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496A" w14:textId="77777777" w:rsidR="00FA3C0C" w:rsidRDefault="00FA3C0C" w:rsidP="00FA3C0C">
      <w:pPr>
        <w:rPr>
          <w:sz w:val="36"/>
          <w:szCs w:val="36"/>
        </w:rPr>
      </w:pPr>
      <w:bookmarkStart w:id="0" w:name="_Hlk131503646"/>
      <w:bookmarkStart w:id="1" w:name="_Hlk131605437"/>
      <w:r>
        <w:rPr>
          <w:rFonts w:ascii="Arial" w:hAnsi="Arial" w:cs="Arial"/>
          <w:noProof/>
          <w:sz w:val="20"/>
        </w:rPr>
        <w:drawing>
          <wp:inline distT="0" distB="0" distL="0" distR="0" wp14:anchorId="5E9E80A4" wp14:editId="01BA0938">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DB031E8" w14:textId="77777777" w:rsidR="00FA3C0C" w:rsidRDefault="00FA3C0C" w:rsidP="00FA3C0C">
      <w:pPr>
        <w:jc w:val="center"/>
        <w:rPr>
          <w:sz w:val="36"/>
          <w:szCs w:val="36"/>
        </w:rPr>
      </w:pPr>
    </w:p>
    <w:p w14:paraId="6B779FA5" w14:textId="77777777" w:rsidR="00FA3C0C" w:rsidRPr="00F649EE" w:rsidRDefault="00FA3C0C" w:rsidP="00FA3C0C">
      <w:pPr>
        <w:rPr>
          <w:rFonts w:ascii="Arial" w:hAnsi="Arial" w:cs="Arial"/>
          <w:b/>
          <w:sz w:val="28"/>
          <w:szCs w:val="28"/>
        </w:rPr>
      </w:pPr>
      <w:r w:rsidRPr="00F649EE">
        <w:rPr>
          <w:rFonts w:ascii="Arial" w:hAnsi="Arial" w:cs="Arial"/>
          <w:b/>
          <w:sz w:val="28"/>
          <w:szCs w:val="28"/>
        </w:rPr>
        <w:t>Main Manuscript for</w:t>
      </w:r>
    </w:p>
    <w:p w14:paraId="54C50735" w14:textId="2B667ED8" w:rsidR="00FA3C0C" w:rsidRDefault="00FA3C0C" w:rsidP="00FA3C0C">
      <w:pPr>
        <w:pStyle w:val="SMcaption"/>
        <w:rPr>
          <w:rFonts w:eastAsia="Arial"/>
        </w:rPr>
      </w:pPr>
      <w:r w:rsidRPr="00FA3C0C">
        <w:rPr>
          <w:rFonts w:ascii="Arial" w:eastAsia="Calibri" w:hAnsi="Arial" w:cs="Arial"/>
          <w:sz w:val="28"/>
          <w:szCs w:val="28"/>
        </w:rPr>
        <w:t>Going beyond the gender gap in healthy lifespans</w:t>
      </w:r>
    </w:p>
    <w:p w14:paraId="036C2ACE" w14:textId="77777777" w:rsidR="004C5FAF" w:rsidRDefault="004C5FAF" w:rsidP="004C5FAF">
      <w:pPr>
        <w:pStyle w:val="SMcaption"/>
        <w:rPr>
          <w:rFonts w:eastAsia="Arial"/>
        </w:rPr>
      </w:pPr>
    </w:p>
    <w:p w14:paraId="00000006" w14:textId="77777777" w:rsidR="00B133DD" w:rsidRPr="005166B8" w:rsidRDefault="00A50CB3">
      <w:pPr>
        <w:rPr>
          <w:rFonts w:ascii="Arial" w:eastAsia="Arial" w:hAnsi="Arial" w:cs="Arial"/>
          <w:sz w:val="20"/>
          <w:szCs w:val="20"/>
          <w:lang w:val="it-IT"/>
        </w:rPr>
      </w:pPr>
      <w:bookmarkStart w:id="2" w:name="_Hlk131503656"/>
      <w:bookmarkEnd w:id="0"/>
      <w:r w:rsidRPr="005166B8">
        <w:rPr>
          <w:rFonts w:ascii="Arial" w:eastAsia="Arial" w:hAnsi="Arial" w:cs="Arial"/>
          <w:sz w:val="20"/>
          <w:szCs w:val="20"/>
          <w:lang w:val="it-IT"/>
        </w:rPr>
        <w:t>Vanessa di Lego</w:t>
      </w:r>
      <w:r w:rsidRPr="005166B8">
        <w:rPr>
          <w:rFonts w:ascii="Arial" w:eastAsia="Arial" w:hAnsi="Arial" w:cs="Arial"/>
          <w:sz w:val="20"/>
          <w:szCs w:val="20"/>
          <w:vertAlign w:val="superscript"/>
          <w:lang w:val="it-IT"/>
        </w:rPr>
        <w:t>1</w:t>
      </w:r>
      <w:r w:rsidRPr="005166B8">
        <w:rPr>
          <w:rFonts w:ascii="Arial" w:eastAsia="Arial" w:hAnsi="Arial" w:cs="Arial"/>
          <w:sz w:val="20"/>
          <w:szCs w:val="20"/>
          <w:lang w:val="it-IT"/>
        </w:rPr>
        <w:t xml:space="preserve">*, </w:t>
      </w:r>
      <w:proofErr w:type="spellStart"/>
      <w:r w:rsidRPr="005166B8">
        <w:rPr>
          <w:rFonts w:ascii="Arial" w:eastAsia="Arial" w:hAnsi="Arial" w:cs="Arial"/>
          <w:sz w:val="20"/>
          <w:szCs w:val="20"/>
          <w:lang w:val="it-IT"/>
        </w:rPr>
        <w:t>Marília</w:t>
      </w:r>
      <w:proofErr w:type="spellEnd"/>
      <w:r w:rsidRPr="005166B8">
        <w:rPr>
          <w:rFonts w:ascii="Arial" w:eastAsia="Arial" w:hAnsi="Arial" w:cs="Arial"/>
          <w:sz w:val="20"/>
          <w:szCs w:val="20"/>
          <w:lang w:val="it-IT"/>
        </w:rPr>
        <w:t xml:space="preserve"> R. Nepomuceno</w:t>
      </w:r>
      <w:r w:rsidRPr="005166B8">
        <w:rPr>
          <w:rFonts w:ascii="Arial" w:eastAsia="Arial" w:hAnsi="Arial" w:cs="Arial"/>
          <w:sz w:val="20"/>
          <w:szCs w:val="20"/>
          <w:vertAlign w:val="superscript"/>
          <w:lang w:val="it-IT"/>
        </w:rPr>
        <w:t>2</w:t>
      </w:r>
      <w:r w:rsidRPr="005166B8">
        <w:rPr>
          <w:rFonts w:ascii="Arial" w:eastAsia="Arial" w:hAnsi="Arial" w:cs="Arial"/>
          <w:sz w:val="20"/>
          <w:szCs w:val="20"/>
          <w:lang w:val="it-IT"/>
        </w:rPr>
        <w:t xml:space="preserve">, </w:t>
      </w:r>
      <w:proofErr w:type="spellStart"/>
      <w:r w:rsidRPr="005166B8">
        <w:rPr>
          <w:rFonts w:ascii="Arial" w:eastAsia="Arial" w:hAnsi="Arial" w:cs="Arial"/>
          <w:sz w:val="20"/>
          <w:szCs w:val="20"/>
          <w:lang w:val="it-IT"/>
        </w:rPr>
        <w:t>Cássio</w:t>
      </w:r>
      <w:proofErr w:type="spellEnd"/>
      <w:r w:rsidRPr="005166B8">
        <w:rPr>
          <w:rFonts w:ascii="Arial" w:eastAsia="Arial" w:hAnsi="Arial" w:cs="Arial"/>
          <w:sz w:val="20"/>
          <w:szCs w:val="20"/>
          <w:lang w:val="it-IT"/>
        </w:rPr>
        <w:t xml:space="preserve"> M. </w:t>
      </w:r>
      <w:proofErr w:type="spellStart"/>
      <w:r w:rsidRPr="005166B8">
        <w:rPr>
          <w:rFonts w:ascii="Arial" w:eastAsia="Arial" w:hAnsi="Arial" w:cs="Arial"/>
          <w:sz w:val="20"/>
          <w:szCs w:val="20"/>
          <w:lang w:val="it-IT"/>
        </w:rPr>
        <w:t>Turra</w:t>
      </w:r>
      <w:proofErr w:type="spellEnd"/>
      <w:r w:rsidRPr="005166B8">
        <w:rPr>
          <w:rFonts w:ascii="Arial" w:eastAsia="Arial" w:hAnsi="Arial" w:cs="Arial"/>
          <w:sz w:val="20"/>
          <w:szCs w:val="20"/>
          <w:lang w:val="it-IT"/>
        </w:rPr>
        <w:t xml:space="preserve"> </w:t>
      </w:r>
      <w:r w:rsidRPr="005166B8">
        <w:rPr>
          <w:rFonts w:ascii="Arial" w:eastAsia="Arial" w:hAnsi="Arial" w:cs="Arial"/>
          <w:sz w:val="20"/>
          <w:szCs w:val="20"/>
          <w:vertAlign w:val="superscript"/>
          <w:lang w:val="it-IT"/>
        </w:rPr>
        <w:t>3</w:t>
      </w:r>
    </w:p>
    <w:p w14:paraId="00000007" w14:textId="4DDD7AAD" w:rsidR="00B133DD" w:rsidRDefault="00A50CB3">
      <w:pPr>
        <w:rPr>
          <w:rFonts w:ascii="Arial" w:eastAsia="Arial" w:hAnsi="Arial" w:cs="Arial"/>
          <w:sz w:val="20"/>
          <w:szCs w:val="20"/>
        </w:rPr>
      </w:pPr>
      <w:bookmarkStart w:id="3" w:name="_Hlk131503675"/>
      <w:bookmarkEnd w:id="2"/>
      <w:r>
        <w:rPr>
          <w:rFonts w:ascii="Arial" w:eastAsia="Arial" w:hAnsi="Arial" w:cs="Arial"/>
          <w:sz w:val="20"/>
          <w:szCs w:val="20"/>
          <w:vertAlign w:val="superscript"/>
        </w:rPr>
        <w:t>1</w:t>
      </w:r>
      <w:r>
        <w:rPr>
          <w:rFonts w:ascii="Arial" w:eastAsia="Arial" w:hAnsi="Arial" w:cs="Arial"/>
          <w:sz w:val="20"/>
          <w:szCs w:val="20"/>
        </w:rPr>
        <w:t xml:space="preserve"> </w:t>
      </w:r>
      <w:r w:rsidR="00F6688D">
        <w:rPr>
          <w:rFonts w:ascii="Arial" w:eastAsia="Arial" w:hAnsi="Arial" w:cs="Arial"/>
          <w:sz w:val="20"/>
          <w:szCs w:val="20"/>
        </w:rPr>
        <w:t xml:space="preserve">Vienna Institute of Demography at the Austrian Academy of Sciences, </w:t>
      </w:r>
      <w:r>
        <w:rPr>
          <w:rFonts w:ascii="Arial" w:eastAsia="Arial" w:hAnsi="Arial" w:cs="Arial"/>
          <w:sz w:val="20"/>
          <w:szCs w:val="20"/>
        </w:rPr>
        <w:t xml:space="preserve">Wittgenstein Centre for Demography and Global Human Capital (IIASA, </w:t>
      </w:r>
      <w:proofErr w:type="spellStart"/>
      <w:r>
        <w:rPr>
          <w:rFonts w:ascii="Arial" w:eastAsia="Arial" w:hAnsi="Arial" w:cs="Arial"/>
          <w:sz w:val="20"/>
          <w:szCs w:val="20"/>
        </w:rPr>
        <w:t>OeAW</w:t>
      </w:r>
      <w:proofErr w:type="spellEnd"/>
      <w:r>
        <w:rPr>
          <w:rFonts w:ascii="Arial" w:eastAsia="Arial" w:hAnsi="Arial" w:cs="Arial"/>
          <w:sz w:val="20"/>
          <w:szCs w:val="20"/>
        </w:rPr>
        <w:t>, Univ. Vienna)</w:t>
      </w:r>
    </w:p>
    <w:p w14:paraId="00000008" w14:textId="77777777" w:rsidR="00B133DD" w:rsidRDefault="00A50CB3">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Max Planck Institute for Demographic Research, Rostock, Germany.</w:t>
      </w:r>
    </w:p>
    <w:p w14:paraId="00000009" w14:textId="77777777" w:rsidR="00B133DD" w:rsidRPr="00BF2CE3" w:rsidRDefault="00A50CB3">
      <w:pPr>
        <w:rPr>
          <w:rFonts w:ascii="Arial" w:eastAsia="Arial" w:hAnsi="Arial" w:cs="Arial"/>
          <w:sz w:val="20"/>
          <w:szCs w:val="20"/>
        </w:rPr>
      </w:pPr>
      <w:r w:rsidRPr="00BF2CE3">
        <w:rPr>
          <w:rFonts w:ascii="Arial" w:eastAsia="Arial" w:hAnsi="Arial" w:cs="Arial"/>
          <w:sz w:val="20"/>
          <w:szCs w:val="20"/>
          <w:vertAlign w:val="superscript"/>
        </w:rPr>
        <w:t xml:space="preserve">3 </w:t>
      </w:r>
      <w:proofErr w:type="spellStart"/>
      <w:r w:rsidRPr="00BF2CE3">
        <w:rPr>
          <w:rFonts w:ascii="Arial" w:eastAsia="Arial" w:hAnsi="Arial" w:cs="Arial"/>
          <w:sz w:val="20"/>
          <w:szCs w:val="20"/>
        </w:rPr>
        <w:t>Universidade</w:t>
      </w:r>
      <w:proofErr w:type="spellEnd"/>
      <w:r w:rsidRPr="00BF2CE3">
        <w:rPr>
          <w:rFonts w:ascii="Arial" w:eastAsia="Arial" w:hAnsi="Arial" w:cs="Arial"/>
          <w:sz w:val="20"/>
          <w:szCs w:val="20"/>
        </w:rPr>
        <w:t xml:space="preserve"> Federal de Minas Gerais, </w:t>
      </w:r>
      <w:proofErr w:type="spellStart"/>
      <w:r w:rsidRPr="00BF2CE3">
        <w:rPr>
          <w:rFonts w:ascii="Arial" w:eastAsia="Arial" w:hAnsi="Arial" w:cs="Arial"/>
          <w:sz w:val="20"/>
          <w:szCs w:val="20"/>
        </w:rPr>
        <w:t>Cedeplar</w:t>
      </w:r>
      <w:proofErr w:type="spellEnd"/>
      <w:r w:rsidRPr="00BF2CE3">
        <w:rPr>
          <w:rFonts w:ascii="Arial" w:eastAsia="Arial" w:hAnsi="Arial" w:cs="Arial"/>
          <w:sz w:val="20"/>
          <w:szCs w:val="20"/>
        </w:rPr>
        <w:t>, Brazil.</w:t>
      </w:r>
    </w:p>
    <w:p w14:paraId="0000000A" w14:textId="1C7B4595" w:rsidR="00B133DD" w:rsidRDefault="00A50CB3">
      <w:pPr>
        <w:rPr>
          <w:rFonts w:ascii="Arial" w:eastAsia="Arial" w:hAnsi="Arial" w:cs="Arial"/>
          <w:sz w:val="20"/>
          <w:szCs w:val="20"/>
        </w:rPr>
      </w:pPr>
      <w:r>
        <w:rPr>
          <w:rFonts w:ascii="Arial" w:eastAsia="Arial" w:hAnsi="Arial" w:cs="Arial"/>
          <w:sz w:val="20"/>
          <w:szCs w:val="20"/>
        </w:rPr>
        <w:t>*</w:t>
      </w:r>
      <w:r w:rsidR="0032523C">
        <w:rPr>
          <w:rFonts w:ascii="Arial" w:eastAsia="Arial" w:hAnsi="Arial" w:cs="Arial"/>
          <w:sz w:val="20"/>
          <w:szCs w:val="20"/>
        </w:rPr>
        <w:t>Corresponding author</w:t>
      </w:r>
    </w:p>
    <w:p w14:paraId="0000000B" w14:textId="153D2745" w:rsidR="00B133DD" w:rsidRDefault="00A50CB3">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hyperlink r:id="rId9">
        <w:r>
          <w:rPr>
            <w:rFonts w:ascii="Arial" w:eastAsia="Arial" w:hAnsi="Arial" w:cs="Arial"/>
            <w:color w:val="0000FF"/>
            <w:sz w:val="20"/>
            <w:szCs w:val="20"/>
            <w:u w:val="single"/>
          </w:rPr>
          <w:t>Vanessa.DiLego@oeaw.ac.at</w:t>
        </w:r>
      </w:hyperlink>
    </w:p>
    <w:p w14:paraId="62B4D914" w14:textId="77777777" w:rsidR="004C5FAF" w:rsidRDefault="004C5FAF" w:rsidP="004C5FAF">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Pr="00F649EE">
        <w:rPr>
          <w:rFonts w:ascii="Arial" w:hAnsi="Arial" w:cs="Arial"/>
          <w:sz w:val="20"/>
          <w:szCs w:val="20"/>
        </w:rPr>
        <w:t>Paste the author contributions here</w:t>
      </w:r>
      <w:r w:rsidRPr="00E6133D">
        <w:rPr>
          <w:rFonts w:ascii="Arial" w:hAnsi="Arial" w:cs="Arial"/>
          <w:sz w:val="20"/>
          <w:szCs w:val="20"/>
        </w:rPr>
        <w:t>.</w:t>
      </w:r>
    </w:p>
    <w:p w14:paraId="4EF8C34F" w14:textId="328EE8EA" w:rsidR="004C5FAF" w:rsidRPr="00BB6B27" w:rsidRDefault="004C5FAF" w:rsidP="004C5FAF">
      <w:pPr>
        <w:rPr>
          <w:rFonts w:ascii="Arial" w:hAnsi="Arial" w:cs="Arial"/>
          <w:sz w:val="20"/>
          <w:szCs w:val="20"/>
        </w:rPr>
      </w:pPr>
      <w:r>
        <w:rPr>
          <w:rFonts w:ascii="Arial" w:hAnsi="Arial" w:cs="Arial"/>
          <w:b/>
          <w:sz w:val="20"/>
          <w:szCs w:val="20"/>
        </w:rPr>
        <w:t xml:space="preserve">Competing Interest Statement: </w:t>
      </w:r>
      <w:r w:rsidR="003B55DA">
        <w:rPr>
          <w:rFonts w:ascii="Arial" w:hAnsi="Arial" w:cs="Arial"/>
          <w:sz w:val="20"/>
          <w:szCs w:val="20"/>
        </w:rPr>
        <w:t>Authors have no competing interest to disclose</w:t>
      </w:r>
      <w:r>
        <w:rPr>
          <w:rFonts w:ascii="Arial" w:hAnsi="Arial" w:cs="Arial"/>
          <w:sz w:val="20"/>
          <w:szCs w:val="20"/>
        </w:rPr>
        <w:t xml:space="preserve">. </w:t>
      </w:r>
    </w:p>
    <w:p w14:paraId="38698EE2" w14:textId="77777777" w:rsidR="004C5FAF" w:rsidRPr="00E6133D" w:rsidRDefault="004C5FAF" w:rsidP="004C5FAF">
      <w:pPr>
        <w:rPr>
          <w:rFonts w:ascii="Arial" w:hAnsi="Arial" w:cs="Arial"/>
          <w:sz w:val="20"/>
          <w:szCs w:val="20"/>
        </w:rPr>
      </w:pPr>
      <w:r w:rsidRPr="00E6133D">
        <w:rPr>
          <w:rFonts w:ascii="Arial" w:hAnsi="Arial" w:cs="Arial"/>
          <w:b/>
          <w:sz w:val="20"/>
          <w:szCs w:val="20"/>
        </w:rPr>
        <w:t>Classification</w:t>
      </w:r>
      <w:r>
        <w:rPr>
          <w:rFonts w:ascii="Arial" w:hAnsi="Arial" w:cs="Arial"/>
          <w:b/>
          <w:sz w:val="20"/>
          <w:szCs w:val="20"/>
        </w:rPr>
        <w:t xml:space="preserve">: </w:t>
      </w:r>
      <w:r w:rsidRPr="00F649EE">
        <w:rPr>
          <w:rFonts w:ascii="Arial" w:hAnsi="Arial" w:cs="Arial"/>
          <w:sz w:val="20"/>
          <w:szCs w:val="20"/>
        </w:rPr>
        <w:t xml:space="preserve">Paste the </w:t>
      </w:r>
      <w:r w:rsidRPr="00E6133D">
        <w:rPr>
          <w:rFonts w:ascii="Arial" w:hAnsi="Arial" w:cs="Arial"/>
          <w:sz w:val="20"/>
          <w:szCs w:val="20"/>
        </w:rPr>
        <w:t xml:space="preserve">major and minor </w:t>
      </w:r>
      <w:r w:rsidRPr="00F649EE">
        <w:rPr>
          <w:rFonts w:ascii="Arial" w:hAnsi="Arial" w:cs="Arial"/>
          <w:sz w:val="20"/>
          <w:szCs w:val="20"/>
        </w:rPr>
        <w:t>classification</w:t>
      </w:r>
      <w:r w:rsidRPr="00E6133D">
        <w:rPr>
          <w:rFonts w:ascii="Arial" w:hAnsi="Arial" w:cs="Arial"/>
          <w:sz w:val="20"/>
          <w:szCs w:val="20"/>
        </w:rPr>
        <w:t xml:space="preserve"> </w:t>
      </w:r>
      <w:r w:rsidRPr="00F649EE">
        <w:rPr>
          <w:rFonts w:ascii="Arial" w:hAnsi="Arial" w:cs="Arial"/>
          <w:sz w:val="20"/>
          <w:szCs w:val="20"/>
        </w:rPr>
        <w:t>here</w:t>
      </w:r>
      <w:r w:rsidRPr="00E6133D">
        <w:rPr>
          <w:rFonts w:ascii="Arial" w:hAnsi="Arial" w:cs="Arial"/>
          <w:sz w:val="20"/>
          <w:szCs w:val="20"/>
        </w:rPr>
        <w:t>. Dual classifications are permitted, but cannot be within the same major classification.</w:t>
      </w:r>
    </w:p>
    <w:p w14:paraId="449B3E21" w14:textId="77777777" w:rsidR="004C5FAF" w:rsidRPr="00E6133D" w:rsidRDefault="004C5FAF" w:rsidP="004C5FAF">
      <w:pPr>
        <w:rPr>
          <w:rFonts w:ascii="Arial" w:hAnsi="Arial" w:cs="Arial"/>
          <w:sz w:val="20"/>
          <w:szCs w:val="20"/>
        </w:rPr>
      </w:pPr>
      <w:r w:rsidRPr="00E6133D">
        <w:rPr>
          <w:rFonts w:ascii="Arial" w:hAnsi="Arial" w:cs="Arial"/>
          <w:b/>
          <w:sz w:val="20"/>
          <w:szCs w:val="20"/>
        </w:rPr>
        <w:t>Keywords</w:t>
      </w:r>
      <w:r>
        <w:rPr>
          <w:rFonts w:ascii="Arial" w:hAnsi="Arial" w:cs="Arial"/>
          <w:b/>
          <w:sz w:val="20"/>
          <w:szCs w:val="20"/>
        </w:rPr>
        <w:t xml:space="preserve">: </w:t>
      </w:r>
      <w:commentRangeStart w:id="4"/>
      <w:commentRangeStart w:id="5"/>
      <w:r w:rsidRPr="00F649EE">
        <w:rPr>
          <w:rFonts w:ascii="Arial" w:hAnsi="Arial" w:cs="Arial"/>
          <w:sz w:val="20"/>
          <w:szCs w:val="20"/>
        </w:rPr>
        <w:t>Paste the keywords here</w:t>
      </w:r>
      <w:r w:rsidRPr="00E6133D">
        <w:rPr>
          <w:rFonts w:ascii="Arial" w:hAnsi="Arial" w:cs="Arial"/>
          <w:sz w:val="20"/>
          <w:szCs w:val="20"/>
        </w:rPr>
        <w:t>. There should be at least three and no more than five.</w:t>
      </w:r>
      <w:commentRangeEnd w:id="4"/>
      <w:r w:rsidR="003B55DA">
        <w:rPr>
          <w:rStyle w:val="CommentReference"/>
          <w:rFonts w:ascii="Times New Roman" w:eastAsia="Times New Roman" w:hAnsi="Times New Roman" w:cs="Times New Roman"/>
        </w:rPr>
        <w:commentReference w:id="4"/>
      </w:r>
      <w:commentRangeEnd w:id="5"/>
      <w:r w:rsidR="005219D7">
        <w:rPr>
          <w:rStyle w:val="CommentReference"/>
          <w:rFonts w:ascii="Times New Roman" w:eastAsia="Times New Roman" w:hAnsi="Times New Roman" w:cs="Times New Roman"/>
        </w:rPr>
        <w:commentReference w:id="5"/>
      </w:r>
    </w:p>
    <w:p w14:paraId="0BCB2A97" w14:textId="57CFA0E7" w:rsidR="004C5FAF" w:rsidRDefault="004C5FAF">
      <w:pPr>
        <w:rPr>
          <w:rFonts w:ascii="Arial" w:eastAsia="Arial" w:hAnsi="Arial" w:cs="Arial"/>
          <w:sz w:val="20"/>
          <w:szCs w:val="20"/>
        </w:rPr>
      </w:pPr>
    </w:p>
    <w:p w14:paraId="15FFA152" w14:textId="77777777" w:rsidR="004C5FAF" w:rsidRPr="00E6133D" w:rsidRDefault="004C5FAF" w:rsidP="004C5FAF">
      <w:pPr>
        <w:rPr>
          <w:rFonts w:ascii="Arial" w:hAnsi="Arial" w:cs="Arial"/>
          <w:b/>
          <w:sz w:val="20"/>
          <w:szCs w:val="20"/>
        </w:rPr>
      </w:pPr>
      <w:r w:rsidRPr="00E6133D">
        <w:rPr>
          <w:rFonts w:ascii="Arial" w:hAnsi="Arial" w:cs="Arial"/>
          <w:b/>
          <w:sz w:val="20"/>
          <w:szCs w:val="20"/>
        </w:rPr>
        <w:t>This PDF file includes:</w:t>
      </w:r>
    </w:p>
    <w:p w14:paraId="0ADC8E59" w14:textId="77777777" w:rsidR="004C5FAF" w:rsidRPr="00E6133D" w:rsidRDefault="004C5FAF" w:rsidP="004C5FAF">
      <w:pPr>
        <w:ind w:left="720"/>
        <w:contextualSpacing/>
        <w:rPr>
          <w:rFonts w:ascii="Arial" w:hAnsi="Arial" w:cs="Arial"/>
          <w:sz w:val="20"/>
          <w:szCs w:val="20"/>
        </w:rPr>
      </w:pPr>
      <w:r w:rsidRPr="00E6133D">
        <w:rPr>
          <w:rFonts w:ascii="Arial" w:hAnsi="Arial" w:cs="Arial"/>
          <w:sz w:val="20"/>
          <w:szCs w:val="20"/>
        </w:rPr>
        <w:t>Main Text</w:t>
      </w:r>
    </w:p>
    <w:p w14:paraId="4A4DB1B7" w14:textId="3A5B6F19" w:rsidR="004C5FAF" w:rsidRDefault="004C5FAF" w:rsidP="004C5FAF">
      <w:pPr>
        <w:ind w:left="720"/>
        <w:contextualSpacing/>
        <w:rPr>
          <w:rFonts w:ascii="Arial" w:hAnsi="Arial" w:cs="Arial"/>
          <w:sz w:val="20"/>
          <w:szCs w:val="20"/>
        </w:rPr>
      </w:pPr>
      <w:r w:rsidRPr="00E6133D">
        <w:rPr>
          <w:rFonts w:ascii="Arial" w:hAnsi="Arial" w:cs="Arial"/>
          <w:sz w:val="20"/>
          <w:szCs w:val="20"/>
        </w:rPr>
        <w:t xml:space="preserve">Figures 1 to </w:t>
      </w:r>
      <w:r>
        <w:rPr>
          <w:rFonts w:ascii="Arial" w:hAnsi="Arial" w:cs="Arial"/>
          <w:sz w:val="20"/>
          <w:szCs w:val="20"/>
        </w:rPr>
        <w:t>4</w:t>
      </w:r>
    </w:p>
    <w:p w14:paraId="21A79AF7" w14:textId="6D8C8112" w:rsidR="004C5FAF" w:rsidRDefault="004C5FAF" w:rsidP="004C5FAF">
      <w:pPr>
        <w:ind w:left="720"/>
        <w:contextualSpacing/>
        <w:rPr>
          <w:rFonts w:ascii="Arial" w:hAnsi="Arial" w:cs="Arial"/>
          <w:sz w:val="20"/>
          <w:szCs w:val="20"/>
        </w:rPr>
      </w:pPr>
      <w:r w:rsidRPr="00E6133D">
        <w:rPr>
          <w:rFonts w:ascii="Arial" w:hAnsi="Arial" w:cs="Arial"/>
          <w:sz w:val="20"/>
          <w:szCs w:val="20"/>
        </w:rPr>
        <w:t xml:space="preserve">Tables 1 to </w:t>
      </w:r>
      <w:r>
        <w:rPr>
          <w:rFonts w:ascii="Arial" w:hAnsi="Arial" w:cs="Arial"/>
          <w:sz w:val="20"/>
          <w:szCs w:val="20"/>
        </w:rPr>
        <w:t>2</w:t>
      </w:r>
    </w:p>
    <w:p w14:paraId="0E2ABF3F" w14:textId="77777777" w:rsidR="004C5FAF" w:rsidRPr="00474D11" w:rsidRDefault="004C5FAF" w:rsidP="004C5FAF">
      <w:pPr>
        <w:ind w:left="720"/>
        <w:contextualSpacing/>
        <w:rPr>
          <w:rFonts w:ascii="Arial" w:hAnsi="Arial" w:cs="Arial"/>
          <w:sz w:val="20"/>
          <w:szCs w:val="20"/>
        </w:rPr>
      </w:pPr>
    </w:p>
    <w:p w14:paraId="35F0B545" w14:textId="7777777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bookmarkStart w:id="6" w:name="30j0zll" w:colFirst="0" w:colLast="0"/>
      <w:bookmarkStart w:id="7" w:name="1fob9te" w:colFirst="0" w:colLast="0"/>
      <w:bookmarkEnd w:id="6"/>
      <w:bookmarkEnd w:id="7"/>
      <w:r w:rsidRPr="00980C22">
        <w:rPr>
          <w:rFonts w:ascii="Arial" w:hAnsi="Arial" w:cs="Arial"/>
          <w:b/>
          <w:color w:val="000000"/>
          <w:sz w:val="20"/>
          <w:szCs w:val="20"/>
        </w:rPr>
        <w:t>Abstract</w:t>
      </w:r>
    </w:p>
    <w:p w14:paraId="6E66F31A" w14:textId="77777777" w:rsidR="004C5FAF" w:rsidRPr="00980C22" w:rsidRDefault="004C5FAF" w:rsidP="004C5FAF">
      <w:pPr>
        <w:keepNext/>
        <w:pBdr>
          <w:top w:val="nil"/>
          <w:left w:val="nil"/>
          <w:bottom w:val="nil"/>
          <w:right w:val="nil"/>
          <w:between w:val="nil"/>
        </w:pBdr>
        <w:spacing w:before="240" w:after="60"/>
        <w:rPr>
          <w:rFonts w:ascii="Arial" w:hAnsi="Arial" w:cs="Arial"/>
          <w:color w:val="000000"/>
          <w:sz w:val="20"/>
          <w:szCs w:val="20"/>
        </w:rPr>
      </w:pPr>
      <w:commentRangeStart w:id="8"/>
      <w:r w:rsidRPr="00980C22">
        <w:rPr>
          <w:rFonts w:ascii="Arial" w:hAnsi="Arial" w:cs="Arial"/>
          <w:color w:val="000000"/>
          <w:sz w:val="20"/>
          <w:szCs w:val="20"/>
        </w:rPr>
        <w:t>Paste your abstract here. Please note it may not exceed 250 words. It may include up to three cited (non-numerical) references.</w:t>
      </w:r>
      <w:commentRangeEnd w:id="8"/>
      <w:r w:rsidR="003B55DA">
        <w:rPr>
          <w:rStyle w:val="CommentReference"/>
          <w:rFonts w:ascii="Times New Roman" w:eastAsia="Times New Roman" w:hAnsi="Times New Roman" w:cs="Times New Roman"/>
        </w:rPr>
        <w:commentReference w:id="8"/>
      </w:r>
    </w:p>
    <w:p w14:paraId="7E8920E1" w14:textId="7777777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6DBF626E" w14:textId="77777777" w:rsidR="004C5FAF" w:rsidRPr="00980C22" w:rsidRDefault="004C5FAF" w:rsidP="004C5FAF">
      <w:pPr>
        <w:keepNext/>
        <w:pBdr>
          <w:top w:val="nil"/>
          <w:left w:val="nil"/>
          <w:bottom w:val="nil"/>
          <w:right w:val="nil"/>
          <w:between w:val="nil"/>
        </w:pBdr>
        <w:spacing w:before="240" w:after="60"/>
        <w:rPr>
          <w:rFonts w:ascii="Arial" w:hAnsi="Arial" w:cs="Arial"/>
          <w:color w:val="000000"/>
          <w:sz w:val="20"/>
          <w:szCs w:val="20"/>
        </w:rPr>
      </w:pPr>
      <w:commentRangeStart w:id="9"/>
      <w:r w:rsidRPr="00980C22">
        <w:rPr>
          <w:rFonts w:ascii="Arial" w:hAnsi="Arial" w:cs="Arial"/>
          <w:color w:val="000000"/>
          <w:sz w:val="20"/>
          <w:szCs w:val="20"/>
        </w:rPr>
        <w:t>Paste your significance statement here. Please note that it should not exceed 120 words, but should be at least 50 words in length. It should not include any references.</w:t>
      </w:r>
      <w:commentRangeEnd w:id="9"/>
      <w:r w:rsidR="003B55DA">
        <w:rPr>
          <w:rStyle w:val="CommentReference"/>
          <w:rFonts w:ascii="Times New Roman" w:eastAsia="Times New Roman" w:hAnsi="Times New Roman" w:cs="Times New Roman"/>
        </w:rPr>
        <w:commentReference w:id="9"/>
      </w:r>
    </w:p>
    <w:p w14:paraId="535CAC5D" w14:textId="77777777" w:rsidR="004C5FAF" w:rsidRDefault="004C5FAF">
      <w:pPr>
        <w:rPr>
          <w:rFonts w:ascii="Arial" w:eastAsia="Arial" w:hAnsi="Arial" w:cs="Arial"/>
          <w:sz w:val="20"/>
          <w:szCs w:val="20"/>
        </w:rPr>
      </w:pPr>
    </w:p>
    <w:bookmarkEnd w:id="3"/>
    <w:p w14:paraId="00000016" w14:textId="77777777" w:rsidR="00B133DD" w:rsidRDefault="00B133DD" w:rsidP="008B1C35">
      <w:pPr>
        <w:spacing w:after="0"/>
        <w:rPr>
          <w:rFonts w:ascii="Arial" w:eastAsia="Arial" w:hAnsi="Arial" w:cs="Arial"/>
          <w:sz w:val="20"/>
          <w:szCs w:val="20"/>
        </w:rPr>
      </w:pPr>
    </w:p>
    <w:p w14:paraId="72872FA9" w14:textId="76001E2A" w:rsidR="00B30585" w:rsidRDefault="00B30585"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bookmarkStart w:id="10" w:name="_Hlk131605738"/>
      <w:r w:rsidRPr="00B30585">
        <w:rPr>
          <w:rFonts w:ascii="Arial" w:eastAsia="Arial" w:hAnsi="Arial" w:cs="Arial"/>
          <w:b/>
          <w:color w:val="000000"/>
          <w:sz w:val="24"/>
          <w:szCs w:val="24"/>
        </w:rPr>
        <w:lastRenderedPageBreak/>
        <w:t>Main Text</w:t>
      </w:r>
    </w:p>
    <w:p w14:paraId="7D923760" w14:textId="77777777" w:rsidR="0014311E" w:rsidRPr="00B30585" w:rsidRDefault="0014311E"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p>
    <w:p w14:paraId="3FC6C470" w14:textId="53DABD3C" w:rsidR="00545D6E" w:rsidRPr="005054CE" w:rsidRDefault="00A50CB3" w:rsidP="008B1C35">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Gender gap indices in healthy lifespa</w:t>
      </w:r>
      <w:r>
        <w:rPr>
          <w:rFonts w:ascii="Arial" w:eastAsia="Arial" w:hAnsi="Arial" w:cs="Arial"/>
          <w:sz w:val="24"/>
          <w:szCs w:val="24"/>
        </w:rPr>
        <w:t>ns</w:t>
      </w:r>
      <w:r>
        <w:rPr>
          <w:rFonts w:ascii="Arial" w:eastAsia="Arial" w:hAnsi="Arial" w:cs="Arial"/>
          <w:color w:val="000000"/>
          <w:sz w:val="24"/>
          <w:szCs w:val="24"/>
        </w:rPr>
        <w:t xml:space="preserve"> are routinely used as indicators of gender inequality. </w:t>
      </w:r>
      <w:del w:id="11" w:author="Di Lego Goncalves, Vanessa" w:date="2023-07-06T10:35:00Z">
        <w:r w:rsidDel="002016A1">
          <w:rPr>
            <w:rFonts w:ascii="Arial" w:eastAsia="Arial" w:hAnsi="Arial" w:cs="Arial"/>
            <w:color w:val="000000"/>
            <w:sz w:val="24"/>
            <w:szCs w:val="24"/>
          </w:rPr>
          <w:delText>Po</w:delText>
        </w:r>
        <w:r w:rsidDel="002016A1">
          <w:rPr>
            <w:rFonts w:ascii="Arial" w:eastAsia="Arial" w:hAnsi="Arial" w:cs="Arial"/>
            <w:sz w:val="24"/>
            <w:szCs w:val="24"/>
          </w:rPr>
          <w:delText xml:space="preserve">licy makers use </w:delText>
        </w:r>
        <w:r w:rsidR="00FE28AF" w:rsidDel="002016A1">
          <w:rPr>
            <w:rFonts w:ascii="Arial" w:eastAsia="Arial" w:hAnsi="Arial" w:cs="Arial"/>
            <w:sz w:val="24"/>
            <w:szCs w:val="24"/>
          </w:rPr>
          <w:delText xml:space="preserve">these </w:delText>
        </w:r>
        <w:r w:rsidDel="002016A1">
          <w:rPr>
            <w:rFonts w:ascii="Arial" w:eastAsia="Arial" w:hAnsi="Arial" w:cs="Arial"/>
            <w:sz w:val="24"/>
            <w:szCs w:val="24"/>
          </w:rPr>
          <w:delText>gaps</w:delText>
        </w:r>
        <w:r w:rsidDel="002016A1">
          <w:rPr>
            <w:rFonts w:ascii="Arial" w:eastAsia="Arial" w:hAnsi="Arial" w:cs="Arial"/>
            <w:color w:val="000000"/>
            <w:sz w:val="24"/>
            <w:szCs w:val="24"/>
          </w:rPr>
          <w:delText xml:space="preserve"> to benchmark countries, monitor changes over time, and identify the pace at which countries are closing or widening gender </w:delText>
        </w:r>
        <w:r w:rsidR="00280AD5" w:rsidDel="002016A1">
          <w:rPr>
            <w:rFonts w:ascii="Arial" w:eastAsia="Arial" w:hAnsi="Arial" w:cs="Arial"/>
            <w:color w:val="000000"/>
            <w:sz w:val="24"/>
            <w:szCs w:val="24"/>
          </w:rPr>
          <w:delText>inequality</w:delText>
        </w:r>
        <w:r w:rsidR="00FE28AF" w:rsidDel="002016A1">
          <w:rPr>
            <w:rFonts w:ascii="Arial" w:eastAsia="Arial" w:hAnsi="Arial" w:cs="Arial"/>
            <w:color w:val="000000"/>
            <w:sz w:val="24"/>
            <w:szCs w:val="24"/>
          </w:rPr>
          <w:delText xml:space="preserve"> </w:delText>
        </w:r>
        <w:r w:rsidDel="002016A1">
          <w:rPr>
            <w:rFonts w:ascii="Arial" w:eastAsia="Arial" w:hAnsi="Arial" w:cs="Arial"/>
            <w:color w:val="000000"/>
            <w:sz w:val="24"/>
            <w:szCs w:val="24"/>
          </w:rPr>
          <w:delText>in health</w:delText>
        </w:r>
        <w:r w:rsidR="004D3975" w:rsidDel="002016A1">
          <w:rPr>
            <w:rFonts w:ascii="Arial" w:eastAsia="Arial" w:hAnsi="Arial" w:cs="Arial"/>
            <w:color w:val="000000"/>
            <w:sz w:val="24"/>
            <w:szCs w:val="24"/>
          </w:rPr>
          <w:delText xml:space="preserve"> </w:delText>
        </w:r>
        <w:r w:rsidR="004D3975" w:rsidDel="002016A1">
          <w:rPr>
            <w:rFonts w:ascii="Arial" w:eastAsia="Arial" w:hAnsi="Arial" w:cs="Arial"/>
            <w:color w:val="000000"/>
            <w:sz w:val="24"/>
            <w:szCs w:val="24"/>
          </w:rPr>
          <w:fldChar w:fldCharType="begin" w:fldLock="1"/>
        </w:r>
        <w:r w:rsidR="00705455" w:rsidDel="002016A1">
          <w:rPr>
            <w:rFonts w:ascii="Arial" w:eastAsia="Arial" w:hAnsi="Arial" w:cs="Arial"/>
            <w:color w:val="000000"/>
            <w:sz w:val="24"/>
            <w:szCs w:val="24"/>
          </w:rPr>
          <w:del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(1–3)","plainTextFormattedCitation":"(1–3)","previouslyFormattedCitation":"(1–3)"},"properties":{"noteIndex":0},"schema":"https://github.com/citation-style-language/schema/raw/master/csl-citation.json"}</w:delInstrText>
        </w:r>
        <w:r w:rsidR="004D3975" w:rsidDel="002016A1">
          <w:rPr>
            <w:rFonts w:ascii="Arial" w:eastAsia="Arial" w:hAnsi="Arial" w:cs="Arial"/>
            <w:color w:val="000000"/>
            <w:sz w:val="24"/>
            <w:szCs w:val="24"/>
          </w:rPr>
          <w:fldChar w:fldCharType="separate"/>
        </w:r>
        <w:r w:rsidR="00705455" w:rsidRPr="00705455" w:rsidDel="002016A1">
          <w:rPr>
            <w:rFonts w:ascii="Arial" w:eastAsia="Arial" w:hAnsi="Arial" w:cs="Arial"/>
            <w:noProof/>
            <w:color w:val="000000"/>
            <w:sz w:val="24"/>
            <w:szCs w:val="24"/>
          </w:rPr>
          <w:delText>(1–3)</w:delText>
        </w:r>
        <w:r w:rsidR="004D3975" w:rsidDel="002016A1">
          <w:rPr>
            <w:rFonts w:ascii="Arial" w:eastAsia="Arial" w:hAnsi="Arial" w:cs="Arial"/>
            <w:color w:val="000000"/>
            <w:sz w:val="24"/>
            <w:szCs w:val="24"/>
          </w:rPr>
          <w:fldChar w:fldCharType="end"/>
        </w:r>
        <w:r w:rsidDel="002016A1">
          <w:rPr>
            <w:rFonts w:ascii="Arial" w:eastAsia="Arial" w:hAnsi="Arial" w:cs="Arial"/>
            <w:color w:val="000000"/>
            <w:sz w:val="24"/>
            <w:szCs w:val="24"/>
          </w:rPr>
          <w:delText xml:space="preserve">. </w:delText>
        </w:r>
      </w:del>
      <w:ins w:id="12" w:author="Di Lego Goncalves, Vanessa" w:date="2023-07-06T10:33:00Z">
        <w:r w:rsidR="002016A1">
          <w:rPr>
            <w:rFonts w:ascii="Arial" w:eastAsia="Arial" w:hAnsi="Arial" w:cs="Arial"/>
            <w:color w:val="000000"/>
            <w:sz w:val="24"/>
            <w:szCs w:val="24"/>
          </w:rPr>
          <w:t>The</w:t>
        </w:r>
        <w:r w:rsidR="00460A21" w:rsidRPr="00337D4B">
          <w:rPr>
            <w:rFonts w:ascii="Arial" w:eastAsia="Arial" w:hAnsi="Arial" w:cs="Arial"/>
            <w:color w:val="000000"/>
            <w:sz w:val="24"/>
            <w:szCs w:val="24"/>
          </w:rPr>
          <w:t xml:space="preserve"> WHO European Health Equity Status Report initiative (</w:t>
        </w:r>
        <w:proofErr w:type="spellStart"/>
        <w:r w:rsidR="00460A21" w:rsidRPr="00337D4B">
          <w:rPr>
            <w:rFonts w:ascii="Arial" w:eastAsia="Arial" w:hAnsi="Arial" w:cs="Arial"/>
            <w:color w:val="000000"/>
            <w:sz w:val="24"/>
            <w:szCs w:val="24"/>
          </w:rPr>
          <w:t>HESRi</w:t>
        </w:r>
        <w:proofErr w:type="spellEnd"/>
        <w:r w:rsidR="00460A21" w:rsidRPr="00337D4B">
          <w:rPr>
            <w:rFonts w:ascii="Arial" w:eastAsia="Arial" w:hAnsi="Arial" w:cs="Arial"/>
            <w:color w:val="000000"/>
            <w:sz w:val="24"/>
            <w:szCs w:val="24"/>
          </w:rPr>
          <w:t>) uses gender gaps in</w:t>
        </w:r>
      </w:ins>
      <w:ins w:id="13" w:author="Di Lego Goncalves, Vanessa" w:date="2023-07-06T10:46:00Z">
        <w:r w:rsidR="007C1ACE">
          <w:rPr>
            <w:rFonts w:ascii="Arial" w:eastAsia="Arial" w:hAnsi="Arial" w:cs="Arial"/>
            <w:color w:val="000000"/>
            <w:sz w:val="24"/>
            <w:szCs w:val="24"/>
          </w:rPr>
          <w:t xml:space="preserve"> both health</w:t>
        </w:r>
      </w:ins>
      <w:ins w:id="14" w:author="Di Lego Goncalves, Vanessa" w:date="2023-07-06T10:33:00Z">
        <w:r w:rsidR="00460A21" w:rsidRPr="00337D4B">
          <w:rPr>
            <w:rFonts w:ascii="Arial" w:eastAsia="Arial" w:hAnsi="Arial" w:cs="Arial"/>
            <w:color w:val="000000"/>
            <w:sz w:val="24"/>
            <w:szCs w:val="24"/>
          </w:rPr>
          <w:t xml:space="preserve"> and life expectancy to implement policy action for health equity and well-being in the European Region</w:t>
        </w:r>
      </w:ins>
      <w:ins w:id="15" w:author="Di Lego Goncalves, Vanessa" w:date="2023-07-06T10:45:00Z">
        <w:r w:rsidR="00531C4E">
          <w:rPr>
            <w:rFonts w:ascii="Arial" w:eastAsia="Arial" w:hAnsi="Arial" w:cs="Arial"/>
            <w:color w:val="000000"/>
            <w:sz w:val="24"/>
            <w:szCs w:val="24"/>
          </w:rPr>
          <w:t xml:space="preserve"> </w:t>
        </w:r>
        <w:r w:rsidR="00531C4E">
          <w:rPr>
            <w:rFonts w:ascii="Arial" w:eastAsia="Arial" w:hAnsi="Arial" w:cs="Arial"/>
            <w:color w:val="000000"/>
            <w:sz w:val="24"/>
            <w:szCs w:val="24"/>
          </w:rPr>
          <w:fldChar w:fldCharType="begin" w:fldLock="1"/>
        </w:r>
      </w:ins>
      <w:r w:rsidR="004600DC">
        <w:rPr>
          <w:rFonts w:ascii="Arial" w:eastAsia="Arial" w:hAnsi="Arial" w:cs="Arial"/>
          <w:color w:val="000000"/>
          <w:sz w:val="24"/>
          <w:szCs w:val="24"/>
        </w:rPr>
        <w:instrText>ADDIN CSL_CITATION {"citationItems":[{"id":"ITEM-1","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População","id":"ITEM-1","issue":"2","issued":{"date-parts":[["2011","12"]]},"page":"283-301","title":"Diferenciais de mortalidade: níveis e padrões segundo o sexo no município de São Paulo de 1920 a 2005","type":"article-journal","volume":"28"},"uris":["http://www.mendeley.com/documents/?uuid=5afc4e27-7b63-461f-90d4-95a1dae1cbcb"]}],"mendeley":{"formattedCitation":"(1)","plainTextFormattedCitation":"(1)","previouslyFormattedCitation":"(1)"},"properties":{"noteIndex":0},"schema":"https://github.com/citation-style-language/schema/raw/master/csl-citation.json"}</w:instrText>
      </w:r>
      <w:r w:rsidR="00531C4E">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(1)</w:t>
      </w:r>
      <w:ins w:id="16" w:author="Di Lego Goncalves, Vanessa" w:date="2023-07-06T10:45:00Z">
        <w:r w:rsidR="00531C4E">
          <w:rPr>
            <w:rFonts w:ascii="Arial" w:eastAsia="Arial" w:hAnsi="Arial" w:cs="Arial"/>
            <w:color w:val="000000"/>
            <w:sz w:val="24"/>
            <w:szCs w:val="24"/>
          </w:rPr>
          <w:fldChar w:fldCharType="end"/>
        </w:r>
      </w:ins>
      <w:ins w:id="17" w:author="Di Lego Goncalves, Vanessa" w:date="2023-07-06T10:39:00Z">
        <w:r w:rsidR="00531C4E">
          <w:rPr>
            <w:rFonts w:ascii="Arial" w:eastAsia="Arial" w:hAnsi="Arial" w:cs="Arial"/>
            <w:color w:val="000000"/>
            <w:sz w:val="24"/>
            <w:szCs w:val="24"/>
          </w:rPr>
          <w:t xml:space="preserve"> </w:t>
        </w:r>
      </w:ins>
      <w:ins w:id="18" w:author="Di Lego Goncalves, Vanessa" w:date="2023-07-06T10:33:00Z">
        <w:r w:rsidR="00460A21" w:rsidRPr="00337D4B">
          <w:rPr>
            <w:rFonts w:ascii="Arial" w:eastAsia="Arial" w:hAnsi="Arial" w:cs="Arial"/>
            <w:color w:val="000000"/>
            <w:sz w:val="24"/>
            <w:szCs w:val="24"/>
          </w:rPr>
          <w:t>.</w:t>
        </w:r>
        <w:r w:rsidR="002016A1">
          <w:rPr>
            <w:rFonts w:ascii="Arial" w:eastAsia="Arial" w:hAnsi="Arial" w:cs="Arial"/>
            <w:color w:val="000000"/>
            <w:sz w:val="24"/>
            <w:szCs w:val="24"/>
          </w:rPr>
          <w:t xml:space="preserve"> Likewise, </w:t>
        </w:r>
      </w:ins>
      <w:ins w:id="19" w:author="Di Lego Goncalves, Vanessa" w:date="2023-07-06T10:30:00Z">
        <w:r w:rsidR="0060067E">
          <w:rPr>
            <w:rFonts w:ascii="Arial" w:eastAsia="Arial" w:hAnsi="Arial" w:cs="Arial"/>
            <w:color w:val="000000"/>
            <w:sz w:val="24"/>
            <w:szCs w:val="24"/>
          </w:rPr>
          <w:t xml:space="preserve">the </w:t>
        </w:r>
      </w:ins>
      <w:ins w:id="20" w:author="Di Lego Goncalves, Vanessa" w:date="2023-07-06T10:27:00Z">
        <w:r w:rsidR="0044647C" w:rsidRPr="00337D4B">
          <w:rPr>
            <w:rFonts w:ascii="Arial" w:eastAsia="Arial" w:hAnsi="Arial" w:cs="Arial"/>
            <w:color w:val="000000"/>
            <w:sz w:val="24"/>
            <w:szCs w:val="24"/>
          </w:rPr>
          <w:t>World Bank Global Gender Gap Index</w:t>
        </w:r>
      </w:ins>
      <w:ins w:id="21" w:author="Di Lego Goncalves, Vanessa" w:date="2023-07-06T10:33:00Z">
        <w:r w:rsidR="002016A1">
          <w:rPr>
            <w:rFonts w:ascii="Arial" w:eastAsia="Arial" w:hAnsi="Arial" w:cs="Arial"/>
            <w:color w:val="000000"/>
            <w:sz w:val="24"/>
            <w:szCs w:val="24"/>
          </w:rPr>
          <w:t xml:space="preserve"> </w:t>
        </w:r>
      </w:ins>
      <w:ins w:id="22" w:author="Di Lego Goncalves, Vanessa" w:date="2023-07-06T10:27:00Z">
        <w:r w:rsidR="0044647C" w:rsidRPr="00337D4B">
          <w:rPr>
            <w:rFonts w:ascii="Arial" w:eastAsia="Arial" w:hAnsi="Arial" w:cs="Arial"/>
            <w:color w:val="000000"/>
            <w:sz w:val="24"/>
            <w:szCs w:val="24"/>
          </w:rPr>
          <w:t>measure</w:t>
        </w:r>
      </w:ins>
      <w:ins w:id="23" w:author="Di Lego Goncalves, Vanessa" w:date="2023-07-06T10:34:00Z">
        <w:r w:rsidR="002016A1">
          <w:rPr>
            <w:rFonts w:ascii="Arial" w:eastAsia="Arial" w:hAnsi="Arial" w:cs="Arial"/>
            <w:color w:val="000000"/>
            <w:sz w:val="24"/>
            <w:szCs w:val="24"/>
          </w:rPr>
          <w:t>s</w:t>
        </w:r>
      </w:ins>
      <w:ins w:id="24" w:author="Di Lego Goncalves, Vanessa" w:date="2023-07-06T10:27:00Z">
        <w:r w:rsidR="0044647C" w:rsidRPr="00337D4B">
          <w:rPr>
            <w:rFonts w:ascii="Arial" w:eastAsia="Arial" w:hAnsi="Arial" w:cs="Arial"/>
            <w:color w:val="000000"/>
            <w:sz w:val="24"/>
            <w:szCs w:val="24"/>
          </w:rPr>
          <w:t xml:space="preserve"> gender equality based on gaps between women and men across health, education, economy, and politics</w:t>
        </w:r>
      </w:ins>
      <w:ins w:id="25" w:author="Di Lego Goncalves, Vanessa" w:date="2023-07-06T10:36:00Z">
        <w:r w:rsidR="00F74D71">
          <w:rPr>
            <w:rFonts w:ascii="Arial" w:eastAsia="Arial" w:hAnsi="Arial" w:cs="Arial"/>
            <w:color w:val="000000"/>
            <w:sz w:val="24"/>
            <w:szCs w:val="24"/>
          </w:rPr>
          <w:t xml:space="preserve"> </w:t>
        </w:r>
        <w:r w:rsidR="00F74D71">
          <w:rPr>
            <w:rFonts w:ascii="Arial" w:eastAsia="Arial" w:hAnsi="Arial" w:cs="Arial"/>
            <w:color w:val="000000"/>
            <w:sz w:val="24"/>
            <w:szCs w:val="24"/>
          </w:rPr>
          <w:fldChar w:fldCharType="begin" w:fldLock="1"/>
        </w:r>
      </w:ins>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mendeley":{"formattedCitation":"(2)","plainTextFormattedCitation":"(2)","previouslyFormattedCitation":"(2)"},"properties":{"noteIndex":0},"schema":"https://github.com/citation-style-language/schema/raw/master/csl-citation.json"}</w:instrText>
      </w:r>
      <w:r w:rsidR="00F74D7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w:t>
      </w:r>
      <w:ins w:id="26" w:author="Di Lego Goncalves, Vanessa" w:date="2023-07-06T10:36:00Z">
        <w:r w:rsidR="00F74D71">
          <w:rPr>
            <w:rFonts w:ascii="Arial" w:eastAsia="Arial" w:hAnsi="Arial" w:cs="Arial"/>
            <w:color w:val="000000"/>
            <w:sz w:val="24"/>
            <w:szCs w:val="24"/>
          </w:rPr>
          <w:fldChar w:fldCharType="end"/>
        </w:r>
      </w:ins>
      <w:ins w:id="27" w:author="Di Lego Goncalves, Vanessa" w:date="2023-07-06T10:27:00Z">
        <w:r w:rsidR="0044647C" w:rsidRPr="00337D4B">
          <w:rPr>
            <w:rFonts w:ascii="Arial" w:eastAsia="Arial" w:hAnsi="Arial" w:cs="Arial"/>
            <w:color w:val="000000"/>
            <w:sz w:val="24"/>
            <w:szCs w:val="24"/>
          </w:rPr>
          <w:t xml:space="preserve">. Gender gaps </w:t>
        </w:r>
        <w:r w:rsidR="0044647C">
          <w:rPr>
            <w:rFonts w:ascii="Arial" w:eastAsia="Arial" w:hAnsi="Arial" w:cs="Arial"/>
            <w:color w:val="000000"/>
            <w:sz w:val="24"/>
            <w:szCs w:val="24"/>
          </w:rPr>
          <w:t xml:space="preserve">in healthy life years </w:t>
        </w:r>
        <w:r w:rsidR="0044647C" w:rsidRPr="00337D4B">
          <w:rPr>
            <w:rFonts w:ascii="Arial" w:eastAsia="Arial" w:hAnsi="Arial" w:cs="Arial"/>
            <w:color w:val="000000"/>
            <w:sz w:val="24"/>
            <w:szCs w:val="24"/>
          </w:rPr>
          <w:t>are used by the Gender Equality Index to assess gender inequalities in the EU</w:t>
        </w:r>
        <w:r w:rsidR="0044647C">
          <w:rPr>
            <w:rFonts w:ascii="Arial" w:eastAsia="Arial" w:hAnsi="Arial" w:cs="Arial"/>
            <w:color w:val="000000"/>
            <w:sz w:val="24"/>
            <w:szCs w:val="24"/>
          </w:rPr>
          <w:t xml:space="preserve"> </w:t>
        </w:r>
        <w:r w:rsidR="0044647C">
          <w:rPr>
            <w:rFonts w:ascii="Arial" w:eastAsia="Arial" w:hAnsi="Arial" w:cs="Arial"/>
            <w:color w:val="000000"/>
            <w:sz w:val="24"/>
            <w:szCs w:val="24"/>
          </w:rPr>
          <w:fldChar w:fldCharType="begin" w:fldLock="1"/>
        </w:r>
      </w:ins>
      <w:r w:rsidR="00301CBD">
        <w:rPr>
          <w:rFonts w:ascii="Arial" w:eastAsia="Arial" w:hAnsi="Arial" w:cs="Arial"/>
          <w:color w:val="000000"/>
          <w:sz w:val="24"/>
          <w:szCs w:val="24"/>
        </w:rPr>
        <w:instrText>ADDIN CSL_CITATION {"citationItems":[{"id":"ITEM-1","itemData":{"DOI":"10.2839/633501","author":[{"dropping-particle":"","family":"European Institute for Gender Equality","given":"","non-dropping-particle":"","parse-names":false,"suffix":""}],"id":"ITEM-1","issued":{"date-parts":[["2021"]]},"number-of-pages":"196","publisher-place":"Luxembourg","title":"Gender Equality Index 2021: Health","type":"report"},"uris":["http://www.mendeley.com/documents/?uuid=fd6fbcb5-2fe4-42ff-af5f-181da538f995"]}],"mendeley":{"formattedCitation":"(3)","plainTextFormattedCitation":"(3)","previouslyFormattedCitation":"(3)"},"properties":{"noteIndex":0},"schema":"https://github.com/citation-style-language/schema/raw/master/csl-citation.json"}</w:instrText>
      </w:r>
      <w:ins w:id="28" w:author="Di Lego Goncalves, Vanessa" w:date="2023-07-06T10:27:00Z">
        <w:r w:rsidR="0044647C">
          <w:rPr>
            <w:rFonts w:ascii="Arial" w:eastAsia="Arial" w:hAnsi="Arial" w:cs="Arial"/>
            <w:color w:val="000000"/>
            <w:sz w:val="24"/>
            <w:szCs w:val="24"/>
          </w:rPr>
          <w:fldChar w:fldCharType="separate"/>
        </w:r>
      </w:ins>
      <w:r w:rsidR="00531C4E" w:rsidRPr="00531C4E">
        <w:rPr>
          <w:rFonts w:ascii="Arial" w:eastAsia="Arial" w:hAnsi="Arial" w:cs="Arial"/>
          <w:noProof/>
          <w:color w:val="000000"/>
          <w:sz w:val="24"/>
          <w:szCs w:val="24"/>
        </w:rPr>
        <w:t>(3)</w:t>
      </w:r>
      <w:ins w:id="29" w:author="Di Lego Goncalves, Vanessa" w:date="2023-07-06T10:27:00Z">
        <w:r w:rsidR="0044647C">
          <w:rPr>
            <w:rFonts w:ascii="Arial" w:eastAsia="Arial" w:hAnsi="Arial" w:cs="Arial"/>
            <w:color w:val="000000"/>
            <w:sz w:val="24"/>
            <w:szCs w:val="24"/>
          </w:rPr>
          <w:fldChar w:fldCharType="end"/>
        </w:r>
        <w:r w:rsidR="0044647C">
          <w:rPr>
            <w:rFonts w:ascii="Arial" w:eastAsia="Arial" w:hAnsi="Arial" w:cs="Arial"/>
            <w:color w:val="000000"/>
            <w:sz w:val="24"/>
            <w:szCs w:val="24"/>
          </w:rPr>
          <w:t>.</w:t>
        </w:r>
      </w:ins>
      <w:ins w:id="30" w:author="Di Lego Goncalves, Vanessa" w:date="2023-07-06T10:30:00Z">
        <w:r w:rsidR="0060067E">
          <w:rPr>
            <w:rFonts w:ascii="Arial" w:eastAsia="Arial" w:hAnsi="Arial" w:cs="Arial"/>
            <w:color w:val="000000"/>
            <w:sz w:val="24"/>
            <w:szCs w:val="24"/>
          </w:rPr>
          <w:t xml:space="preserve"> </w:t>
        </w:r>
      </w:ins>
      <w:ins w:id="31" w:author="Di Lego Goncalves, Vanessa" w:date="2023-07-06T10:35:00Z">
        <w:r w:rsidR="002016A1">
          <w:rPr>
            <w:rFonts w:ascii="Arial" w:eastAsia="Arial" w:hAnsi="Arial" w:cs="Arial"/>
            <w:color w:val="000000"/>
            <w:sz w:val="24"/>
            <w:szCs w:val="24"/>
          </w:rPr>
          <w:t>Po</w:t>
        </w:r>
        <w:r w:rsidR="002016A1">
          <w:rPr>
            <w:rFonts w:ascii="Arial" w:eastAsia="Arial" w:hAnsi="Arial" w:cs="Arial"/>
            <w:sz w:val="24"/>
            <w:szCs w:val="24"/>
          </w:rPr>
          <w:t>licy makers use these gaps</w:t>
        </w:r>
        <w:r w:rsidR="002016A1">
          <w:rPr>
            <w:rFonts w:ascii="Arial" w:eastAsia="Arial" w:hAnsi="Arial" w:cs="Arial"/>
            <w:color w:val="000000"/>
            <w:sz w:val="24"/>
            <w:szCs w:val="24"/>
          </w:rPr>
          <w:t xml:space="preserve"> to benchmark countries, monitor changes over time, and identify the pace at which countries are closing or widening gender inequality in health </w:t>
        </w:r>
        <w:r w:rsidR="002016A1">
          <w:rPr>
            <w:rFonts w:ascii="Arial" w:eastAsia="Arial" w:hAnsi="Arial" w:cs="Arial"/>
            <w:color w:val="000000"/>
            <w:sz w:val="24"/>
            <w:szCs w:val="24"/>
          </w:rPr>
          <w:fldChar w:fldCharType="begin" w:fldLock="1"/>
        </w:r>
      </w:ins>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(2–4)","plainTextFormattedCitation":"(2–4)","previouslyFormattedCitation":"(2–4)"},"properties":{"noteIndex":0},"schema":"https://github.com/citation-style-language/schema/raw/master/csl-citation.json"}</w:instrText>
      </w:r>
      <w:ins w:id="32" w:author="Di Lego Goncalves, Vanessa" w:date="2023-07-06T10:35:00Z">
        <w:r w:rsidR="002016A1">
          <w:rPr>
            <w:rFonts w:ascii="Arial" w:eastAsia="Arial" w:hAnsi="Arial" w:cs="Arial"/>
            <w:color w:val="000000"/>
            <w:sz w:val="24"/>
            <w:szCs w:val="24"/>
          </w:rPr>
          <w:fldChar w:fldCharType="separate"/>
        </w:r>
      </w:ins>
      <w:r w:rsidR="00531C4E" w:rsidRPr="00531C4E">
        <w:rPr>
          <w:rFonts w:ascii="Arial" w:eastAsia="Arial" w:hAnsi="Arial" w:cs="Arial"/>
          <w:noProof/>
          <w:color w:val="000000"/>
          <w:sz w:val="24"/>
          <w:szCs w:val="24"/>
        </w:rPr>
        <w:t>(2–4)</w:t>
      </w:r>
      <w:ins w:id="33" w:author="Di Lego Goncalves, Vanessa" w:date="2023-07-06T10:35:00Z">
        <w:r w:rsidR="002016A1">
          <w:rPr>
            <w:rFonts w:ascii="Arial" w:eastAsia="Arial" w:hAnsi="Arial" w:cs="Arial"/>
            <w:color w:val="000000"/>
            <w:sz w:val="24"/>
            <w:szCs w:val="24"/>
          </w:rPr>
          <w:fldChar w:fldCharType="end"/>
        </w:r>
        <w:r w:rsidR="002016A1">
          <w:rPr>
            <w:rFonts w:ascii="Arial" w:eastAsia="Arial" w:hAnsi="Arial" w:cs="Arial"/>
            <w:color w:val="000000"/>
            <w:sz w:val="24"/>
            <w:szCs w:val="24"/>
          </w:rPr>
          <w:t xml:space="preserve">. </w:t>
        </w:r>
      </w:ins>
      <w:r>
        <w:rPr>
          <w:rFonts w:ascii="Arial" w:eastAsia="Arial" w:hAnsi="Arial" w:cs="Arial"/>
          <w:sz w:val="24"/>
          <w:szCs w:val="24"/>
        </w:rPr>
        <w:t>Overall, gaps are an easy and straightforward way to relate the difference between two quantities. However,</w:t>
      </w:r>
      <w:ins w:id="34" w:author="Di Lego Goncalves, Vanessa" w:date="2023-07-06T10:48:00Z">
        <w:r w:rsidR="005054CE">
          <w:rPr>
            <w:rFonts w:ascii="Arial" w:eastAsia="Arial" w:hAnsi="Arial" w:cs="Arial"/>
            <w:sz w:val="24"/>
            <w:szCs w:val="24"/>
          </w:rPr>
          <w:t xml:space="preserve"> it can be misleading to use gender gaps in healthy lifespans interchangeably as indicators of inequality</w:t>
        </w:r>
      </w:ins>
      <w:ins w:id="35" w:author="Di Lego Goncalves, Vanessa" w:date="2023-07-06T10:49:00Z">
        <w:r w:rsidR="005054CE">
          <w:rPr>
            <w:rFonts w:ascii="Arial" w:eastAsia="Arial" w:hAnsi="Arial" w:cs="Arial"/>
            <w:sz w:val="24"/>
            <w:szCs w:val="24"/>
          </w:rPr>
          <w:t xml:space="preserve">, since these gaps </w:t>
        </w:r>
        <w:proofErr w:type="spellStart"/>
        <w:r w:rsidR="005054CE">
          <w:rPr>
            <w:rFonts w:ascii="Arial" w:eastAsia="Arial" w:hAnsi="Arial" w:cs="Arial"/>
            <w:sz w:val="24"/>
            <w:szCs w:val="24"/>
          </w:rPr>
          <w:t>often</w:t>
        </w:r>
      </w:ins>
      <w:del w:id="36" w:author="Di Lego Goncalves, Vanessa" w:date="2023-07-06T10:49:00Z">
        <w:r w:rsidDel="005054CE">
          <w:rPr>
            <w:rFonts w:ascii="Arial" w:eastAsia="Arial" w:hAnsi="Arial" w:cs="Arial"/>
            <w:sz w:val="24"/>
            <w:szCs w:val="24"/>
          </w:rPr>
          <w:delText xml:space="preserve"> </w:delText>
        </w:r>
      </w:del>
      <w:del w:id="37" w:author="Di Lego Goncalves, Vanessa" w:date="2023-07-06T10:35:00Z">
        <w:r w:rsidR="00135575" w:rsidDel="00465DFF">
          <w:rPr>
            <w:rFonts w:ascii="Arial" w:eastAsia="Arial" w:hAnsi="Arial" w:cs="Arial"/>
            <w:sz w:val="24"/>
            <w:szCs w:val="24"/>
          </w:rPr>
          <w:delText xml:space="preserve"> </w:delText>
        </w:r>
      </w:del>
      <w:del w:id="38" w:author="Di Lego Goncalves, Vanessa" w:date="2023-07-06T10:49:00Z">
        <w:r w:rsidR="00A87E99" w:rsidDel="005054CE">
          <w:rPr>
            <w:rFonts w:ascii="Arial" w:eastAsia="Arial" w:hAnsi="Arial" w:cs="Arial"/>
            <w:sz w:val="24"/>
            <w:szCs w:val="24"/>
          </w:rPr>
          <w:delText xml:space="preserve">gender </w:delText>
        </w:r>
        <w:r w:rsidDel="005054CE">
          <w:rPr>
            <w:rFonts w:ascii="Arial" w:eastAsia="Arial" w:hAnsi="Arial" w:cs="Arial"/>
            <w:sz w:val="24"/>
            <w:szCs w:val="24"/>
          </w:rPr>
          <w:delText>gaps</w:delText>
        </w:r>
        <w:r w:rsidR="00A87E99" w:rsidDel="005054CE">
          <w:rPr>
            <w:rFonts w:ascii="Arial" w:eastAsia="Arial" w:hAnsi="Arial" w:cs="Arial"/>
            <w:sz w:val="24"/>
            <w:szCs w:val="24"/>
          </w:rPr>
          <w:delText xml:space="preserve"> in health</w:delText>
        </w:r>
        <w:r w:rsidDel="005054CE">
          <w:rPr>
            <w:rFonts w:ascii="Arial" w:eastAsia="Arial" w:hAnsi="Arial" w:cs="Arial"/>
            <w:sz w:val="24"/>
            <w:szCs w:val="24"/>
          </w:rPr>
          <w:delText xml:space="preserve"> may </w:delText>
        </w:r>
      </w:del>
      <w:del w:id="39" w:author="Di Lego Goncalves, Vanessa" w:date="2023-07-06T10:51:00Z">
        <w:r w:rsidDel="00C2745D">
          <w:rPr>
            <w:rFonts w:ascii="Arial" w:eastAsia="Arial" w:hAnsi="Arial" w:cs="Arial"/>
            <w:sz w:val="24"/>
            <w:szCs w:val="24"/>
          </w:rPr>
          <w:delText xml:space="preserve">blend </w:delText>
        </w:r>
      </w:del>
      <w:commentRangeStart w:id="40"/>
      <w:ins w:id="41" w:author="Di Lego Goncalves, Vanessa" w:date="2023-07-06T10:51:00Z">
        <w:r w:rsidR="00C2745D">
          <w:rPr>
            <w:rFonts w:ascii="Arial" w:eastAsia="Arial" w:hAnsi="Arial" w:cs="Arial"/>
            <w:sz w:val="24"/>
            <w:szCs w:val="24"/>
          </w:rPr>
          <w:t>entangle</w:t>
        </w:r>
        <w:commentRangeEnd w:id="40"/>
        <w:proofErr w:type="spellEnd"/>
        <w:r w:rsidR="008F7A08">
          <w:rPr>
            <w:rStyle w:val="CommentReference"/>
            <w:rFonts w:ascii="Times New Roman" w:eastAsia="Times New Roman" w:hAnsi="Times New Roman" w:cs="Times New Roman"/>
          </w:rPr>
          <w:commentReference w:id="40"/>
        </w:r>
        <w:r w:rsidR="00C2745D">
          <w:rPr>
            <w:rFonts w:ascii="Arial" w:eastAsia="Arial" w:hAnsi="Arial" w:cs="Arial"/>
            <w:sz w:val="24"/>
            <w:szCs w:val="24"/>
          </w:rPr>
          <w:t xml:space="preserve"> </w:t>
        </w:r>
      </w:ins>
      <w:r>
        <w:rPr>
          <w:rFonts w:ascii="Arial" w:eastAsia="Arial" w:hAnsi="Arial" w:cs="Arial"/>
          <w:sz w:val="24"/>
          <w:szCs w:val="24"/>
        </w:rPr>
        <w:t xml:space="preserve">several </w:t>
      </w:r>
      <w:r w:rsidR="00B078BE">
        <w:rPr>
          <w:rFonts w:ascii="Arial" w:eastAsia="Arial" w:hAnsi="Arial" w:cs="Arial"/>
          <w:sz w:val="24"/>
          <w:szCs w:val="24"/>
        </w:rPr>
        <w:t xml:space="preserve">aspects </w:t>
      </w:r>
      <w:r>
        <w:rPr>
          <w:rFonts w:ascii="Arial" w:eastAsia="Arial" w:hAnsi="Arial" w:cs="Arial"/>
          <w:sz w:val="24"/>
          <w:szCs w:val="24"/>
        </w:rPr>
        <w:t>of health differences between women and men</w:t>
      </w:r>
      <w:ins w:id="42" w:author="Marília Nepomuceno" w:date="2023-07-04T14:06:00Z">
        <w:r w:rsidR="00CA30D4">
          <w:rPr>
            <w:rFonts w:ascii="Arial" w:eastAsia="Arial" w:hAnsi="Arial" w:cs="Arial"/>
            <w:sz w:val="24"/>
            <w:szCs w:val="24"/>
          </w:rPr>
          <w:t>.</w:t>
        </w:r>
      </w:ins>
      <w:r>
        <w:rPr>
          <w:rFonts w:ascii="Arial" w:eastAsia="Arial" w:hAnsi="Arial" w:cs="Arial"/>
          <w:sz w:val="24"/>
          <w:szCs w:val="24"/>
        </w:rPr>
        <w:t xml:space="preserve"> </w:t>
      </w:r>
      <w:del w:id="43" w:author="Marília Nepomuceno" w:date="2023-07-03T14:53:00Z">
        <w:r w:rsidDel="005166B8">
          <w:rPr>
            <w:rFonts w:ascii="Arial" w:eastAsia="Arial" w:hAnsi="Arial" w:cs="Arial"/>
            <w:sz w:val="24"/>
            <w:szCs w:val="24"/>
          </w:rPr>
          <w:delText xml:space="preserve">and </w:delText>
        </w:r>
      </w:del>
      <w:del w:id="44" w:author="Di Lego Goncalves, Vanessa" w:date="2023-07-06T10:49:00Z">
        <w:r w:rsidR="005C6F68" w:rsidDel="005054CE">
          <w:rPr>
            <w:rFonts w:ascii="Arial" w:eastAsia="Arial" w:hAnsi="Arial" w:cs="Arial"/>
            <w:sz w:val="24"/>
            <w:szCs w:val="24"/>
          </w:rPr>
          <w:delText>c</w:delText>
        </w:r>
      </w:del>
      <w:ins w:id="45" w:author="Marília Nepomuceno" w:date="2023-07-03T14:53:00Z">
        <w:del w:id="46" w:author="Di Lego Goncalves, Vanessa" w:date="2023-07-06T10:49:00Z">
          <w:r w:rsidR="005166B8" w:rsidDel="005054CE">
            <w:rPr>
              <w:rFonts w:ascii="Arial" w:eastAsia="Arial" w:hAnsi="Arial" w:cs="Arial"/>
              <w:sz w:val="24"/>
              <w:szCs w:val="24"/>
            </w:rPr>
            <w:delText>C</w:delText>
          </w:r>
        </w:del>
      </w:ins>
      <w:del w:id="47" w:author="Di Lego Goncalves, Vanessa" w:date="2023-07-06T10:49:00Z">
        <w:r w:rsidR="005C6F68" w:rsidDel="005054CE">
          <w:rPr>
            <w:rFonts w:ascii="Arial" w:eastAsia="Arial" w:hAnsi="Arial" w:cs="Arial"/>
            <w:sz w:val="24"/>
            <w:szCs w:val="24"/>
          </w:rPr>
          <w:delText>onsequently</w:delText>
        </w:r>
      </w:del>
      <w:ins w:id="48" w:author="Marília Nepomuceno" w:date="2023-07-03T14:53:00Z">
        <w:del w:id="49" w:author="Di Lego Goncalves, Vanessa" w:date="2023-07-06T10:49:00Z">
          <w:r w:rsidR="005166B8" w:rsidDel="005054CE">
            <w:rPr>
              <w:rFonts w:ascii="Arial" w:eastAsia="Arial" w:hAnsi="Arial" w:cs="Arial"/>
              <w:sz w:val="24"/>
              <w:szCs w:val="24"/>
            </w:rPr>
            <w:delText>,</w:delText>
          </w:r>
        </w:del>
      </w:ins>
      <w:ins w:id="50" w:author="Marília Nepomuceno" w:date="2023-07-03T14:54:00Z">
        <w:del w:id="51" w:author="Di Lego Goncalves, Vanessa" w:date="2023-07-06T10:49:00Z">
          <w:r w:rsidR="005166B8" w:rsidDel="005054CE">
            <w:rPr>
              <w:rFonts w:ascii="Arial" w:eastAsia="Arial" w:hAnsi="Arial" w:cs="Arial"/>
              <w:sz w:val="24"/>
              <w:szCs w:val="24"/>
            </w:rPr>
            <w:delText xml:space="preserve"> when these gaps are</w:delText>
          </w:r>
        </w:del>
      </w:ins>
      <w:del w:id="52" w:author="Di Lego Goncalves, Vanessa" w:date="2023-07-06T10:49:00Z">
        <w:r w:rsidR="005C6F68" w:rsidDel="005054CE">
          <w:rPr>
            <w:rFonts w:ascii="Arial" w:eastAsia="Arial" w:hAnsi="Arial" w:cs="Arial"/>
            <w:sz w:val="24"/>
            <w:szCs w:val="24"/>
          </w:rPr>
          <w:delText xml:space="preserve"> </w:delText>
        </w:r>
        <w:r w:rsidR="006642DA" w:rsidDel="005054CE">
          <w:rPr>
            <w:rFonts w:ascii="Arial" w:eastAsia="Arial" w:hAnsi="Arial" w:cs="Arial"/>
            <w:sz w:val="24"/>
            <w:szCs w:val="24"/>
          </w:rPr>
          <w:delText xml:space="preserve"> </w:delText>
        </w:r>
        <w:r w:rsidR="00A87E99" w:rsidDel="005054CE">
          <w:rPr>
            <w:rFonts w:ascii="Arial" w:eastAsia="Arial" w:hAnsi="Arial" w:cs="Arial"/>
            <w:sz w:val="24"/>
            <w:szCs w:val="24"/>
          </w:rPr>
          <w:delText xml:space="preserve">misleading conclusions when used </w:delText>
        </w:r>
        <w:r w:rsidR="005548AB" w:rsidDel="005054CE">
          <w:rPr>
            <w:rFonts w:ascii="Arial" w:eastAsia="Arial" w:hAnsi="Arial" w:cs="Arial"/>
            <w:sz w:val="24"/>
            <w:szCs w:val="24"/>
          </w:rPr>
          <w:delText xml:space="preserve">interchangeably </w:delText>
        </w:r>
        <w:r w:rsidR="00A87E99" w:rsidDel="005054CE">
          <w:rPr>
            <w:rFonts w:ascii="Arial" w:eastAsia="Arial" w:hAnsi="Arial" w:cs="Arial"/>
            <w:sz w:val="24"/>
            <w:szCs w:val="24"/>
          </w:rPr>
          <w:delText xml:space="preserve">as </w:delText>
        </w:r>
        <w:r w:rsidR="005548AB" w:rsidDel="005054CE">
          <w:rPr>
            <w:rFonts w:ascii="Arial" w:eastAsia="Arial" w:hAnsi="Arial" w:cs="Arial"/>
            <w:sz w:val="24"/>
            <w:szCs w:val="24"/>
          </w:rPr>
          <w:delText>indicators</w:delText>
        </w:r>
        <w:r w:rsidR="00A87E99" w:rsidDel="005054CE">
          <w:rPr>
            <w:rFonts w:ascii="Arial" w:eastAsia="Arial" w:hAnsi="Arial" w:cs="Arial"/>
            <w:sz w:val="24"/>
            <w:szCs w:val="24"/>
          </w:rPr>
          <w:delText xml:space="preserve"> of inequality</w:delText>
        </w:r>
      </w:del>
      <w:ins w:id="53" w:author="Marília Nepomuceno" w:date="2023-07-03T14:54:00Z">
        <w:del w:id="54" w:author="Di Lego Goncalves, Vanessa" w:date="2023-07-06T10:49:00Z">
          <w:r w:rsidR="005166B8" w:rsidDel="005054CE">
            <w:rPr>
              <w:rFonts w:ascii="Arial" w:eastAsia="Arial" w:hAnsi="Arial" w:cs="Arial"/>
              <w:sz w:val="24"/>
              <w:szCs w:val="24"/>
            </w:rPr>
            <w:delText xml:space="preserve">, they may lead to misleading </w:delText>
          </w:r>
          <w:commentRangeStart w:id="55"/>
          <w:r w:rsidR="005166B8" w:rsidDel="005054CE">
            <w:rPr>
              <w:rFonts w:ascii="Arial" w:eastAsia="Arial" w:hAnsi="Arial" w:cs="Arial"/>
              <w:sz w:val="24"/>
              <w:szCs w:val="24"/>
            </w:rPr>
            <w:delText>conclusions</w:delText>
          </w:r>
        </w:del>
      </w:ins>
      <w:commentRangeEnd w:id="55"/>
      <w:del w:id="56" w:author="Di Lego Goncalves, Vanessa" w:date="2023-07-06T10:49:00Z">
        <w:r w:rsidR="00253317" w:rsidDel="005054CE">
          <w:rPr>
            <w:rStyle w:val="CommentReference"/>
            <w:rFonts w:ascii="Times New Roman" w:eastAsia="Times New Roman" w:hAnsi="Times New Roman" w:cs="Times New Roman"/>
          </w:rPr>
          <w:commentReference w:id="55"/>
        </w:r>
      </w:del>
      <w:ins w:id="57" w:author="Marília Nepomuceno" w:date="2023-07-03T14:54:00Z">
        <w:del w:id="58" w:author="Di Lego Goncalves, Vanessa" w:date="2023-07-06T10:49:00Z">
          <w:r w:rsidR="005166B8" w:rsidDel="005054CE">
            <w:rPr>
              <w:rFonts w:ascii="Arial" w:eastAsia="Arial" w:hAnsi="Arial" w:cs="Arial"/>
              <w:sz w:val="24"/>
              <w:szCs w:val="24"/>
            </w:rPr>
            <w:delText>.</w:delText>
          </w:r>
        </w:del>
      </w:ins>
      <w:del w:id="59" w:author="Di Lego Goncalves, Vanessa" w:date="2023-07-06T10:49:00Z">
        <w:r w:rsidR="00A87E99" w:rsidDel="005054CE">
          <w:rPr>
            <w:rFonts w:ascii="Arial" w:eastAsia="Arial" w:hAnsi="Arial" w:cs="Arial"/>
            <w:sz w:val="24"/>
            <w:szCs w:val="24"/>
          </w:rPr>
          <w:delText xml:space="preserve">. </w:delText>
        </w:r>
      </w:del>
    </w:p>
    <w:p w14:paraId="1329CCF2" w14:textId="77777777" w:rsidR="00DE073E" w:rsidRDefault="00DE073E"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2A8E4791" w14:textId="24536966" w:rsidR="00BD724E" w:rsidRDefault="00C612D7" w:rsidP="004B0C1F">
      <w:pPr>
        <w:keepNext/>
        <w:pBdr>
          <w:top w:val="nil"/>
          <w:left w:val="nil"/>
          <w:bottom w:val="nil"/>
          <w:right w:val="nil"/>
          <w:between w:val="nil"/>
        </w:pBdr>
        <w:spacing w:after="0" w:line="360" w:lineRule="auto"/>
        <w:jc w:val="both"/>
        <w:rPr>
          <w:ins w:id="60" w:author="Marília Nepomuceno" w:date="2023-07-03T14:57:00Z"/>
          <w:rFonts w:ascii="Arial" w:eastAsia="Arial" w:hAnsi="Arial" w:cs="Arial"/>
          <w:sz w:val="24"/>
          <w:szCs w:val="24"/>
        </w:rPr>
      </w:pPr>
      <w:r>
        <w:rPr>
          <w:rFonts w:ascii="Arial" w:eastAsia="Arial" w:hAnsi="Arial" w:cs="Arial"/>
          <w:sz w:val="24"/>
          <w:szCs w:val="24"/>
        </w:rPr>
        <w:t>G</w:t>
      </w:r>
      <w:r w:rsidR="00387B07">
        <w:rPr>
          <w:rFonts w:ascii="Arial" w:eastAsia="Arial" w:hAnsi="Arial" w:cs="Arial"/>
          <w:sz w:val="24"/>
          <w:szCs w:val="24"/>
        </w:rPr>
        <w:t xml:space="preserve">ender gaps in health are multifaceted and the </w:t>
      </w:r>
      <w:r w:rsidR="00835DCE" w:rsidRPr="00835DCE">
        <w:rPr>
          <w:rFonts w:ascii="Arial" w:eastAsia="Arial" w:hAnsi="Arial" w:cs="Arial"/>
          <w:sz w:val="24"/>
          <w:szCs w:val="24"/>
        </w:rPr>
        <w:t>complex interplay between gender, health, and mortality unveils a paradox:</w:t>
      </w:r>
      <w:r w:rsidR="00545D6E" w:rsidRPr="00545D6E">
        <w:rPr>
          <w:rFonts w:ascii="Arial" w:eastAsia="Arial" w:hAnsi="Arial" w:cs="Arial"/>
          <w:sz w:val="24"/>
          <w:szCs w:val="24"/>
        </w:rPr>
        <w:t xml:space="preserve"> women tend to outlive men but experience more years </w:t>
      </w:r>
      <w:r w:rsidR="00A230A8">
        <w:rPr>
          <w:rFonts w:ascii="Arial" w:eastAsia="Arial" w:hAnsi="Arial" w:cs="Arial"/>
          <w:sz w:val="24"/>
          <w:szCs w:val="24"/>
        </w:rPr>
        <w:t>with</w:t>
      </w:r>
      <w:r w:rsidR="00545D6E" w:rsidRPr="00545D6E">
        <w:rPr>
          <w:rFonts w:ascii="Arial" w:eastAsia="Arial" w:hAnsi="Arial" w:cs="Arial"/>
          <w:sz w:val="24"/>
          <w:szCs w:val="24"/>
        </w:rPr>
        <w:t xml:space="preserve"> </w:t>
      </w:r>
      <w:r w:rsidR="00A230A8">
        <w:rPr>
          <w:rFonts w:ascii="Arial" w:eastAsia="Arial" w:hAnsi="Arial" w:cs="Arial"/>
          <w:sz w:val="24"/>
          <w:szCs w:val="24"/>
        </w:rPr>
        <w:t>poorer</w:t>
      </w:r>
      <w:r w:rsidR="00545D6E" w:rsidRPr="00545D6E">
        <w:rPr>
          <w:rFonts w:ascii="Arial" w:eastAsia="Arial" w:hAnsi="Arial" w:cs="Arial"/>
          <w:sz w:val="24"/>
          <w:szCs w:val="24"/>
        </w:rPr>
        <w:t xml:space="preserve"> health</w:t>
      </w:r>
      <w:r w:rsidR="00F830E9">
        <w:rPr>
          <w:rFonts w:ascii="Arial" w:eastAsia="Arial" w:hAnsi="Arial" w:cs="Arial"/>
          <w:sz w:val="24"/>
          <w:szCs w:val="24"/>
        </w:rPr>
        <w:t xml:space="preserve">. </w:t>
      </w:r>
      <w:r w:rsidR="00F91693">
        <w:rPr>
          <w:rFonts w:ascii="Arial" w:eastAsia="Arial" w:hAnsi="Arial" w:cs="Arial"/>
          <w:sz w:val="24"/>
          <w:szCs w:val="24"/>
        </w:rPr>
        <w:t>Despite women</w:t>
      </w:r>
      <w:r w:rsidR="00DE073E">
        <w:rPr>
          <w:rFonts w:ascii="Arial" w:eastAsia="Arial" w:hAnsi="Arial" w:cs="Arial"/>
          <w:sz w:val="24"/>
          <w:szCs w:val="24"/>
        </w:rPr>
        <w:t>’</w:t>
      </w:r>
      <w:r w:rsidR="00FA5DAB">
        <w:rPr>
          <w:rFonts w:ascii="Arial" w:eastAsia="Arial" w:hAnsi="Arial" w:cs="Arial"/>
          <w:sz w:val="24"/>
          <w:szCs w:val="24"/>
        </w:rPr>
        <w:t>s</w:t>
      </w:r>
      <w:r w:rsidR="00F91693">
        <w:rPr>
          <w:rFonts w:ascii="Arial" w:eastAsia="Arial" w:hAnsi="Arial" w:cs="Arial"/>
          <w:sz w:val="24"/>
          <w:szCs w:val="24"/>
        </w:rPr>
        <w:t xml:space="preserve"> survival advantage</w:t>
      </w:r>
      <w:r w:rsidR="00FA5DAB">
        <w:rPr>
          <w:rFonts w:ascii="Arial" w:eastAsia="Arial" w:hAnsi="Arial" w:cs="Arial"/>
          <w:sz w:val="24"/>
          <w:szCs w:val="24"/>
        </w:rPr>
        <w:t xml:space="preserve"> even under extreme conditions</w:t>
      </w:r>
      <w:r w:rsidR="0014311E">
        <w:rPr>
          <w:rFonts w:ascii="Arial" w:eastAsia="Arial" w:hAnsi="Arial" w:cs="Arial"/>
          <w:sz w:val="24"/>
          <w:szCs w:val="24"/>
        </w:rPr>
        <w:t xml:space="preserve"> </w:t>
      </w:r>
      <w:r w:rsidR="0014311E">
        <w:rPr>
          <w:rFonts w:ascii="Arial" w:eastAsia="Arial" w:hAnsi="Arial" w:cs="Arial"/>
          <w:sz w:val="24"/>
          <w:szCs w:val="24"/>
        </w:rPr>
        <w:fldChar w:fldCharType="begin" w:fldLock="1"/>
      </w:r>
      <w:r w:rsidR="004600DC">
        <w:rPr>
          <w:rFonts w:ascii="Arial" w:eastAsia="Arial" w:hAnsi="Arial" w:cs="Arial"/>
          <w:sz w:val="24"/>
          <w:szCs w:val="24"/>
        </w:rPr>
        <w:instrText>ADDIN CSL_CITATION {"citationItems":[{"id":"ITEM-1","itemData":{"DOI":"10.1073/pnas.1701535115","ISSN":"0027-8424","abstract":"Women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factors.","author":[{"dropping-particle":"","family":"Zarulli","given":"Virginia","non-dropping-particle":"","parse-names":false,"suffix":""},{"dropping-particle":"","family":"Barthold Jones","given":"Julia A.","non-dropping-particle":"","parse-names":false,"suffix":""},{"dropping-particle":"","family":"Oksuzyan","given":"Anna","non-dropping-particle":"","parse-names":false,"suffix":""},{"dropping-particle":"","family":"Lindahl-Jacobsen","given":"Rune","non-dropping-particle":"","parse-names":false,"suffix":""},{"dropping-particle":"","family":"Christensen","given":"Kaare","non-dropping-particle":"","parse-names":false,"suffix":""},{"dropping-particle":"","family":"Vaupel","given":"James W.","non-dropping-particle":"","parse-names":false,"suffix":""}],"container-title":"Proceedings of the National Academy of Sciences","id":"ITEM-1","issue":"4","issued":{"date-parts":[["2018","1","23"]]},"page":"E832-E840","title":"Women live longer than men even during severe famines and epidemics","type":"article-journal","volume":"115"},"uris":["http://www.mendeley.com/documents/?uuid=e3a07584-5464-4bf2-8ff1-961480d9ce9a"]},{"id":"ITEM-2","itemData":{"DOI":"10.1073/pnas.2010588118","ISSN":"0027-8424","abstract":"Why do women live longer than men? Here, we mine rich lodes of demographic data to reveal that lower female mortality at particular ages is decisive—and that the important ages changed around 1950. Earlier, excess mortality among baby boys was crucial; afterward, the gap largely resulted from elevated mortality among men 60+. Young males bear modest responsibility for the sex gap in life expectancy: Depending on the country and time, their mortality accounts for less than a quarter and often less than a 10th of the gap. Understanding the impact on life expectancy of differences between male and female risks of death by age, over time, and across populations yields insights for research on how the lives of men and women differ.","author":[{"dropping-particle":"","family":"Zarulli","given":"Virginia","non-dropping-particle":"","parse-names":false,"suffix":""},{"dropping-particle":"","family":"Kashnitsky","given":"Ilya","non-dropping-particle":"","parse-names":false,"suffix":""},{"dropping-particle":"","family":"Vaupel","given":"James W.","non-dropping-particle":"","parse-names":false,"suffix":""}],"container-title":"Proceedings of the National Academy of Sciences","id":"ITEM-2","issue":"20","issued":{"date-parts":[["2021","5","18"]]},"page":"e2010588118","title":"Death rates at specific life stages mold the sex gap in life expectancy","type":"article-journal","volume":"118"},"uris":["http://www.mendeley.com/documents/?uuid=b94ca3b0-a586-46b4-81c1-9796260a2ef0"]},{"id":"ITEM-3","itemData":{"DOI":"10.1016/S1550-8579(06)80198-1","ISBN":"1550-8579 (Print)\\r1550-8579 (Linking)","ISSN":"15508579","PMID":"16860268","abstract":"Historically, women have lived longer than men in almost every country in the world. A similar pattern of sex differences in longevity is also found in many other species; however, it is not clear if there are more species in which females live longer or vice versa. For virtually all the primary causes of death and at virtually all ages, mortality rates are higher for men. Women do not live longer than men because they age more slowly, but because they are more robust at every age. Paradoxically, although women have lower mortality rates they have higher overall rates of physical illness than do men. Several hypotheses have been proposed for sex differences in longevity, including more active female immune functioning, the protective effect of estrogen, compensatory effects of the second X chromosome, reduction in the activity of growth hormone and the insulin-like growth factor 1 signaling cascade, and the influence of oxidative stress on aging and disease. At present, none of these hypotheses are strongly supported, although weak support is available for the oxidative stress hypothesis. With the advent of more rapid genome sequencing, molecular tools will become available for more species, thus further detailing the causes for the differences in longevity between the sexes. © 2006 Excerpts Medica, Inc.","author":[{"dropping-particle":"","family":"Austad","given":"Steven N.","non-dropping-particle":"","parse-names":false,"suffix":""}],"container-title":"Gender Medicine","id":"ITEM-3","issue":"2","issued":{"date-parts":[["2006"]]},"page":"79-92","title":"Why women live longer than men: Sex differences in longevity","type":"article-journal","volume":"3"},"uris":["http://www.mendeley.com/documents/?uuid=ac5df888-0e94-4311-8ed4-721afac31b3b"]},{"id":"ITEM-4","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População","id":"ITEM-4","issue":"2","issued":{"date-parts":[["2011","12"]]},"page":"283-301","title":"Diferenciais de mortalidade: níveis e padrões segundo o sexo no município de São Paulo de 1920 a 2005","type":"article-journal","volume":"28"},"uris":["http://www.mendeley.com/documents/?uuid=5afc4e27-7b63-461f-90d4-95a1dae1cbcb"]}],"mendeley":{"formattedCitation":"(1, 5–7)","plainTextFormattedCitation":"(1, 5–7)","previouslyFormattedCitation":"(1, 5–7)"},"properties":{"noteIndex":0},"schema":"https://github.com/citation-style-language/schema/raw/master/csl-citation.json"}</w:instrText>
      </w:r>
      <w:r w:rsidR="0014311E">
        <w:rPr>
          <w:rFonts w:ascii="Arial" w:eastAsia="Arial" w:hAnsi="Arial" w:cs="Arial"/>
          <w:sz w:val="24"/>
          <w:szCs w:val="24"/>
        </w:rPr>
        <w:fldChar w:fldCharType="separate"/>
      </w:r>
      <w:r w:rsidR="00301CBD" w:rsidRPr="00301CBD">
        <w:rPr>
          <w:rFonts w:ascii="Arial" w:eastAsia="Arial" w:hAnsi="Arial" w:cs="Arial"/>
          <w:noProof/>
          <w:sz w:val="24"/>
          <w:szCs w:val="24"/>
        </w:rPr>
        <w:t>(1, 5–7)</w:t>
      </w:r>
      <w:r w:rsidR="0014311E">
        <w:rPr>
          <w:rFonts w:ascii="Arial" w:eastAsia="Arial" w:hAnsi="Arial" w:cs="Arial"/>
          <w:sz w:val="24"/>
          <w:szCs w:val="24"/>
        </w:rPr>
        <w:fldChar w:fldCharType="end"/>
      </w:r>
      <w:r w:rsidR="002C55ED">
        <w:rPr>
          <w:rFonts w:ascii="Arial" w:eastAsia="Arial" w:hAnsi="Arial" w:cs="Arial"/>
          <w:sz w:val="24"/>
          <w:szCs w:val="24"/>
        </w:rPr>
        <w:t>,</w:t>
      </w:r>
      <w:r w:rsidR="00F91693">
        <w:rPr>
          <w:rFonts w:ascii="Arial" w:eastAsia="Arial" w:hAnsi="Arial" w:cs="Arial"/>
          <w:sz w:val="24"/>
          <w:szCs w:val="24"/>
        </w:rPr>
        <w:t xml:space="preserve"> they </w:t>
      </w:r>
      <w:r w:rsidR="00F91693" w:rsidRPr="00F91693">
        <w:rPr>
          <w:rFonts w:ascii="Arial" w:eastAsia="Arial" w:hAnsi="Arial" w:cs="Arial"/>
          <w:sz w:val="24"/>
          <w:szCs w:val="24"/>
        </w:rPr>
        <w:t xml:space="preserve">tend to </w:t>
      </w:r>
      <w:r w:rsidR="00F91693">
        <w:rPr>
          <w:rFonts w:ascii="Arial" w:eastAsia="Arial" w:hAnsi="Arial" w:cs="Arial"/>
          <w:sz w:val="24"/>
          <w:szCs w:val="24"/>
        </w:rPr>
        <w:t>have</w:t>
      </w:r>
      <w:r w:rsidR="00F91693" w:rsidRPr="00F91693">
        <w:rPr>
          <w:rFonts w:ascii="Arial" w:eastAsia="Arial" w:hAnsi="Arial" w:cs="Arial"/>
          <w:sz w:val="24"/>
          <w:szCs w:val="24"/>
        </w:rPr>
        <w:t xml:space="preserve"> disadvantages in terms of physical health, self-rated health, and cognition at older ages</w:t>
      </w:r>
      <w:r w:rsidR="00F91693">
        <w:rPr>
          <w:rFonts w:ascii="Arial" w:eastAsia="Arial" w:hAnsi="Arial" w:cs="Arial"/>
          <w:sz w:val="24"/>
          <w:szCs w:val="24"/>
        </w:rPr>
        <w:t xml:space="preserve"> </w:t>
      </w:r>
      <w:r w:rsidR="00B3066C">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{"citationItems":[{"id":"ITEM-1","itemData":{"DOI":"10.1186/1477-7525-12-88","ISSN":"14777525","abstract":"Background: This study examined gender differences in healthy life expectancy (HLE) and unhealthy life expectancy (UHLE) among people aged 60 years or older living in a large Brazilian city.Methods: Based on Chiang method, abridged life tables were constructed for men and for women. To calculate HLE, the Sullivan method was applied. Estimates of the prevalence of self-rated health and self-reported functional disability (global, mild/moderate, and severe) were obtained from a population-based household survey carried out in 2008, which involved non-institutionalized individuals.Results: Findings showed that women live longer and these extra years would be spent in good self-rated health. For example, women aged 60 would live, on average, 4 more years in good health in comparison to men. In terms of global limitations and mild/moderate limitations, no gender differences were detected for HLE. However, UHLE was statistically higher among women than among men at all ages in the global limitations and mild/moderate limitations (except for the age 80). Women at age 60, for instance, could expect to live 3.1 years longer with mild/moderate limitations compared to men. Gender differences were identified for severe limitations for either HLE or UHLE. In comparison to men, women at age 60, for example, would expect to live 2.5 and 2.0 more years without and with severe limitations.Conclusions: By showing that the advantage of longer life expectancy among women is not necessarily accompanied by worse health conditions, these findings add some evidence to the debate about male-female health-survival paradox. Policy efforts are necessary to reduce gender differences in the quantity and quality of years to be lived, providing equal opportunities to women and men live longer with quality of life, autonomy, and independence. © 2014 Belon et al.; licensee BioMed Central Ltd.","author":[{"dropping-particle":"","family":"Belon","given":"Ana P.","non-dropping-particle":"","parse-names":false,"suffix":""},{"dropping-particle":"","family":"Lima","given":"Margareth G.","non-dropping-particle":"","parse-names":false,"suffix":""},{"dropping-particle":"","family":"Barros","given":"Marilisa B A","non-dropping-particle":"","parse-names":false,"suffix":""}],"container-title":"Health and Quality of Life Outcomes","id":"ITEM-1","issue":"1","issued":{"date-parts":[["2014","6","6"]]},"publisher":"BioMed Central Ltd.","title":"Gender differences in healthy life expectancy among Brazilian elderly","type":"article-journal","volume":"12"},"uris":["http://www.mendeley.com/documents/?uuid=23fbfaa6-ebb0-3ec4-a1a8-2b98d478e808"]},{"id":"ITEM-2","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Health","id":"ITEM-2","issue":"1","issued":{"date-parts":[["2011","2"]]},"page":"81-91","title":"Gender differences in health: results from SHARE, ELSA and HRS","type":"article-journal","volume":"21"},"uris":["http://www.mendeley.com/documents/?uuid=e5695fc6-6f96-4cb6-8dda-60bf78599d08"]},{"id":"ITEM-3","itemData":{"DOI":"10.2307/4147343","ISBN":"00703370","ISSN":"0070-3370","PMID":"15986983","abstract":"Women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-3","issue":"2","issued":{"date-parts":[["2005","5"]]},"page":"189-214","title":"Sex Differences in Morbidity and Mortality","type":"article-journal","volume":"42"},"uris":["http://www.mendeley.com/documents/?uuid=98928071-941d-40d9-884c-62d8e0efe760"]}],"mendeley":{"formattedCitation":"(8–10)","plainTextFormattedCitation":"(8–10)","previouslyFormattedCitation":"(8–10)"},"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(8–10)</w:t>
      </w:r>
      <w:r w:rsidR="00B3066C">
        <w:rPr>
          <w:rFonts w:ascii="Arial" w:eastAsia="Arial" w:hAnsi="Arial" w:cs="Arial"/>
          <w:sz w:val="24"/>
          <w:szCs w:val="24"/>
        </w:rPr>
        <w:fldChar w:fldCharType="end"/>
      </w:r>
      <w:r w:rsidR="00B3066C">
        <w:rPr>
          <w:rFonts w:ascii="Arial" w:eastAsia="Arial" w:hAnsi="Arial" w:cs="Arial"/>
          <w:sz w:val="24"/>
          <w:szCs w:val="24"/>
        </w:rPr>
        <w:t>.</w:t>
      </w:r>
      <w:r w:rsidR="00907C9F">
        <w:rPr>
          <w:rFonts w:ascii="Arial" w:eastAsia="Arial" w:hAnsi="Arial" w:cs="Arial"/>
          <w:sz w:val="24"/>
          <w:szCs w:val="24"/>
        </w:rPr>
        <w:t xml:space="preserve"> </w:t>
      </w:r>
      <w:r w:rsidR="00F91693">
        <w:rPr>
          <w:rFonts w:ascii="Arial" w:eastAsia="Arial" w:hAnsi="Arial" w:cs="Arial"/>
          <w:sz w:val="24"/>
          <w:szCs w:val="24"/>
        </w:rPr>
        <w:t>Women also tend to experience higher morbidity from acute and chronic conditions and more short-term disability</w:t>
      </w:r>
      <w:r w:rsidR="00752552">
        <w:rPr>
          <w:rFonts w:ascii="Arial" w:eastAsia="Arial" w:hAnsi="Arial" w:cs="Arial"/>
          <w:sz w:val="24"/>
          <w:szCs w:val="24"/>
        </w:rPr>
        <w:t xml:space="preserve"> </w:t>
      </w:r>
      <w:r w:rsidR="00B3066C">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{"citationItems":[{"id":"ITEM-1","itemData":{"DOI":"10.1007/S10433-010-0170-4","ISSN":"16139372","abstract":"Men have higher death rates than women, but women do worse with regard to physical strength, disability, and other health outcomes, the so called male-female health-survival paradox. The paradox is likely to be due to multiple causes that include biological, behavioral, and social differences between the sexes. Despite decades of research on the male-female health-survival paradox, we still do not fully recognize whether behavioral factors explain most of the gender gap or whether biological and social differences contribute more substantially to the explanation of the sex differences in health and mortality. Little work has been done to investigate the magnitude of sex differences in healthy life expectancy and unhealthy life expectancy, as well as to examine the contribution of mortality and disability levels to the sex gap in health expectancy. The five selected works presented at the Réseau Espérance de Vie en Santé (REVES) Meeting 2009 in Copenhagen, and published in this issue, provide new insights into sex differences in health expectancy. The papers examine sex differences in health expectancy indicators in the EU countries, as well as trends in health expectancy in Hong Kong and in the US. They go beyond description of sex differences in health expectancy and assess the contributions of mortality and disability to gender differences in healthy life years and unhealthy life years, investigate temporal changes in sex differential health expectancy, as well as analyze contributions of time and age dimensions to the gender gap. They also show that there is still work to be done to indentify and quantify mechanisms underlying sex differences in longevity, health, and aging. © 2010 Springer-Verlag.","author":[{"dropping-particle":"","family":"Oksuzyan","given":"Anna","non-dropping-particle":"","parse-names":false,"suffix":""},{"dropping-particle":"","family":"Brønnum-Hansen","given":"Henrik","non-dropping-particle":"","parse-names":false,"suffix":""},{"dropping-particle":"","family":"Jeune","given":"Bernard","non-dropping-particle":"","parse-names":false,"suffix":""}],"container-title":"European Journal of Ageing","id":"ITEM-1","issue":"4","issued":{"date-parts":[["2010","12"]]},"page":"213-218","title":"Gender gap in health expectancy","type":"article-journal","volume":"7"},"uris":["http://www.mendeley.com/documents/?uuid=756023b5-79d0-3403-9f5a-78f436d555d2"]},{"id":"ITEM-2","itemData":{"ISSN":"1209-1367","PMID":"25517936","abstract":"BACKGROUND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s10433-010-0172-2","ISSN":"1613-9372","author":[{"dropping-particle":"","family":"Oyen","given":"Herman","non-dropping-particle":"Van","parse-names":false,"suffix":""},{"dropping-particle":"","family":"Cox","given":"Bianca","non-dropping-particle":"","parse-names":false,"suffix":""},{"dropping-particle":"","family":"Jagger","given":"Carol","non-dropping-particle":"","parse-names":false,"suffix":""},{"dropping-particle":"","family":"Cambois","given":"Emmanuelle","non-dropping-particle":"","parse-names":false,"suffix":""},{"dropping-particle":"","family":"Nusselder","given":"Wilma","non-dropping-particle":"","parse-names":false,"suffix":""},{"dropping-particle":"","family":"Gilles","given":"Clare","non-dropping-particle":"","parse-names":false,"suffix":""},{"dropping-particle":"","family":"Robine","given":"Jean-Marie","non-dropping-particle":"","parse-names":false,"suffix":""}],"container-title":"European Journal of Ageing","id":"ITEM-3","issue":"4","issued":{"date-parts":[["2010","12","3"]]},"page":"229-237","title":"Gender gaps in life expectancy and expected years with activity limitations at age 50 in the European Union: associations with macro-level structural indicators","type":"article-journal","volume":"7"},"uris":["http://www.mendeley.com/documents/?uuid=fdcaadd9-7699-46cc-8eec-397cc537c470"]},{"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mendeley":{"formattedCitation":"(11–14)","plainTextFormattedCitation":"(11–14)","previouslyFormattedCitation":"(11–14)"},"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(11–14)</w:t>
      </w:r>
      <w:r w:rsidR="00B3066C">
        <w:rPr>
          <w:rFonts w:ascii="Arial" w:eastAsia="Arial" w:hAnsi="Arial" w:cs="Arial"/>
          <w:sz w:val="24"/>
          <w:szCs w:val="24"/>
        </w:rPr>
        <w:fldChar w:fldCharType="end"/>
      </w:r>
      <w:r w:rsidR="00F91693">
        <w:rPr>
          <w:rFonts w:ascii="Arial" w:eastAsia="Arial" w:hAnsi="Arial" w:cs="Arial"/>
          <w:sz w:val="24"/>
          <w:szCs w:val="24"/>
        </w:rPr>
        <w:t>.</w:t>
      </w:r>
      <w:r w:rsidR="00ED56E3">
        <w:rPr>
          <w:rFonts w:ascii="Arial" w:eastAsia="Arial" w:hAnsi="Arial" w:cs="Arial"/>
          <w:sz w:val="24"/>
          <w:szCs w:val="24"/>
        </w:rPr>
        <w:t xml:space="preserve"> When analyzing the gender gap </w:t>
      </w:r>
      <w:r w:rsidR="0069074D">
        <w:rPr>
          <w:rFonts w:ascii="Arial" w:eastAsia="Arial" w:hAnsi="Arial" w:cs="Arial"/>
          <w:sz w:val="24"/>
          <w:szCs w:val="24"/>
        </w:rPr>
        <w:t>from an aggregate measure such as health</w:t>
      </w:r>
      <w:r w:rsidR="00BD724E">
        <w:rPr>
          <w:rFonts w:ascii="Arial" w:eastAsia="Arial" w:hAnsi="Arial" w:cs="Arial"/>
          <w:sz w:val="24"/>
          <w:szCs w:val="24"/>
        </w:rPr>
        <w:t>y life</w:t>
      </w:r>
      <w:r w:rsidR="0069074D">
        <w:rPr>
          <w:rFonts w:ascii="Arial" w:eastAsia="Arial" w:hAnsi="Arial" w:cs="Arial"/>
          <w:sz w:val="24"/>
          <w:szCs w:val="24"/>
        </w:rPr>
        <w:t xml:space="preserve"> expectancy, </w:t>
      </w:r>
      <w:r w:rsidR="00704DF4">
        <w:rPr>
          <w:rFonts w:ascii="Arial" w:eastAsia="Arial" w:hAnsi="Arial" w:cs="Arial"/>
          <w:sz w:val="24"/>
          <w:szCs w:val="24"/>
        </w:rPr>
        <w:t xml:space="preserve">some of these facets </w:t>
      </w:r>
      <w:r w:rsidR="00F15D8A" w:rsidRPr="00F15D8A">
        <w:rPr>
          <w:rFonts w:ascii="Arial" w:eastAsia="Arial" w:hAnsi="Arial" w:cs="Arial"/>
          <w:sz w:val="24"/>
          <w:szCs w:val="24"/>
        </w:rPr>
        <w:t>may be overlooked, which highlights the importance of disentangl</w:t>
      </w:r>
      <w:r w:rsidR="00A11134">
        <w:rPr>
          <w:rFonts w:ascii="Arial" w:eastAsia="Arial" w:hAnsi="Arial" w:cs="Arial"/>
          <w:sz w:val="24"/>
          <w:szCs w:val="24"/>
        </w:rPr>
        <w:t>ing</w:t>
      </w:r>
      <w:r w:rsidR="00F15D8A" w:rsidRPr="00F15D8A">
        <w:rPr>
          <w:rFonts w:ascii="Arial" w:eastAsia="Arial" w:hAnsi="Arial" w:cs="Arial"/>
          <w:sz w:val="24"/>
          <w:szCs w:val="24"/>
        </w:rPr>
        <w:t xml:space="preserve"> the various components of </w:t>
      </w:r>
      <w:r w:rsidR="00A11134">
        <w:rPr>
          <w:rFonts w:ascii="Arial" w:eastAsia="Arial" w:hAnsi="Arial" w:cs="Arial"/>
          <w:sz w:val="24"/>
          <w:szCs w:val="24"/>
        </w:rPr>
        <w:t xml:space="preserve">gender </w:t>
      </w:r>
      <w:r w:rsidR="00F15D8A" w:rsidRPr="00F15D8A">
        <w:rPr>
          <w:rFonts w:ascii="Arial" w:eastAsia="Arial" w:hAnsi="Arial" w:cs="Arial"/>
          <w:sz w:val="24"/>
          <w:szCs w:val="24"/>
        </w:rPr>
        <w:t>gaps in healt</w:t>
      </w:r>
      <w:r w:rsidR="00A11134">
        <w:rPr>
          <w:rFonts w:ascii="Arial" w:eastAsia="Arial" w:hAnsi="Arial" w:cs="Arial"/>
          <w:sz w:val="24"/>
          <w:szCs w:val="24"/>
        </w:rPr>
        <w:t>hy lifespans</w:t>
      </w:r>
      <w:r w:rsidR="00F15D8A" w:rsidRPr="00F15D8A">
        <w:rPr>
          <w:rFonts w:ascii="Arial" w:eastAsia="Arial" w:hAnsi="Arial" w:cs="Arial"/>
          <w:sz w:val="24"/>
          <w:szCs w:val="24"/>
        </w:rPr>
        <w:t>.</w:t>
      </w:r>
      <w:r w:rsidR="00F15D8A">
        <w:rPr>
          <w:rFonts w:ascii="Arial" w:eastAsia="Arial" w:hAnsi="Arial" w:cs="Arial"/>
          <w:sz w:val="24"/>
          <w:szCs w:val="24"/>
        </w:rPr>
        <w:t xml:space="preserve"> </w:t>
      </w:r>
    </w:p>
    <w:p w14:paraId="1B1F751B" w14:textId="77777777" w:rsidR="0033164F" w:rsidRDefault="0033164F" w:rsidP="004B0C1F">
      <w:pPr>
        <w:keepNext/>
        <w:pBdr>
          <w:top w:val="nil"/>
          <w:left w:val="nil"/>
          <w:bottom w:val="nil"/>
          <w:right w:val="nil"/>
          <w:between w:val="nil"/>
        </w:pBdr>
        <w:spacing w:after="0" w:line="360" w:lineRule="auto"/>
        <w:jc w:val="both"/>
        <w:rPr>
          <w:rFonts w:ascii="Arial" w:eastAsia="Arial" w:hAnsi="Arial" w:cs="Arial"/>
          <w:sz w:val="24"/>
          <w:szCs w:val="24"/>
        </w:rPr>
      </w:pPr>
    </w:p>
    <w:p w14:paraId="3E9B2463" w14:textId="7243F28B" w:rsidR="003279A0" w:rsidRDefault="00BD724E" w:rsidP="000D2DC7">
      <w:pPr>
        <w:keepNext/>
        <w:spacing w:after="0" w:line="360" w:lineRule="auto"/>
        <w:jc w:val="both"/>
        <w:rPr>
          <w:ins w:id="61" w:author="Marília Nepomuceno" w:date="2023-07-03T14:59:00Z"/>
          <w:rFonts w:ascii="Arial" w:eastAsia="Arial" w:hAnsi="Arial" w:cs="Arial"/>
          <w:sz w:val="24"/>
          <w:szCs w:val="24"/>
        </w:rPr>
      </w:pPr>
      <w:r w:rsidRPr="00BD724E">
        <w:rPr>
          <w:rFonts w:ascii="Arial" w:eastAsia="Arial" w:hAnsi="Arial" w:cs="Arial"/>
          <w:sz w:val="24"/>
          <w:szCs w:val="24"/>
        </w:rPr>
        <w:t>Breaking down the gender gap in healthy life expectancy into</w:t>
      </w:r>
      <w:r w:rsidR="003279A0">
        <w:rPr>
          <w:rFonts w:ascii="Arial" w:eastAsia="Arial" w:hAnsi="Arial" w:cs="Arial"/>
          <w:sz w:val="24"/>
          <w:szCs w:val="24"/>
        </w:rPr>
        <w:t xml:space="preserve"> its</w:t>
      </w:r>
      <w:r w:rsidRPr="00BD724E">
        <w:rPr>
          <w:rFonts w:ascii="Arial" w:eastAsia="Arial" w:hAnsi="Arial" w:cs="Arial"/>
          <w:sz w:val="24"/>
          <w:szCs w:val="24"/>
        </w:rPr>
        <w:t xml:space="preserve"> mortality and </w:t>
      </w:r>
      <w:r w:rsidR="0033164F">
        <w:rPr>
          <w:rFonts w:ascii="Arial" w:eastAsia="Arial" w:hAnsi="Arial" w:cs="Arial"/>
          <w:sz w:val="24"/>
          <w:szCs w:val="24"/>
        </w:rPr>
        <w:t>health</w:t>
      </w:r>
      <w:r w:rsidR="003279A0">
        <w:rPr>
          <w:rFonts w:ascii="Arial" w:eastAsia="Arial" w:hAnsi="Arial" w:cs="Arial"/>
          <w:sz w:val="24"/>
          <w:szCs w:val="24"/>
        </w:rPr>
        <w:t xml:space="preserve"> components</w:t>
      </w:r>
      <w:r w:rsidR="0033164F" w:rsidRPr="00BD724E">
        <w:rPr>
          <w:rFonts w:ascii="Arial" w:eastAsia="Arial" w:hAnsi="Arial" w:cs="Arial"/>
          <w:sz w:val="24"/>
          <w:szCs w:val="24"/>
        </w:rPr>
        <w:t xml:space="preserve"> </w:t>
      </w:r>
      <w:r w:rsidRPr="00BD724E">
        <w:rPr>
          <w:rFonts w:ascii="Arial" w:eastAsia="Arial" w:hAnsi="Arial" w:cs="Arial"/>
          <w:sz w:val="24"/>
          <w:szCs w:val="24"/>
        </w:rPr>
        <w:t>has been shown to be a crucial factor in understanding gender disparities in health</w:t>
      </w:r>
      <w:r w:rsidR="006E13FD">
        <w:rPr>
          <w:rFonts w:ascii="Arial" w:eastAsia="Arial" w:hAnsi="Arial" w:cs="Arial"/>
          <w:sz w:val="24"/>
          <w:szCs w:val="24"/>
        </w:rPr>
        <w:t xml:space="preserve"> </w:t>
      </w:r>
      <w:r w:rsidR="006E13FD">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J","non-dropping-particle":"","parse-names":false,"suffix":""},{"dropping-particle":"","family":"Looman","given":"CW","non-dropping-particle":"","parse-names":false,"suffix":""}],"container-title":"Demography","id":"ITEM-1","issue":"2","issued":{"date-parts":[["2004","5"]]},"page":"315-34","title":"Decomposition of differences in health expectancy by cause.","type":"article-journal","volume":"41"},"uris":["http://www.mendeley.com/documents/?uuid=6b97e0db-d1cd-4ff8-ad0a-0309b7783580"]},{"id":"ITEM-2","itemData":{"DOI":"10.1553/populationyearbook2021.res2.1","ISSN":"17284414","abstract":"Women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Caribbean","type":"article-journal","volume":"19"},"uris":["http://www.mendeley.com/documents/?uuid=c9f59e07-0450-4b7b-98ce-801d1088c88b"]},{"id":"ITEM-3","itemData":{"DOI":"10.1007/978-3-030-37668-0_7","author":[{"dropping-particle":"","family":"Raalte","given":"Alyson A.","non-dropping-particle":"van","parse-names":false,"suffix":""},{"dropping-particle":"","family":"Nepomuceno","given":"Marília R.","non-dropping-particle":"","parse-names":false,"suffix":""}],"id":"ITEM-3","issued":{"date-parts":[["2020"]]},"page":"107-122","title":"Decomposing Gaps in Healthy Life Expectancy","type":"chapter"},"uris":["http://www.mendeley.com/documents/?uuid=917c8c59-1e6e-3d3e-b8f6-7a93bf969289"]}],"mendeley":{"formattedCitation":"(15–17)","plainTextFormattedCitation":"(15–17)","previouslyFormattedCitation":"(15–17)"},"properties":{"noteIndex":0},"schema":"https://github.com/citation-style-language/schema/raw/master/csl-citation.json"}</w:instrText>
      </w:r>
      <w:r w:rsidR="006E13FD">
        <w:rPr>
          <w:rFonts w:ascii="Arial" w:eastAsia="Arial" w:hAnsi="Arial" w:cs="Arial"/>
          <w:sz w:val="24"/>
          <w:szCs w:val="24"/>
        </w:rPr>
        <w:fldChar w:fldCharType="separate"/>
      </w:r>
      <w:r w:rsidR="00531C4E" w:rsidRPr="00531C4E">
        <w:rPr>
          <w:rFonts w:ascii="Arial" w:eastAsia="Arial" w:hAnsi="Arial" w:cs="Arial"/>
          <w:noProof/>
          <w:sz w:val="24"/>
          <w:szCs w:val="24"/>
        </w:rPr>
        <w:t>(15–17)</w:t>
      </w:r>
      <w:r w:rsidR="006E13FD">
        <w:rPr>
          <w:rFonts w:ascii="Arial" w:eastAsia="Arial" w:hAnsi="Arial" w:cs="Arial"/>
          <w:sz w:val="24"/>
          <w:szCs w:val="24"/>
        </w:rPr>
        <w:fldChar w:fldCharType="end"/>
      </w:r>
      <w:r w:rsidR="006E13FD">
        <w:rPr>
          <w:rFonts w:ascii="Arial" w:eastAsia="Arial" w:hAnsi="Arial" w:cs="Arial"/>
          <w:sz w:val="24"/>
          <w:szCs w:val="24"/>
        </w:rPr>
        <w:t>.</w:t>
      </w:r>
      <w:r w:rsidR="000D2DC7" w:rsidRPr="000D2DC7">
        <w:rPr>
          <w:rFonts w:ascii="Arial" w:eastAsia="Arial" w:hAnsi="Arial" w:cs="Arial"/>
          <w:sz w:val="24"/>
          <w:szCs w:val="24"/>
        </w:rPr>
        <w:t xml:space="preserve"> </w:t>
      </w:r>
      <w:r w:rsidR="003279A0">
        <w:rPr>
          <w:rFonts w:ascii="Arial" w:eastAsia="Arial" w:hAnsi="Arial" w:cs="Arial"/>
          <w:sz w:val="24"/>
          <w:szCs w:val="24"/>
        </w:rPr>
        <w:t>In certain</w:t>
      </w:r>
      <w:r w:rsidR="000D2DC7" w:rsidRPr="0043713B">
        <w:rPr>
          <w:rFonts w:ascii="Arial" w:eastAsia="Arial" w:hAnsi="Arial" w:cs="Arial"/>
          <w:sz w:val="24"/>
          <w:szCs w:val="24"/>
        </w:rPr>
        <w:t xml:space="preserve"> countries, where the gender gap in health </w:t>
      </w:r>
      <w:r w:rsidR="000D2DC7" w:rsidRPr="0043713B">
        <w:rPr>
          <w:rFonts w:ascii="Arial" w:eastAsia="Arial" w:hAnsi="Arial" w:cs="Arial"/>
          <w:sz w:val="24"/>
          <w:szCs w:val="24"/>
        </w:rPr>
        <w:lastRenderedPageBreak/>
        <w:t>expectancies was virtually zero, decomposition</w:t>
      </w:r>
      <w:r w:rsidR="000D2DC7">
        <w:rPr>
          <w:rFonts w:ascii="Arial" w:eastAsia="Arial" w:hAnsi="Arial" w:cs="Arial"/>
          <w:sz w:val="24"/>
          <w:szCs w:val="24"/>
        </w:rPr>
        <w:t xml:space="preserve"> </w:t>
      </w:r>
      <w:r w:rsidR="000D2DC7" w:rsidRPr="0043713B">
        <w:rPr>
          <w:rFonts w:ascii="Arial" w:eastAsia="Arial" w:hAnsi="Arial" w:cs="Arial"/>
          <w:sz w:val="24"/>
          <w:szCs w:val="24"/>
        </w:rPr>
        <w:t>analyses revealed considerable</w:t>
      </w:r>
      <w:r w:rsidR="000D2DC7">
        <w:rPr>
          <w:rFonts w:ascii="Arial" w:eastAsia="Arial" w:hAnsi="Arial" w:cs="Arial"/>
          <w:sz w:val="24"/>
          <w:szCs w:val="24"/>
        </w:rPr>
        <w:t xml:space="preserve"> </w:t>
      </w:r>
      <w:r w:rsidR="003279A0">
        <w:rPr>
          <w:rFonts w:ascii="Arial" w:eastAsia="Arial" w:hAnsi="Arial" w:cs="Arial"/>
          <w:sz w:val="24"/>
          <w:szCs w:val="24"/>
        </w:rPr>
        <w:t xml:space="preserve">gender </w:t>
      </w:r>
      <w:r w:rsidR="000D2DC7" w:rsidRPr="0043713B">
        <w:rPr>
          <w:rFonts w:ascii="Arial" w:eastAsia="Arial" w:hAnsi="Arial" w:cs="Arial"/>
          <w:sz w:val="24"/>
          <w:szCs w:val="24"/>
        </w:rPr>
        <w:t xml:space="preserve">differences in both mortality and health, </w:t>
      </w:r>
      <w:r w:rsidR="003279A0">
        <w:rPr>
          <w:rFonts w:ascii="Arial" w:eastAsia="Arial" w:hAnsi="Arial" w:cs="Arial"/>
          <w:sz w:val="24"/>
          <w:szCs w:val="24"/>
        </w:rPr>
        <w:t>albeit</w:t>
      </w:r>
      <w:r w:rsidR="000D2DC7">
        <w:rPr>
          <w:rFonts w:ascii="Arial" w:eastAsia="Arial" w:hAnsi="Arial" w:cs="Arial"/>
          <w:sz w:val="24"/>
          <w:szCs w:val="24"/>
        </w:rPr>
        <w:t xml:space="preserve"> </w:t>
      </w:r>
      <w:r w:rsidR="000D2DC7" w:rsidRPr="0043713B">
        <w:rPr>
          <w:rFonts w:ascii="Arial" w:eastAsia="Arial" w:hAnsi="Arial" w:cs="Arial"/>
          <w:sz w:val="24"/>
          <w:szCs w:val="24"/>
        </w:rPr>
        <w:t>in di</w:t>
      </w:r>
      <w:r w:rsidR="003279A0">
        <w:rPr>
          <w:rFonts w:ascii="Arial" w:eastAsia="Arial" w:hAnsi="Arial" w:cs="Arial"/>
          <w:sz w:val="24"/>
          <w:szCs w:val="24"/>
        </w:rPr>
        <w:t>vergent</w:t>
      </w:r>
      <w:r w:rsidR="000D2DC7" w:rsidRPr="0043713B">
        <w:rPr>
          <w:rFonts w:ascii="Arial" w:eastAsia="Arial" w:hAnsi="Arial" w:cs="Arial"/>
          <w:sz w:val="24"/>
          <w:szCs w:val="24"/>
        </w:rPr>
        <w:t xml:space="preserve"> directions</w:t>
      </w:r>
      <w:r w:rsidR="000D2DC7">
        <w:rPr>
          <w:rFonts w:ascii="Arial" w:eastAsia="Arial" w:hAnsi="Arial" w:cs="Arial"/>
          <w:sz w:val="24"/>
          <w:szCs w:val="24"/>
        </w:rPr>
        <w:t xml:space="preserve"> </w:t>
      </w:r>
      <w:r w:rsidR="000D2DC7">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{"citationItems":[{"id":"ITEM-1","itemData":{"DOI":"10.1007/s10433-010-0169-x","ISBN":"1613-9372","ISSN":"1613-9372","PMID":"21212821","abstract":"This study compares gender differences in Healthy Life Years (HLY) and unhealthy life years (ULY) between the original (EU15) and new member states (EU10). Based on the number of deaths, population and prevalence of activity limitations from the Statistics of Living and Income Conditions Survey (SILC) survey, we calculated HLY and ULY for the EU10 and EU15 in 2006 with the Sullivan method. We used decomposition analysis to assess the contributions of mortality and disability and age to gender differences in HLY and ULY. HLY at age 15 for women in the EU10 were 3.1 years more than those for men at the same age, whereas HLY did not differ by gender in the EU15. In both populations ULY at age 15 for women exceeded those for men by 5.5 years. Decomposition showed that EU10 women had more HLY because higher disability in women only partially offset (-0.8 years) the effect of lower mortality (?3.9 years). In the EU15 women’s higher disability prevalence almost completely offset women’s lower mortality. The 5.3 fewer ULY in EU10 men than in EU10 women mainly reflected higher male mortality (4.5 years), while the fewer ULY in EU15 men than in EU15 women reflected both higher male mortality (2.9 years) and higher female disability (2.6 years). The absence of a clear gender gap in HLY in the EU15 thus masked important gender differences in mortality and disability. The similar size of the gender gap in ULY in the EU-10 and EU-15 masked the more unfavourable health situation of EU10 men, in particular the much stronger and younger mortality disadvantage in combination with the virtually absent disability advantage below age 65 in men.","author":[{"dropping-particle":"","family":"Nusselder","given":"W. J.","non-dropping-particle":"","parse-names":false,"suffix":""},{"dropping-particle":"","family":"Looman","given":"C. W. N.","non-dropping-particle":"","parse-names":false,"suffix":""},{"dropping-particle":"","family":"Oyen","given":"H.","non-dropping-particle":"van","parse-names":false,"suffix":""},{"dropping-particle":"","family":"Robine","given":"J. M.","non-dropping-particle":"","parse-names":false,"suffix":""},{"dropping-particle":"","family":"Jagger","given":"C.","non-dropping-particle":"","parse-names":false,"suffix":""}],"container-title":"European Journal of Ageing","id":"ITEM-1","issue":"4","issued":{"date-parts":[["2010","12","4"]]},"page":"219-227","title":"Gender differences in health of EU10 and EU15 populations: the double burden of EU10 men","type":"article-journal","volume":"7"},"uris":["http://www.mendeley.com/documents/?uuid=1f5e16d8-232e-4c3b-b0ef-d13e4cb8d4c5"]},{"id":"ITEM-2","itemData":{"DOI":"10.1007/s00038-012-0361-1","ISSN":"1661-8556","author":[{"dropping-particle":"","family":"Oyen","given":"Herman","non-dropping-particle":"Van","parse-names":false,"suffix":""},{"dropping-particle":"","family":"Nusselder","given":"Wilma","non-dropping-particle":"","parse-names":false,"suffix":""},{"dropping-particle":"","family":"Jagger","given":"Carol","non-dropping-particle":"","parse-names":false,"suffix":""},{"dropping-particle":"","family":"Kolip","given":"Petra","non-dropping-particle":"","parse-names":false,"suffix":""},{"dropping-particle":"","family":"Cambois","given":"Emmanuelle","non-dropping-particle":"","parse-names":false,"suffix":""},{"dropping-particle":"","family":"Robine","given":"Jean-Marie","non-dropping-particle":"","parse-names":false,"suffix":""}],"container-title":"International Journal of Public Health","id":"ITEM-2","issue":"1","issued":{"date-parts":[["2013","2","22"]]},"page":"143-155","title":"Gender differences in healthy life years within the EU: an exploration of the “health–survival” paradox","type":"article-journal","volume":"58"},"uris":["http://www.mendeley.com/documents/?uuid=598e4721-915d-4cb2-a376-34883f41c01f"]}],"mendeley":{"formattedCitation":"(18, 19)","plainTextFormattedCitation":"(18, 19)","previouslyFormattedCitation":"(18, 19)"},"properties":{"noteIndex":0},"schema":"https://github.com/citation-style-language/schema/raw/master/csl-citation.json"}</w:instrText>
      </w:r>
      <w:r w:rsidR="000D2DC7">
        <w:rPr>
          <w:rFonts w:ascii="Arial" w:eastAsia="Arial" w:hAnsi="Arial" w:cs="Arial"/>
          <w:sz w:val="24"/>
          <w:szCs w:val="24"/>
        </w:rPr>
        <w:fldChar w:fldCharType="separate"/>
      </w:r>
      <w:r w:rsidR="00531C4E" w:rsidRPr="00531C4E">
        <w:rPr>
          <w:rFonts w:ascii="Arial" w:eastAsia="Arial" w:hAnsi="Arial" w:cs="Arial"/>
          <w:noProof/>
          <w:sz w:val="24"/>
          <w:szCs w:val="24"/>
        </w:rPr>
        <w:t>(18, 19)</w:t>
      </w:r>
      <w:r w:rsidR="000D2DC7">
        <w:rPr>
          <w:rFonts w:ascii="Arial" w:eastAsia="Arial" w:hAnsi="Arial" w:cs="Arial"/>
          <w:sz w:val="24"/>
          <w:szCs w:val="24"/>
        </w:rPr>
        <w:fldChar w:fldCharType="end"/>
      </w:r>
      <w:r w:rsidR="000D2DC7" w:rsidRPr="00705455">
        <w:rPr>
          <w:rFonts w:ascii="Arial" w:eastAsia="Arial" w:hAnsi="Arial" w:cs="Arial"/>
          <w:sz w:val="24"/>
          <w:szCs w:val="24"/>
        </w:rPr>
        <w:t xml:space="preserve">. </w:t>
      </w:r>
      <w:r w:rsidR="00A230A8" w:rsidRPr="0091750E">
        <w:rPr>
          <w:rFonts w:ascii="Arial" w:eastAsia="Arial" w:hAnsi="Arial" w:cs="Arial"/>
          <w:sz w:val="24"/>
          <w:szCs w:val="24"/>
        </w:rPr>
        <w:t>Consequently</w:t>
      </w:r>
      <w:r w:rsidR="000D2DC7" w:rsidRPr="0091750E">
        <w:rPr>
          <w:rFonts w:ascii="Arial" w:eastAsia="Arial" w:hAnsi="Arial" w:cs="Arial"/>
          <w:sz w:val="24"/>
          <w:szCs w:val="24"/>
        </w:rPr>
        <w:t>, the combination of high prevalence</w:t>
      </w:r>
      <w:r w:rsidR="00BF2CE3" w:rsidRPr="0091750E">
        <w:rPr>
          <w:rFonts w:ascii="Arial" w:eastAsia="Arial" w:hAnsi="Arial" w:cs="Arial"/>
          <w:sz w:val="24"/>
          <w:szCs w:val="24"/>
        </w:rPr>
        <w:t xml:space="preserve"> of unhealthy women</w:t>
      </w:r>
      <w:r w:rsidR="000D2DC7" w:rsidRPr="0091750E">
        <w:rPr>
          <w:rFonts w:ascii="Arial" w:eastAsia="Arial" w:hAnsi="Arial" w:cs="Arial"/>
          <w:sz w:val="24"/>
          <w:szCs w:val="24"/>
        </w:rPr>
        <w:t xml:space="preserve"> coupled with a high </w:t>
      </w:r>
      <w:r w:rsidR="00BF2CE3" w:rsidRPr="0091750E">
        <w:rPr>
          <w:rFonts w:ascii="Arial" w:eastAsia="Arial" w:hAnsi="Arial" w:cs="Arial"/>
          <w:sz w:val="24"/>
          <w:szCs w:val="24"/>
        </w:rPr>
        <w:t>women</w:t>
      </w:r>
      <w:r w:rsidR="00F025BF" w:rsidRPr="0091750E">
        <w:rPr>
          <w:rFonts w:ascii="Arial" w:eastAsia="Arial" w:hAnsi="Arial" w:cs="Arial"/>
          <w:sz w:val="24"/>
          <w:szCs w:val="24"/>
        </w:rPr>
        <w:t>’s</w:t>
      </w:r>
      <w:r w:rsidR="00BF2CE3" w:rsidRPr="0091750E">
        <w:rPr>
          <w:rFonts w:ascii="Arial" w:eastAsia="Arial" w:hAnsi="Arial" w:cs="Arial"/>
          <w:sz w:val="24"/>
          <w:szCs w:val="24"/>
        </w:rPr>
        <w:t xml:space="preserve"> survival</w:t>
      </w:r>
      <w:r w:rsidR="00F025BF" w:rsidRPr="0091750E">
        <w:rPr>
          <w:rFonts w:ascii="Arial" w:eastAsia="Arial" w:hAnsi="Arial" w:cs="Arial"/>
          <w:sz w:val="24"/>
          <w:szCs w:val="24"/>
        </w:rPr>
        <w:t xml:space="preserve"> </w:t>
      </w:r>
      <w:r w:rsidR="000D2DC7" w:rsidRPr="0091750E">
        <w:rPr>
          <w:rFonts w:ascii="Arial" w:eastAsia="Arial" w:hAnsi="Arial" w:cs="Arial"/>
          <w:sz w:val="24"/>
          <w:szCs w:val="24"/>
        </w:rPr>
        <w:t xml:space="preserve">advantage resulted in a small gender gap. </w:t>
      </w:r>
      <w:r w:rsidR="003279A0" w:rsidRPr="0091750E">
        <w:rPr>
          <w:rFonts w:ascii="Arial" w:eastAsia="Arial" w:hAnsi="Arial" w:cs="Arial"/>
          <w:sz w:val="24"/>
          <w:szCs w:val="24"/>
        </w:rPr>
        <w:t>Simply</w:t>
      </w:r>
      <w:r w:rsidR="000D2DC7" w:rsidRPr="0091750E">
        <w:rPr>
          <w:rFonts w:ascii="Arial" w:eastAsia="Arial" w:hAnsi="Arial" w:cs="Arial"/>
          <w:sz w:val="24"/>
          <w:szCs w:val="24"/>
        </w:rPr>
        <w:t xml:space="preserve"> interpreting a small gender gap in health expectancy as a me</w:t>
      </w:r>
      <w:r w:rsidR="00E25A70" w:rsidRPr="0091750E">
        <w:rPr>
          <w:rFonts w:ascii="Arial" w:eastAsia="Arial" w:hAnsi="Arial" w:cs="Arial"/>
          <w:sz w:val="24"/>
          <w:szCs w:val="24"/>
        </w:rPr>
        <w:t>asure</w:t>
      </w:r>
      <w:r w:rsidR="000D2DC7" w:rsidRPr="0091750E">
        <w:rPr>
          <w:rFonts w:ascii="Arial" w:eastAsia="Arial" w:hAnsi="Arial" w:cs="Arial"/>
          <w:sz w:val="24"/>
          <w:szCs w:val="24"/>
        </w:rPr>
        <w:t xml:space="preserve"> for low gender inequality ignores </w:t>
      </w:r>
      <w:r w:rsidR="006F63C3" w:rsidRPr="0091750E">
        <w:rPr>
          <w:rFonts w:ascii="Arial" w:eastAsia="Arial" w:hAnsi="Arial" w:cs="Arial"/>
          <w:sz w:val="24"/>
          <w:szCs w:val="24"/>
        </w:rPr>
        <w:t>that women usually live more years in</w:t>
      </w:r>
      <w:r w:rsidR="00E25A70" w:rsidRPr="0091750E">
        <w:rPr>
          <w:rFonts w:ascii="Arial" w:eastAsia="Arial" w:hAnsi="Arial" w:cs="Arial"/>
          <w:sz w:val="24"/>
          <w:szCs w:val="24"/>
        </w:rPr>
        <w:t xml:space="preserve"> </w:t>
      </w:r>
      <w:r w:rsidR="006F63C3" w:rsidRPr="0091750E">
        <w:rPr>
          <w:rFonts w:ascii="Arial" w:eastAsia="Arial" w:hAnsi="Arial" w:cs="Arial"/>
          <w:sz w:val="24"/>
          <w:szCs w:val="24"/>
        </w:rPr>
        <w:t>poorer health</w:t>
      </w:r>
      <w:r w:rsidR="000D2DC7" w:rsidRPr="0091750E">
        <w:rPr>
          <w:rFonts w:ascii="Arial" w:eastAsia="Arial" w:hAnsi="Arial" w:cs="Arial"/>
          <w:sz w:val="24"/>
          <w:szCs w:val="24"/>
        </w:rPr>
        <w:t xml:space="preserve"> and disregards the intricate relationship between health and mortality.</w:t>
      </w:r>
      <w:r w:rsidR="000D2DC7">
        <w:rPr>
          <w:rFonts w:ascii="Arial" w:eastAsia="Arial" w:hAnsi="Arial" w:cs="Arial"/>
          <w:sz w:val="24"/>
          <w:szCs w:val="24"/>
        </w:rPr>
        <w:t xml:space="preserve"> </w:t>
      </w:r>
    </w:p>
    <w:p w14:paraId="6B82EABD" w14:textId="77777777" w:rsidR="003279A0" w:rsidRDefault="003279A0" w:rsidP="000D2DC7">
      <w:pPr>
        <w:keepNext/>
        <w:spacing w:after="0" w:line="360" w:lineRule="auto"/>
        <w:jc w:val="both"/>
        <w:rPr>
          <w:ins w:id="62" w:author="Marília Nepomuceno" w:date="2023-07-03T14:59:00Z"/>
          <w:rFonts w:ascii="Arial" w:eastAsia="Arial" w:hAnsi="Arial" w:cs="Arial"/>
          <w:sz w:val="24"/>
          <w:szCs w:val="24"/>
        </w:rPr>
      </w:pPr>
    </w:p>
    <w:p w14:paraId="0F68C088" w14:textId="64FEF126" w:rsidR="000D2DC7" w:rsidRDefault="000643FC" w:rsidP="000D2DC7">
      <w:pPr>
        <w:keepNext/>
        <w:spacing w:after="0" w:line="360" w:lineRule="auto"/>
        <w:jc w:val="both"/>
        <w:rPr>
          <w:rFonts w:ascii="Arial" w:eastAsia="Arial" w:hAnsi="Arial" w:cs="Arial"/>
          <w:sz w:val="24"/>
          <w:szCs w:val="24"/>
        </w:rPr>
      </w:pPr>
      <w:r w:rsidRPr="006D327E">
        <w:rPr>
          <w:rFonts w:ascii="Arial" w:eastAsia="Arial" w:hAnsi="Arial" w:cs="Arial"/>
          <w:sz w:val="24"/>
          <w:szCs w:val="24"/>
        </w:rPr>
        <w:t xml:space="preserve">To date, studies that have </w:t>
      </w:r>
      <w:r>
        <w:rPr>
          <w:rFonts w:ascii="Arial" w:eastAsia="Arial" w:hAnsi="Arial" w:cs="Arial"/>
          <w:sz w:val="24"/>
          <w:szCs w:val="24"/>
        </w:rPr>
        <w:t xml:space="preserve">disentangled gender gaps in </w:t>
      </w:r>
      <w:r w:rsidRPr="006D327E">
        <w:rPr>
          <w:rFonts w:ascii="Arial" w:eastAsia="Arial" w:hAnsi="Arial" w:cs="Arial"/>
          <w:sz w:val="24"/>
          <w:szCs w:val="24"/>
        </w:rPr>
        <w:t xml:space="preserve">healthy lifespans </w:t>
      </w:r>
      <w:r>
        <w:rPr>
          <w:rFonts w:ascii="Arial" w:eastAsia="Arial" w:hAnsi="Arial" w:cs="Arial"/>
          <w:sz w:val="24"/>
          <w:szCs w:val="24"/>
        </w:rPr>
        <w:t>by separating health</w:t>
      </w:r>
      <w:r w:rsidR="001649D0">
        <w:rPr>
          <w:rFonts w:ascii="Arial" w:eastAsia="Arial" w:hAnsi="Arial" w:cs="Arial"/>
          <w:sz w:val="24"/>
          <w:szCs w:val="24"/>
        </w:rPr>
        <w:t xml:space="preserve"> </w:t>
      </w:r>
      <w:r>
        <w:rPr>
          <w:rFonts w:ascii="Arial" w:eastAsia="Arial" w:hAnsi="Arial" w:cs="Arial"/>
          <w:sz w:val="24"/>
          <w:szCs w:val="24"/>
        </w:rPr>
        <w:t>and mortality dimensions</w:t>
      </w:r>
      <w:r w:rsidRPr="006D327E">
        <w:rPr>
          <w:rFonts w:ascii="Arial" w:eastAsia="Arial" w:hAnsi="Arial" w:cs="Arial"/>
          <w:sz w:val="24"/>
          <w:szCs w:val="24"/>
        </w:rPr>
        <w:t xml:space="preserve"> have mostl</w:t>
      </w:r>
      <w:r>
        <w:rPr>
          <w:rFonts w:ascii="Arial" w:eastAsia="Arial" w:hAnsi="Arial" w:cs="Arial"/>
          <w:sz w:val="24"/>
          <w:szCs w:val="24"/>
        </w:rPr>
        <w:t>y</w:t>
      </w:r>
      <w:r w:rsidRPr="006D327E">
        <w:rPr>
          <w:rFonts w:ascii="Arial" w:eastAsia="Arial" w:hAnsi="Arial" w:cs="Arial"/>
          <w:sz w:val="24"/>
          <w:szCs w:val="24"/>
        </w:rPr>
        <w:t xml:space="preserve"> focused on a specific set of countries or regions </w:t>
      </w:r>
      <w:r>
        <w:rPr>
          <w:rFonts w:ascii="Arial" w:eastAsia="Arial" w:hAnsi="Arial" w:cs="Arial"/>
          <w:sz w:val="24"/>
          <w:szCs w:val="24"/>
        </w:rPr>
        <w:t xml:space="preserve">with shared </w:t>
      </w:r>
      <w:r w:rsidRPr="006D327E">
        <w:rPr>
          <w:rFonts w:ascii="Arial" w:eastAsia="Arial" w:hAnsi="Arial" w:cs="Arial"/>
          <w:sz w:val="24"/>
          <w:szCs w:val="24"/>
        </w:rPr>
        <w:t>societal values and gender roles</w:t>
      </w:r>
      <w:r>
        <w:rPr>
          <w:rFonts w:ascii="Arial" w:eastAsia="Arial" w:hAnsi="Arial" w:cs="Arial"/>
          <w:sz w:val="24"/>
          <w:szCs w:val="24"/>
        </w:rPr>
        <w:t xml:space="preserve"> </w:t>
      </w:r>
      <w:r w:rsidR="007E51E7">
        <w:rPr>
          <w:rFonts w:ascii="Arial" w:eastAsia="Arial" w:hAnsi="Arial" w:cs="Arial"/>
          <w:color w:val="000000"/>
          <w:sz w:val="24"/>
          <w:szCs w:val="24"/>
        </w:rPr>
        <w:fldChar w:fldCharType="begin" w:fldLock="1"/>
      </w:r>
      <w:r w:rsidR="00197CA4">
        <w:rPr>
          <w:rFonts w:ascii="Arial" w:eastAsia="Arial" w:hAnsi="Arial" w:cs="Arial"/>
          <w:color w:val="000000"/>
          <w:sz w:val="24"/>
          <w:szCs w:val="24"/>
        </w:rPr>
        <w:instrText>ADDIN CSL_CITATION {"citationItems":[{"id":"ITEM-1","itemData":{"DOI":"10.1016/J.JAGING.2012.02.004","ISSN":"0890-4065","abstract":"Gerontologists are increasingly taking up the challenge of cross-national research and while there has been an increase in reporting on the product (findings) of this type of scholarship, there has been much less written about the process (methodology) of this approach, particularly in the gerontological literature. In 2009 our newly formed research team enthusiastically embarked on a cross-national comparative research study of social isolation and aging. In this paper, we 'publicly' reflect on our research process, sharing what we have learned - what 'happened', strategies that 'worked', places along the way where we might have intervened to mitigate the difficulties we encountered, and the implications of our experience on our research. Integrating the knowledge gained through our lens as newcomers to international comparative research, we end by presenting a Conceptual Framework for Cross-National Research. © 2012 Elsevier Inc.","author":[{"dropping-particle":"","family":"Gardner","given":"Paula","non-dropping-particle":"","parse-names":false,"suffix":""},{"dropping-particle":"","family":"Katagiri","given":"Keiko","non-dropping-particle":"","parse-names":false,"suffix":""},{"dropping-particle":"","family":"Parsons","given":"John","non-dropping-particle":"","parse-names":false,"suffix":""},{"dropping-particle":"","family":"Lee","given":"Jeonghwa","non-dropping-particle":"","parse-names":false,"suffix":""},{"dropping-particle":"","family":"Thevannoor","given":"Radha","non-dropping-particle":"","parse-names":false,"suffix":""}],"container-title":"Journal of Aging Studies","id":"ITEM-1","issue":"3","issued":{"date-parts":[["2012","8","1"]]},"page":"253-261","publisher":"JAI","title":"“Not for the fainthearted”: Engaging in cross-national comparative research","type":"article-journal","volume":"26"},"uris":["http://www.mendeley.com/documents/?uuid=c35fe04c-7293-3741-8d7c-9e49849c439d"]},{"id":"ITEM-2","itemData":{"DOI":"10.1093/GERONB/GBAB049","ISSN":"1079-5014","PMID":"34101809","author":[{"dropping-particle":"","family":"Ailshire","given":"Jennifer","non-dropping-particle":"","parse-names":false,"suffix":""},{"dropping-particle":"","family":"Carr","given":"Deborah","non-dropping-particle":"","parse-names":false,"suffix":""}],"container-title":"The Journals of Gerontology: Series B","id":"ITEM-2","issue":"Supplement_1","issued":{"date-parts":[["2021","6","8"]]},"page":"S1-S4","publisher":"Oxford Academic","title":"Cross-National Comparisons of Social and Economic Contexts of Aging","type":"article-journal","volume":"76"},"uris":["http://www.mendeley.com/documents/?uuid=8d2c431b-3eee-3b5a-839e-04e9f18f3975"]},{"id":"ITEM-3","itemData":{"DOI":"10.1373/CLINCHEM.2018.288332","ISSN":"15308561","PMID":"30478135","abstract":"BACKGROUND: Do men have worse health than women? This question is addressed by examining sex differences in mortality and the health dimensions of the morbidity process that characterize health change with age. We also discuss health differences across historical time and between countries. CONTENT: Results from national-level surveys and data systems are used to identify male/female differences in mortality rates, prevalence of diseases, physical functioning, and indicators of physiological status. Male/female differences in health outcomes depend on epidemiological and social circumstances and behaviors, and many are not consistent across historical time and between countries. In all countries, male life expectancy is now lower than female life expectancy, but this was not true in the past. In most countries, women have more problems performing instrumental activities of daily living, and men do better in measured performance of functioning. Men tend to have more cardiovascular diseases; women, more inflammatory-related diseases. Sex differences in major cardiovascular risk factors vary between countries—men tend to have more hypertension; women, more raised lipids. Indicators of physiological dysregulation indicate greater inflammatory activity for women and generally higher cardiovascular risk for men, although women have higher or similar cardiovascular risk in some markers depending on the historical time and country. SUMMARY: In some aspects of health, men do worse; in others, women do worse. The lack of consistency across historical times and between countries in sex differences in health points to the complexity and the substantial challenges in extrapolating future trends in sex differences.","author":[{"dropping-particle":"","family":"Crimmins","given":"Eileen M.","non-dropping-particle":"","parse-names":false,"suffix":""},{"dropping-particle":"","family":"Shim","given":"Hyunju","non-dropping-particle":"","parse-names":false,"suffix":""},{"dropping-particle":"","family":"Zhang","given":"Yuan S.","non-dropping-particle":"","parse-names":false,"suffix":""},{"dropping-particle":"","family":"Kim","given":"Jung Ki","non-dropping-particle":"","parse-names":false,"suffix":""}],"container-title":"Clinical Chemistry","id":"ITEM-3","issue":"1","issued":{"date-parts":[["2019","1","1"]]},"page":"135-145","publisher":"American Association for Clinical Chemistry Inc.","title":"Differences between men and women in mortality and the health dimensions of the morbidity process","type":"article-journal","volume":"65"},"uris":["http://www.mendeley.com/documents/?uuid=7ee21c90-a348-3f36-9749-84f7579cb8a1"]},{"id":"ITEM-4","itemData":{"DOI":"10.1093/eurpub/ckz114","ISSN":"1101-1262","abstract":"Compared to men, women live longer but have more years with disability. We assessed the contribution of gender differences in mortality and disability, total and by cause, to women’s excess unhealthy life years (ULYs).We used mortality data for France 2008 from Eurostat, causes of death from the CépiDc-INSERM-database; and disability and chronic conditions data from the French Disability Health Survey 2008–09. ULYs were calculated by the Sullivan method. The contributions of mortality and disability differences to gender differences in ULY were based on decomposition analyses.Life expectancy of French women aged 50 was 36.3 years of which 19.0 were ULYs; life expectancy of men was 30.4 years of which 14.2 were ULYs. Of the 4.8 excess ULYs in women, 4.0 years were due to lower mortality. Of these 4.0 ULYs, 1.8 ULY originated from women’s lower mortality from cancer, 0.8 ULY from heart disease and 0.3 ULY from accidents. The remaining 0.8 excess ULY in women were from higher disability prevalence, including higher disability from musculoskeletal diseases (+1.8 ULY) and anxiety-depression (+0.6 ULY) partly offset by lower disability from heart diseases (−0.8 ULY) and accidents (−0.3 ULY).Lower mortality and higher disability prevalence contributed to women’s longer life expectancy with disability. Women’s higher disability prevalence due to non-fatal disabling conditions was partly offset by lower disability from heart disease and accidents. Conditions differentially impact gender differences in ULY, depending on whether they are mainly life-threatening or disabling. The conclusions confirm the health-survival paradox.","author":[{"dropping-particle":"","family":"Nusselder","given":"Wilma","non-dropping-particle":"","parse-names":false,"suffix":""},{"dropping-particle":"","family":"Cambois","given":"Emmanuelle M","non-dropping-particle":"","parse-names":false,"suffix":""},{"dropping-particle":"","family":"Wapperom","given":"Dagmar","non-dropping-particle":"","parse-names":false,"suffix":""},{"dropping-particle":"","family":"Meslé","given":"France","non-dropping-particle":"","parse-names":false,"suffix":""},{"dropping-particle":"","family":"Looman","given":"Caspar W N","non-dropping-particle":"","parse-names":false,"suffix":""},{"dropping-particle":"","family":"Yokota","given":"Renata T C","non-dropping-particle":"","parse-names":false,"suffix":""},{"dropping-particle":"","family":"Oyen","given":"Herman","non-dropping-particle":"Van","parse-names":false,"suffix":""},{"dropping-particle":"","family":"Jagger","given":"Carrol","non-dropping-particle":"","parse-names":false,"suffix":""},{"dropping-particle":"","family":"Robine","given":"Jean Marie","non-dropping-particle":"","parse-names":false,"suffix":""}],"container-title":"European Journal of Public Health","id":"ITEM-4","issue":"5","issued":{"date-parts":[["2019","10","1"]]},"page":"914-919","publisher":"Oxford University Press (OUP)","title":"Women’s excess unhealthy life years: disentangling the unhealthy life years gap","type":"article-journal","volume":"29"},"uris":["http://www.mendeley.com/documents/?uuid=88969c1f-d611-33d1-845c-893aa531a1f6"]}],"mendeley":{"formattedCitation":"(20–23)","plainTextFormattedCitation":"(20–23)","previouslyFormattedCitation":"(20–23)"},"properties":{"noteIndex":0},"schema":"https://github.com/citation-style-language/schema/raw/master/csl-citation.json"}</w:instrText>
      </w:r>
      <w:r w:rsidR="007E51E7">
        <w:rPr>
          <w:rFonts w:ascii="Arial" w:eastAsia="Arial" w:hAnsi="Arial" w:cs="Arial"/>
          <w:color w:val="000000"/>
          <w:sz w:val="24"/>
          <w:szCs w:val="24"/>
        </w:rPr>
        <w:fldChar w:fldCharType="separate"/>
      </w:r>
      <w:r w:rsidR="00555292" w:rsidRPr="00555292">
        <w:rPr>
          <w:rFonts w:ascii="Arial" w:eastAsia="Arial" w:hAnsi="Arial" w:cs="Arial"/>
          <w:noProof/>
          <w:color w:val="000000"/>
          <w:sz w:val="24"/>
          <w:szCs w:val="24"/>
        </w:rPr>
        <w:t>(20–23)</w:t>
      </w:r>
      <w:r w:rsidR="007E51E7">
        <w:rPr>
          <w:rFonts w:ascii="Arial" w:eastAsia="Arial" w:hAnsi="Arial" w:cs="Arial"/>
          <w:color w:val="000000"/>
          <w:sz w:val="24"/>
          <w:szCs w:val="24"/>
        </w:rPr>
        <w:fldChar w:fldCharType="end"/>
      </w:r>
      <w:r w:rsidR="007E51E7">
        <w:rPr>
          <w:rFonts w:ascii="Arial" w:eastAsia="Arial" w:hAnsi="Arial" w:cs="Arial"/>
          <w:sz w:val="24"/>
          <w:szCs w:val="24"/>
        </w:rPr>
        <w:t>. What is missing in the literature of the gender gap in health is a comparative analysis that includes</w:t>
      </w:r>
      <w:r w:rsidR="007E51E7" w:rsidRPr="00F163A9">
        <w:rPr>
          <w:rFonts w:ascii="Arial" w:eastAsia="Arial" w:hAnsi="Arial" w:cs="Arial"/>
          <w:sz w:val="24"/>
          <w:szCs w:val="24"/>
        </w:rPr>
        <w:t xml:space="preserve"> a wider range of countries, including European, American, and Asian nations. </w:t>
      </w:r>
      <w:r w:rsidR="007E51E7">
        <w:rPr>
          <w:rFonts w:ascii="Arial" w:eastAsia="Arial" w:hAnsi="Arial" w:cs="Arial"/>
          <w:sz w:val="24"/>
          <w:szCs w:val="24"/>
        </w:rPr>
        <w:t xml:space="preserve">Moreover, there is a lack of knowledge regarding the comparison of the magnitude of the gap components across this set of countries. </w:t>
      </w:r>
    </w:p>
    <w:p w14:paraId="00000032" w14:textId="15DFA209" w:rsidR="00B133DD" w:rsidRDefault="00B133DD"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7B0A4CBE" w14:textId="255E2788" w:rsidR="007F3BD8" w:rsidRDefault="00ED01EA" w:rsidP="007F3BD8">
      <w:pPr>
        <w:keepNext/>
        <w:spacing w:after="0" w:line="360" w:lineRule="auto"/>
        <w:jc w:val="both"/>
        <w:rPr>
          <w:rFonts w:ascii="Arial" w:eastAsia="Arial" w:hAnsi="Arial" w:cs="Arial"/>
          <w:sz w:val="24"/>
          <w:szCs w:val="24"/>
        </w:rPr>
      </w:pPr>
      <w:r>
        <w:rPr>
          <w:rFonts w:ascii="Arial" w:eastAsia="Arial" w:hAnsi="Arial" w:cs="Arial"/>
          <w:sz w:val="24"/>
          <w:szCs w:val="24"/>
        </w:rPr>
        <w:t xml:space="preserve">In this paper, </w:t>
      </w:r>
      <w:ins w:id="63" w:author="Di Lego Goncalves, Vanessa" w:date="2023-07-06T11:06:00Z">
        <w:r w:rsidR="00555292">
          <w:rPr>
            <w:rFonts w:ascii="Arial" w:eastAsia="Arial" w:hAnsi="Arial" w:cs="Arial"/>
            <w:sz w:val="24"/>
            <w:szCs w:val="24"/>
          </w:rPr>
          <w:t xml:space="preserve">our goal is twofold: first, </w:t>
        </w:r>
      </w:ins>
      <w:r>
        <w:rPr>
          <w:rFonts w:ascii="Arial" w:eastAsia="Arial" w:hAnsi="Arial" w:cs="Arial"/>
          <w:sz w:val="24"/>
          <w:szCs w:val="24"/>
        </w:rPr>
        <w:t>w</w:t>
      </w:r>
      <w:r w:rsidR="00DE5F4A">
        <w:rPr>
          <w:rFonts w:ascii="Arial" w:eastAsia="Arial" w:hAnsi="Arial" w:cs="Arial"/>
          <w:sz w:val="24"/>
          <w:szCs w:val="24"/>
        </w:rPr>
        <w:t>e</w:t>
      </w:r>
      <w:r>
        <w:rPr>
          <w:rFonts w:ascii="Arial" w:eastAsia="Arial" w:hAnsi="Arial" w:cs="Arial"/>
          <w:sz w:val="24"/>
          <w:szCs w:val="24"/>
        </w:rPr>
        <w:t xml:space="preserve"> </w:t>
      </w:r>
      <w:r w:rsidR="007F3BD8">
        <w:rPr>
          <w:rFonts w:ascii="Arial" w:eastAsia="Arial" w:hAnsi="Arial" w:cs="Arial"/>
          <w:sz w:val="24"/>
          <w:szCs w:val="24"/>
        </w:rPr>
        <w:t xml:space="preserve">complement the existing literature by </w:t>
      </w:r>
      <w:r w:rsidR="007F3BD8" w:rsidRPr="003518BC">
        <w:rPr>
          <w:rFonts w:ascii="Arial" w:eastAsia="Arial" w:hAnsi="Arial" w:cs="Arial"/>
          <w:sz w:val="24"/>
          <w:szCs w:val="24"/>
        </w:rPr>
        <w:t>conducting a comparative analysis of the gender gap in health expectancy across multiple countries situated on four different continents.</w:t>
      </w:r>
      <w:r w:rsidR="007F3BD8">
        <w:rPr>
          <w:rFonts w:ascii="Arial" w:eastAsia="Arial" w:hAnsi="Arial" w:cs="Arial"/>
          <w:sz w:val="24"/>
          <w:szCs w:val="24"/>
        </w:rPr>
        <w:t xml:space="preserve"> Our focus is on decomposing this gender gap into its </w:t>
      </w:r>
      <w:r w:rsidR="007F3BD8" w:rsidRPr="00555292">
        <w:rPr>
          <w:rFonts w:ascii="Arial" w:eastAsia="Arial" w:hAnsi="Arial" w:cs="Arial"/>
          <w:sz w:val="24"/>
          <w:szCs w:val="24"/>
        </w:rPr>
        <w:t>mortality and health</w:t>
      </w:r>
      <w:r w:rsidR="007F3BD8">
        <w:rPr>
          <w:rFonts w:ascii="Arial" w:eastAsia="Arial" w:hAnsi="Arial" w:cs="Arial"/>
          <w:sz w:val="24"/>
          <w:szCs w:val="24"/>
        </w:rPr>
        <w:t xml:space="preserve"> components. </w:t>
      </w:r>
      <w:del w:id="64" w:author="Di Lego Goncalves, Vanessa" w:date="2023-07-06T11:07:00Z">
        <w:r w:rsidR="007F3BD8" w:rsidDel="00555292">
          <w:rPr>
            <w:rFonts w:ascii="Arial" w:eastAsia="Arial" w:hAnsi="Arial" w:cs="Arial"/>
            <w:sz w:val="24"/>
            <w:szCs w:val="24"/>
          </w:rPr>
          <w:delText>Furthermore</w:delText>
        </w:r>
      </w:del>
      <w:ins w:id="65" w:author="Di Lego Goncalves, Vanessa" w:date="2023-07-06T11:07:00Z">
        <w:r w:rsidR="00555292">
          <w:rPr>
            <w:rFonts w:ascii="Arial" w:eastAsia="Arial" w:hAnsi="Arial" w:cs="Arial"/>
            <w:sz w:val="24"/>
            <w:szCs w:val="24"/>
          </w:rPr>
          <w:t>second</w:t>
        </w:r>
      </w:ins>
      <w:r w:rsidR="007F3BD8">
        <w:rPr>
          <w:rFonts w:ascii="Arial" w:eastAsia="Arial" w:hAnsi="Arial" w:cs="Arial"/>
          <w:sz w:val="24"/>
          <w:szCs w:val="24"/>
        </w:rPr>
        <w:t xml:space="preserve">, we </w:t>
      </w:r>
      <w:del w:id="66" w:author="Di Lego Goncalves, Vanessa" w:date="2023-07-06T11:07:00Z">
        <w:r w:rsidR="007F3BD8" w:rsidDel="00555292">
          <w:rPr>
            <w:rFonts w:ascii="Arial" w:eastAsia="Arial" w:hAnsi="Arial" w:cs="Arial"/>
            <w:sz w:val="24"/>
            <w:szCs w:val="24"/>
          </w:rPr>
          <w:delText xml:space="preserve">raise a discussion by </w:delText>
        </w:r>
      </w:del>
      <w:proofErr w:type="spellStart"/>
      <w:r w:rsidR="007F3BD8">
        <w:rPr>
          <w:rFonts w:ascii="Arial" w:eastAsia="Arial" w:hAnsi="Arial" w:cs="Arial"/>
          <w:sz w:val="24"/>
          <w:szCs w:val="24"/>
        </w:rPr>
        <w:t>critically</w:t>
      </w:r>
      <w:del w:id="67" w:author="Di Lego Goncalves, Vanessa" w:date="2023-07-06T11:07:00Z">
        <w:r w:rsidR="007F3BD8" w:rsidDel="00555292">
          <w:rPr>
            <w:rFonts w:ascii="Arial" w:eastAsia="Arial" w:hAnsi="Arial" w:cs="Arial"/>
            <w:sz w:val="24"/>
            <w:szCs w:val="24"/>
          </w:rPr>
          <w:delText xml:space="preserve"> </w:delText>
        </w:r>
      </w:del>
      <w:del w:id="68" w:author="Di Lego Goncalves, Vanessa" w:date="2023-07-06T11:08:00Z">
        <w:r w:rsidR="007F3BD8" w:rsidDel="00555292">
          <w:rPr>
            <w:rFonts w:ascii="Arial" w:eastAsia="Arial" w:hAnsi="Arial" w:cs="Arial"/>
            <w:sz w:val="24"/>
            <w:szCs w:val="24"/>
          </w:rPr>
          <w:delText>questioning t</w:delText>
        </w:r>
        <w:r w:rsidR="007F3BD8" w:rsidRPr="00526090" w:rsidDel="00555292">
          <w:rPr>
            <w:rFonts w:ascii="Arial" w:eastAsia="Arial" w:hAnsi="Arial" w:cs="Arial"/>
            <w:sz w:val="24"/>
            <w:szCs w:val="24"/>
          </w:rPr>
          <w:delText>he</w:delText>
        </w:r>
      </w:del>
      <w:ins w:id="69" w:author="Di Lego Goncalves, Vanessa" w:date="2023-07-06T11:08:00Z">
        <w:r w:rsidR="00555292">
          <w:rPr>
            <w:rFonts w:ascii="Arial" w:eastAsia="Arial" w:hAnsi="Arial" w:cs="Arial"/>
            <w:sz w:val="24"/>
            <w:szCs w:val="24"/>
          </w:rPr>
          <w:t>assess</w:t>
        </w:r>
      </w:ins>
      <w:proofErr w:type="spellEnd"/>
      <w:r w:rsidR="007F3BD8" w:rsidRPr="00526090">
        <w:rPr>
          <w:rFonts w:ascii="Arial" w:eastAsia="Arial" w:hAnsi="Arial" w:cs="Arial"/>
          <w:sz w:val="24"/>
          <w:szCs w:val="24"/>
        </w:rPr>
        <w:t xml:space="preserve"> </w:t>
      </w:r>
      <w:del w:id="70" w:author="Di Lego Goncalves, Vanessa" w:date="2023-07-06T11:08:00Z">
        <w:r w:rsidR="007F3BD8" w:rsidRPr="00526090" w:rsidDel="00555292">
          <w:rPr>
            <w:rFonts w:ascii="Arial" w:eastAsia="Arial" w:hAnsi="Arial" w:cs="Arial"/>
            <w:sz w:val="24"/>
            <w:szCs w:val="24"/>
          </w:rPr>
          <w:delText>appropriateness of</w:delText>
        </w:r>
      </w:del>
      <w:ins w:id="71" w:author="Di Lego Goncalves, Vanessa" w:date="2023-07-06T11:08:00Z">
        <w:r w:rsidR="00555292">
          <w:rPr>
            <w:rFonts w:ascii="Arial" w:eastAsia="Arial" w:hAnsi="Arial" w:cs="Arial"/>
            <w:sz w:val="24"/>
            <w:szCs w:val="24"/>
          </w:rPr>
          <w:t>whether</w:t>
        </w:r>
      </w:ins>
      <w:r w:rsidR="007F3BD8" w:rsidRPr="00526090">
        <w:rPr>
          <w:rFonts w:ascii="Arial" w:eastAsia="Arial" w:hAnsi="Arial" w:cs="Arial"/>
          <w:sz w:val="24"/>
          <w:szCs w:val="24"/>
        </w:rPr>
        <w:t xml:space="preserve"> gender gaps in healthy lifespan a</w:t>
      </w:r>
      <w:ins w:id="72" w:author="Di Lego Goncalves, Vanessa" w:date="2023-07-06T11:08:00Z">
        <w:r w:rsidR="00555292">
          <w:rPr>
            <w:rFonts w:ascii="Arial" w:eastAsia="Arial" w:hAnsi="Arial" w:cs="Arial"/>
            <w:sz w:val="24"/>
            <w:szCs w:val="24"/>
          </w:rPr>
          <w:t>re</w:t>
        </w:r>
      </w:ins>
      <w:del w:id="73" w:author="Di Lego Goncalves, Vanessa" w:date="2023-07-06T11:08:00Z">
        <w:r w:rsidR="007F3BD8" w:rsidRPr="00526090" w:rsidDel="00555292">
          <w:rPr>
            <w:rFonts w:ascii="Arial" w:eastAsia="Arial" w:hAnsi="Arial" w:cs="Arial"/>
            <w:sz w:val="24"/>
            <w:szCs w:val="24"/>
          </w:rPr>
          <w:delText>s</w:delText>
        </w:r>
      </w:del>
      <w:r w:rsidR="007F3BD8" w:rsidRPr="00526090">
        <w:rPr>
          <w:rFonts w:ascii="Arial" w:eastAsia="Arial" w:hAnsi="Arial" w:cs="Arial"/>
          <w:sz w:val="24"/>
          <w:szCs w:val="24"/>
        </w:rPr>
        <w:t xml:space="preserve"> </w:t>
      </w:r>
      <w:r w:rsidR="007F3BD8">
        <w:rPr>
          <w:rFonts w:ascii="Arial" w:eastAsia="Arial" w:hAnsi="Arial" w:cs="Arial"/>
          <w:sz w:val="24"/>
          <w:szCs w:val="24"/>
        </w:rPr>
        <w:t>robust</w:t>
      </w:r>
      <w:r w:rsidR="007F3BD8" w:rsidRPr="00526090">
        <w:rPr>
          <w:rFonts w:ascii="Arial" w:eastAsia="Arial" w:hAnsi="Arial" w:cs="Arial"/>
          <w:sz w:val="24"/>
          <w:szCs w:val="24"/>
        </w:rPr>
        <w:t xml:space="preserve"> indicators for capturing gender inequality in health outcomes</w:t>
      </w:r>
      <w:r w:rsidR="007F3BD8">
        <w:rPr>
          <w:rFonts w:ascii="Arial" w:eastAsia="Arial" w:hAnsi="Arial" w:cs="Arial"/>
          <w:sz w:val="24"/>
          <w:szCs w:val="24"/>
        </w:rPr>
        <w:t>.</w:t>
      </w:r>
    </w:p>
    <w:p w14:paraId="74B1AEB9" w14:textId="77777777" w:rsidR="007F3BD8" w:rsidRDefault="007F3BD8" w:rsidP="007F3BD8">
      <w:pPr>
        <w:keepNext/>
        <w:spacing w:after="0" w:line="360" w:lineRule="auto"/>
        <w:jc w:val="both"/>
        <w:rPr>
          <w:rFonts w:ascii="Arial" w:eastAsia="Arial" w:hAnsi="Arial" w:cs="Arial"/>
          <w:sz w:val="24"/>
          <w:szCs w:val="24"/>
        </w:rPr>
      </w:pPr>
    </w:p>
    <w:p w14:paraId="70633EDC" w14:textId="6AA1AA8A" w:rsidR="009E159C" w:rsidRDefault="007F3BD8" w:rsidP="007F3BD8">
      <w:pPr>
        <w:keepNext/>
        <w:spacing w:after="0" w:line="360" w:lineRule="auto"/>
        <w:jc w:val="both"/>
        <w:rPr>
          <w:rFonts w:ascii="Arial" w:eastAsia="Arial" w:hAnsi="Arial" w:cs="Arial"/>
          <w:sz w:val="24"/>
          <w:szCs w:val="24"/>
        </w:rPr>
      </w:pPr>
      <w:r>
        <w:rPr>
          <w:rFonts w:ascii="Arial" w:eastAsia="Arial" w:hAnsi="Arial" w:cs="Arial"/>
          <w:sz w:val="24"/>
          <w:szCs w:val="24"/>
        </w:rPr>
        <w:t>Drawing from the rich data provided by the Gateway to Global Aging Data (12), a unique dataset that allows for</w:t>
      </w:r>
      <w:r w:rsidRPr="006D327E">
        <w:rPr>
          <w:rFonts w:ascii="Arial" w:eastAsia="Arial" w:hAnsi="Arial" w:cs="Arial"/>
          <w:sz w:val="24"/>
          <w:szCs w:val="24"/>
        </w:rPr>
        <w:t xml:space="preserve"> </w:t>
      </w:r>
      <w:r>
        <w:rPr>
          <w:rFonts w:ascii="Arial" w:eastAsia="Arial" w:hAnsi="Arial" w:cs="Arial"/>
          <w:sz w:val="24"/>
          <w:szCs w:val="24"/>
        </w:rPr>
        <w:t xml:space="preserve">a </w:t>
      </w:r>
      <w:r w:rsidR="006B26E5">
        <w:rPr>
          <w:rFonts w:ascii="Arial" w:eastAsia="Arial" w:hAnsi="Arial" w:cs="Arial"/>
          <w:sz w:val="24"/>
          <w:szCs w:val="24"/>
        </w:rPr>
        <w:t>broader comparison</w:t>
      </w:r>
      <w:r>
        <w:rPr>
          <w:rFonts w:ascii="Arial" w:eastAsia="Arial" w:hAnsi="Arial" w:cs="Arial"/>
          <w:sz w:val="24"/>
          <w:szCs w:val="24"/>
        </w:rPr>
        <w:t xml:space="preserve"> in health outcomes, we estimate</w:t>
      </w:r>
      <w:r w:rsidRPr="006D4617">
        <w:rPr>
          <w:rFonts w:ascii="Arial" w:eastAsia="Arial" w:hAnsi="Arial" w:cs="Arial"/>
          <w:sz w:val="24"/>
          <w:szCs w:val="24"/>
        </w:rPr>
        <w:t xml:space="preserve"> disability- and chronic-free life expectancy for individuals aged 60 and above, </w:t>
      </w:r>
      <w:r>
        <w:rPr>
          <w:rFonts w:ascii="Arial" w:eastAsia="Arial" w:hAnsi="Arial" w:cs="Arial"/>
          <w:sz w:val="24"/>
          <w:szCs w:val="24"/>
        </w:rPr>
        <w:t>including</w:t>
      </w:r>
      <w:r w:rsidRPr="006D4617">
        <w:rPr>
          <w:rFonts w:ascii="Arial" w:eastAsia="Arial" w:hAnsi="Arial" w:cs="Arial"/>
          <w:sz w:val="24"/>
          <w:szCs w:val="24"/>
        </w:rPr>
        <w:t xml:space="preserve"> a diverse set of nations: the U.S., England, South Korea, China, India, Mexico, and EU countries</w:t>
      </w:r>
      <w:r>
        <w:rPr>
          <w:rFonts w:ascii="Arial" w:eastAsia="Arial" w:hAnsi="Arial" w:cs="Arial"/>
          <w:sz w:val="24"/>
          <w:szCs w:val="24"/>
        </w:rPr>
        <w:t>.</w:t>
      </w:r>
      <w:r w:rsidR="00AE7D57">
        <w:rPr>
          <w:rFonts w:ascii="Arial" w:eastAsia="Arial" w:hAnsi="Arial" w:cs="Arial"/>
          <w:sz w:val="24"/>
          <w:szCs w:val="24"/>
        </w:rPr>
        <w:t xml:space="preserve"> </w:t>
      </w:r>
      <w:r w:rsidR="00DF2E51">
        <w:rPr>
          <w:rFonts w:ascii="Arial" w:eastAsia="Arial" w:hAnsi="Arial" w:cs="Arial"/>
          <w:sz w:val="24"/>
          <w:szCs w:val="24"/>
        </w:rPr>
        <w:t>This set of</w:t>
      </w:r>
      <w:r w:rsidR="00DF2E51" w:rsidRPr="006D327E">
        <w:rPr>
          <w:rFonts w:ascii="Arial" w:eastAsia="Arial" w:hAnsi="Arial" w:cs="Arial"/>
          <w:sz w:val="24"/>
          <w:szCs w:val="24"/>
        </w:rPr>
        <w:t xml:space="preserve"> countries</w:t>
      </w:r>
      <w:r w:rsidR="00DF2E51">
        <w:rPr>
          <w:rFonts w:ascii="Arial" w:eastAsia="Arial" w:hAnsi="Arial" w:cs="Arial"/>
          <w:sz w:val="24"/>
          <w:szCs w:val="24"/>
        </w:rPr>
        <w:t xml:space="preserve"> not only has a</w:t>
      </w:r>
      <w:r w:rsidR="00DF2E51">
        <w:rPr>
          <w:rFonts w:ascii="Arial" w:eastAsia="Arial" w:hAnsi="Arial" w:cs="Arial"/>
          <w:color w:val="000000"/>
          <w:sz w:val="24"/>
          <w:szCs w:val="24"/>
        </w:rPr>
        <w:t xml:space="preserve"> </w:t>
      </w:r>
      <w:r w:rsidR="00841CC9">
        <w:rPr>
          <w:rFonts w:ascii="Arial" w:eastAsia="Arial" w:hAnsi="Arial" w:cs="Arial"/>
          <w:color w:val="000000"/>
          <w:sz w:val="24"/>
          <w:szCs w:val="24"/>
        </w:rPr>
        <w:t>particular epidemiological and mortality trajectory</w:t>
      </w:r>
      <w:r w:rsidR="00DF2E51">
        <w:rPr>
          <w:rFonts w:ascii="Arial" w:eastAsia="Arial" w:hAnsi="Arial" w:cs="Arial"/>
          <w:color w:val="000000"/>
          <w:sz w:val="24"/>
          <w:szCs w:val="24"/>
        </w:rPr>
        <w:t>, but different cultural backgrounds, gender norms, and health systems</w:t>
      </w:r>
      <w:r w:rsidR="000B315A">
        <w:rPr>
          <w:rFonts w:ascii="Arial" w:eastAsia="Arial" w:hAnsi="Arial" w:cs="Arial"/>
          <w:color w:val="000000"/>
          <w:sz w:val="24"/>
          <w:szCs w:val="24"/>
        </w:rPr>
        <w:t>,</w:t>
      </w:r>
      <w:r w:rsidR="00D95858">
        <w:rPr>
          <w:rFonts w:ascii="Arial" w:eastAsia="Arial" w:hAnsi="Arial" w:cs="Arial"/>
          <w:color w:val="000000"/>
          <w:sz w:val="24"/>
          <w:szCs w:val="24"/>
        </w:rPr>
        <w:t xml:space="preserve"> </w:t>
      </w:r>
      <w:r w:rsidR="00D95858">
        <w:rPr>
          <w:rFonts w:ascii="Arial" w:eastAsia="Arial" w:hAnsi="Arial" w:cs="Arial"/>
          <w:sz w:val="24"/>
          <w:szCs w:val="24"/>
        </w:rPr>
        <w:t>which</w:t>
      </w:r>
      <w:r w:rsidR="00D95858" w:rsidRPr="006D327E">
        <w:rPr>
          <w:rFonts w:ascii="Arial" w:eastAsia="Arial" w:hAnsi="Arial" w:cs="Arial"/>
          <w:sz w:val="24"/>
          <w:szCs w:val="24"/>
        </w:rPr>
        <w:t xml:space="preserve"> enable</w:t>
      </w:r>
      <w:r w:rsidR="00D95858">
        <w:rPr>
          <w:rFonts w:ascii="Arial" w:eastAsia="Arial" w:hAnsi="Arial" w:cs="Arial"/>
          <w:sz w:val="24"/>
          <w:szCs w:val="24"/>
        </w:rPr>
        <w:t>s</w:t>
      </w:r>
      <w:r w:rsidR="00D95858" w:rsidRPr="006D327E">
        <w:rPr>
          <w:rFonts w:ascii="Arial" w:eastAsia="Arial" w:hAnsi="Arial" w:cs="Arial"/>
          <w:sz w:val="24"/>
          <w:szCs w:val="24"/>
        </w:rPr>
        <w:t xml:space="preserve"> us to investigate the impact of </w:t>
      </w:r>
      <w:r w:rsidR="00D95858" w:rsidRPr="006D327E">
        <w:rPr>
          <w:rFonts w:ascii="Arial" w:eastAsia="Arial" w:hAnsi="Arial" w:cs="Arial"/>
          <w:sz w:val="24"/>
          <w:szCs w:val="24"/>
        </w:rPr>
        <w:lastRenderedPageBreak/>
        <w:t>interpreting the gender gap in health and mortality as a measure of inequality in different settings</w:t>
      </w:r>
      <w:r w:rsidR="005548AB">
        <w:rPr>
          <w:rFonts w:ascii="Arial" w:eastAsia="Arial" w:hAnsi="Arial" w:cs="Arial"/>
          <w:sz w:val="24"/>
          <w:szCs w:val="24"/>
        </w:rPr>
        <w:t xml:space="preserve">. </w:t>
      </w:r>
    </w:p>
    <w:p w14:paraId="679F0D8A" w14:textId="38989798" w:rsidR="006D327E" w:rsidRDefault="006D327E" w:rsidP="00314CC0">
      <w:pPr>
        <w:keepNext/>
        <w:spacing w:after="0" w:line="360" w:lineRule="auto"/>
        <w:jc w:val="both"/>
        <w:rPr>
          <w:rFonts w:ascii="Arial" w:eastAsia="Arial" w:hAnsi="Arial" w:cs="Arial"/>
          <w:sz w:val="24"/>
          <w:szCs w:val="24"/>
        </w:rPr>
      </w:pPr>
    </w:p>
    <w:p w14:paraId="7263B921" w14:textId="77777777" w:rsidR="006D327E" w:rsidRDefault="006D327E">
      <w:pPr>
        <w:keepNext/>
        <w:spacing w:after="0" w:line="360" w:lineRule="auto"/>
        <w:jc w:val="both"/>
        <w:rPr>
          <w:rFonts w:ascii="Arial" w:eastAsia="Arial" w:hAnsi="Arial" w:cs="Arial"/>
          <w:sz w:val="24"/>
          <w:szCs w:val="24"/>
        </w:rPr>
      </w:pPr>
    </w:p>
    <w:bookmarkEnd w:id="10"/>
    <w:p w14:paraId="00000042" w14:textId="6C781ECB" w:rsidR="00B133DD" w:rsidRPr="00EB61E2" w:rsidRDefault="00B133DD" w:rsidP="00EB61E2">
      <w:pPr>
        <w:keepNext/>
        <w:spacing w:after="0" w:line="360" w:lineRule="auto"/>
        <w:jc w:val="both"/>
        <w:rPr>
          <w:rFonts w:ascii="Arial" w:eastAsia="Arial" w:hAnsi="Arial" w:cs="Arial"/>
          <w:sz w:val="24"/>
          <w:szCs w:val="24"/>
        </w:rPr>
      </w:pPr>
    </w:p>
    <w:p w14:paraId="00000043" w14:textId="6C7D9FA9" w:rsidR="00B133DD" w:rsidRDefault="00B133DD">
      <w:pPr>
        <w:keepNext/>
        <w:pBdr>
          <w:top w:val="nil"/>
          <w:left w:val="nil"/>
          <w:bottom w:val="nil"/>
          <w:right w:val="nil"/>
          <w:between w:val="nil"/>
        </w:pBdr>
        <w:spacing w:after="0"/>
        <w:rPr>
          <w:rFonts w:ascii="Arial" w:eastAsia="Arial" w:hAnsi="Arial" w:cs="Arial"/>
          <w:b/>
          <w:color w:val="000000"/>
          <w:sz w:val="24"/>
          <w:szCs w:val="24"/>
        </w:rPr>
      </w:pPr>
    </w:p>
    <w:p w14:paraId="32BAC78B"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Materials and Methods</w:t>
      </w:r>
    </w:p>
    <w:p w14:paraId="4285FDC2"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p>
    <w:p w14:paraId="2964C249"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Data</w:t>
      </w:r>
    </w:p>
    <w:p w14:paraId="197E36F3" w14:textId="77777777" w:rsidR="009372EB" w:rsidRDefault="009372EB" w:rsidP="009372EB">
      <w:pPr>
        <w:pBdr>
          <w:top w:val="nil"/>
          <w:left w:val="nil"/>
          <w:bottom w:val="nil"/>
          <w:right w:val="nil"/>
          <w:between w:val="nil"/>
        </w:pBdr>
        <w:spacing w:after="0"/>
        <w:rPr>
          <w:rFonts w:ascii="Arial" w:eastAsia="Arial" w:hAnsi="Arial" w:cs="Arial"/>
          <w:i/>
          <w:color w:val="000000"/>
          <w:sz w:val="24"/>
          <w:szCs w:val="24"/>
        </w:rPr>
      </w:pPr>
    </w:p>
    <w:p w14:paraId="1A0EC63F" w14:textId="27D7CA8C" w:rsidR="009372EB"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For the health measures, we use 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 available for HRS (United States</w:t>
      </w:r>
      <w:r w:rsidR="00950B8C">
        <w:rPr>
          <w:rFonts w:ascii="Arial" w:eastAsia="Arial" w:hAnsi="Arial" w:cs="Arial"/>
          <w:color w:val="000000"/>
          <w:sz w:val="24"/>
          <w:szCs w:val="24"/>
        </w:rPr>
        <w:t xml:space="preserve"> of America</w:t>
      </w:r>
      <w:r>
        <w:rPr>
          <w:rFonts w:ascii="Arial" w:eastAsia="Arial" w:hAnsi="Arial" w:cs="Arial"/>
          <w:color w:val="000000"/>
          <w:sz w:val="24"/>
          <w:szCs w:val="24"/>
        </w:rPr>
        <w:t xml:space="preserve">),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LASI (India), MHAS (Mexico), and Europe (SHARE). </w:t>
      </w:r>
      <w:r w:rsidR="005E1A2A">
        <w:rPr>
          <w:rFonts w:ascii="Arial" w:eastAsia="Arial" w:hAnsi="Arial" w:cs="Arial"/>
          <w:color w:val="000000"/>
          <w:sz w:val="24"/>
          <w:szCs w:val="24"/>
        </w:rPr>
        <w:t>To</w:t>
      </w:r>
      <w:r>
        <w:rPr>
          <w:rFonts w:ascii="Arial" w:eastAsia="Arial" w:hAnsi="Arial" w:cs="Arial"/>
          <w:color w:val="000000"/>
          <w:sz w:val="24"/>
          <w:szCs w:val="24"/>
        </w:rPr>
        <w:t xml:space="preserve"> perform comparisons at points in time that were as close as possible across countries we used survey waves pertaining to year 2014-2015 (HRS: Wave 12; </w:t>
      </w:r>
      <w:proofErr w:type="gramStart"/>
      <w:r>
        <w:rPr>
          <w:rFonts w:ascii="Arial" w:eastAsia="Arial" w:hAnsi="Arial" w:cs="Arial"/>
          <w:color w:val="000000"/>
          <w:sz w:val="24"/>
          <w:szCs w:val="24"/>
        </w:rPr>
        <w:t>ELSA :</w:t>
      </w:r>
      <w:proofErr w:type="gramEnd"/>
      <w:r>
        <w:rPr>
          <w:rFonts w:ascii="Arial" w:eastAsia="Arial" w:hAnsi="Arial" w:cs="Arial"/>
          <w:color w:val="000000"/>
          <w:sz w:val="24"/>
          <w:szCs w:val="24"/>
        </w:rPr>
        <w:t xml:space="preserve"> Wave 7; SHARE: Wave 6;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Wave 5; CHARLS: Wave 2; and LASI Wave 1). The only exception is India, since the first wave of LASI was carried on between 2017-2019. We focus on this specific set of countries as our aim is to have the most diverse group of </w:t>
      </w:r>
      <w:r w:rsidR="00A87123">
        <w:rPr>
          <w:rFonts w:ascii="Arial" w:eastAsia="Arial" w:hAnsi="Arial" w:cs="Arial"/>
          <w:color w:val="000000"/>
          <w:sz w:val="24"/>
          <w:szCs w:val="24"/>
        </w:rPr>
        <w:t xml:space="preserve">nations </w:t>
      </w:r>
      <w:r>
        <w:rPr>
          <w:rFonts w:ascii="Arial" w:eastAsia="Arial" w:hAnsi="Arial" w:cs="Arial"/>
          <w:color w:val="000000"/>
          <w:sz w:val="24"/>
          <w:szCs w:val="24"/>
        </w:rPr>
        <w:t xml:space="preserve">while retaining the highest possible level of concordance across the harmonized health variables. Hence, we choose these countries and years due to the following specific reasons: 1. these are the available countries for which the highest possible concordance among surveys is available for health information; 2. these countries have unique epidemiological and mortality trajectories that include countries with fast-paced mortality transitions, such as Korea and slow pioneering countries like Sweden; 3. Different </w:t>
      </w:r>
      <w:r w:rsidR="00554E86">
        <w:rPr>
          <w:rFonts w:ascii="Arial" w:eastAsia="Arial" w:hAnsi="Arial" w:cs="Arial"/>
          <w:color w:val="000000"/>
          <w:sz w:val="24"/>
          <w:szCs w:val="24"/>
        </w:rPr>
        <w:t>cultural backgrounds, gender norms, and health systems</w:t>
      </w:r>
      <w:r>
        <w:rPr>
          <w:rFonts w:ascii="Arial" w:eastAsia="Arial" w:hAnsi="Arial" w:cs="Arial"/>
          <w:color w:val="000000"/>
          <w:sz w:val="24"/>
          <w:szCs w:val="24"/>
        </w:rPr>
        <w:t>, which enable us to investigate whether specific gender patterns in inequality in health and mortality emerge in those settings. We focus on age 60</w:t>
      </w:r>
      <w:r w:rsidR="00541DDF">
        <w:rPr>
          <w:rFonts w:ascii="Arial" w:eastAsia="Arial" w:hAnsi="Arial" w:cs="Arial"/>
          <w:color w:val="000000"/>
          <w:sz w:val="24"/>
          <w:szCs w:val="24"/>
        </w:rPr>
        <w:t xml:space="preserve"> y</w:t>
      </w:r>
      <w:r>
        <w:rPr>
          <w:rFonts w:ascii="Arial" w:eastAsia="Arial" w:hAnsi="Arial" w:cs="Arial"/>
          <w:color w:val="000000"/>
          <w:sz w:val="24"/>
          <w:szCs w:val="24"/>
        </w:rPr>
        <w:t xml:space="preserve"> and above to be coherent towards the </w:t>
      </w:r>
      <w:r>
        <w:rPr>
          <w:rFonts w:ascii="Arial" w:eastAsia="Arial" w:hAnsi="Arial" w:cs="Arial"/>
          <w:color w:val="000000"/>
          <w:sz w:val="24"/>
          <w:szCs w:val="24"/>
        </w:rPr>
        <w:lastRenderedPageBreak/>
        <w:t>definition of old age across countries. While most developed countries define old age as 65</w:t>
      </w:r>
      <w:r w:rsidR="00541DDF">
        <w:rPr>
          <w:rFonts w:ascii="Arial" w:eastAsia="Arial" w:hAnsi="Arial" w:cs="Arial"/>
          <w:color w:val="000000"/>
          <w:sz w:val="24"/>
          <w:szCs w:val="24"/>
        </w:rPr>
        <w:t xml:space="preserve"> y</w:t>
      </w:r>
      <w:r>
        <w:rPr>
          <w:rFonts w:ascii="Arial" w:eastAsia="Arial" w:hAnsi="Arial" w:cs="Arial"/>
          <w:color w:val="000000"/>
          <w:sz w:val="24"/>
          <w:szCs w:val="24"/>
        </w:rPr>
        <w:t>, for China and Mexico it is age 60</w:t>
      </w:r>
      <w:r w:rsidR="00541DDF">
        <w:rPr>
          <w:rFonts w:ascii="Arial" w:eastAsia="Arial" w:hAnsi="Arial" w:cs="Arial"/>
          <w:color w:val="000000"/>
          <w:sz w:val="24"/>
          <w:szCs w:val="24"/>
        </w:rPr>
        <w:t xml:space="preserve"> y</w:t>
      </w:r>
      <w:r>
        <w:rPr>
          <w:rFonts w:ascii="Arial" w:eastAsia="Arial" w:hAnsi="Arial" w:cs="Arial"/>
          <w:color w:val="000000"/>
          <w:sz w:val="24"/>
          <w:szCs w:val="24"/>
        </w:rPr>
        <w:t xml:space="preserve">. For more details on the data, refer to the Supplementary </w:t>
      </w:r>
      <w:r w:rsidR="005F020D">
        <w:rPr>
          <w:rFonts w:ascii="Arial" w:eastAsia="Arial" w:hAnsi="Arial" w:cs="Arial"/>
          <w:color w:val="000000"/>
          <w:sz w:val="24"/>
          <w:szCs w:val="24"/>
        </w:rPr>
        <w:t>Information</w:t>
      </w:r>
      <w:r w:rsidR="00863D71">
        <w:rPr>
          <w:rFonts w:ascii="Arial" w:eastAsia="Arial" w:hAnsi="Arial" w:cs="Arial"/>
          <w:color w:val="000000"/>
          <w:sz w:val="24"/>
          <w:szCs w:val="24"/>
        </w:rPr>
        <w:t xml:space="preserve"> (SI)</w:t>
      </w:r>
      <w:r w:rsidR="00F477C5">
        <w:rPr>
          <w:rFonts w:ascii="Arial" w:eastAsia="Arial" w:hAnsi="Arial" w:cs="Arial"/>
          <w:color w:val="000000"/>
          <w:sz w:val="24"/>
          <w:szCs w:val="24"/>
        </w:rPr>
        <w:t xml:space="preserve"> section on Materials and Table S3 for sample characteristics</w:t>
      </w:r>
      <w:r>
        <w:rPr>
          <w:rFonts w:ascii="Arial" w:eastAsia="Arial" w:hAnsi="Arial" w:cs="Arial"/>
          <w:color w:val="000000"/>
          <w:sz w:val="24"/>
          <w:szCs w:val="24"/>
        </w:rPr>
        <w:t>.</w:t>
      </w:r>
    </w:p>
    <w:p w14:paraId="43D81AAE" w14:textId="77777777" w:rsidR="009372EB" w:rsidRDefault="009372EB" w:rsidP="009372EB">
      <w:pPr>
        <w:pBdr>
          <w:top w:val="nil"/>
          <w:left w:val="nil"/>
          <w:bottom w:val="nil"/>
          <w:right w:val="nil"/>
          <w:between w:val="nil"/>
        </w:pBdr>
        <w:spacing w:after="0" w:line="360" w:lineRule="auto"/>
        <w:rPr>
          <w:rFonts w:ascii="Arial" w:eastAsia="Arial" w:hAnsi="Arial" w:cs="Arial"/>
          <w:color w:val="000000"/>
          <w:sz w:val="24"/>
          <w:szCs w:val="24"/>
        </w:rPr>
      </w:pPr>
    </w:p>
    <w:p w14:paraId="54845D1A" w14:textId="312A4376" w:rsidR="009372EB"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mortality </w:t>
      </w:r>
      <w:r w:rsidR="007B4FED">
        <w:rPr>
          <w:rFonts w:ascii="Arial" w:eastAsia="Arial" w:hAnsi="Arial" w:cs="Arial"/>
          <w:color w:val="000000"/>
          <w:sz w:val="24"/>
          <w:szCs w:val="24"/>
        </w:rPr>
        <w:t>data</w:t>
      </w:r>
      <w:r w:rsidR="005469D0">
        <w:rPr>
          <w:rFonts w:ascii="Arial" w:eastAsia="Arial" w:hAnsi="Arial" w:cs="Arial"/>
          <w:color w:val="000000"/>
          <w:sz w:val="24"/>
          <w:szCs w:val="24"/>
        </w:rPr>
        <w:t>,</w:t>
      </w:r>
      <w:r w:rsidR="007B4FED">
        <w:rPr>
          <w:rFonts w:ascii="Arial" w:eastAsia="Arial" w:hAnsi="Arial" w:cs="Arial"/>
          <w:color w:val="000000"/>
          <w:sz w:val="24"/>
          <w:szCs w:val="24"/>
        </w:rPr>
        <w:t xml:space="preserve"> </w:t>
      </w:r>
      <w:r>
        <w:rPr>
          <w:rFonts w:ascii="Arial" w:eastAsia="Arial" w:hAnsi="Arial" w:cs="Arial"/>
          <w:color w:val="000000"/>
          <w:sz w:val="24"/>
          <w:szCs w:val="24"/>
        </w:rPr>
        <w:t>we use</w:t>
      </w:r>
      <w:r w:rsidR="005469D0">
        <w:rPr>
          <w:rFonts w:ascii="Arial" w:eastAsia="Arial" w:hAnsi="Arial" w:cs="Arial"/>
          <w:color w:val="000000"/>
          <w:sz w:val="24"/>
          <w:szCs w:val="24"/>
        </w:rPr>
        <w:t xml:space="preserve"> UN</w:t>
      </w:r>
      <w:r>
        <w:rPr>
          <w:rFonts w:ascii="Arial" w:eastAsia="Arial" w:hAnsi="Arial" w:cs="Arial"/>
          <w:color w:val="000000"/>
          <w:sz w:val="24"/>
          <w:szCs w:val="24"/>
        </w:rPr>
        <w:t xml:space="preserve"> life tables from the 2022 Revision of World Population Prospects (United Nations 2022) for all countries with the exceptions of England, where the life tables</w:t>
      </w:r>
      <w:r w:rsidR="005469D0">
        <w:rPr>
          <w:rFonts w:ascii="Arial" w:eastAsia="Arial" w:hAnsi="Arial" w:cs="Arial"/>
          <w:color w:val="000000"/>
          <w:sz w:val="24"/>
          <w:szCs w:val="24"/>
        </w:rPr>
        <w:t xml:space="preserve"> are</w:t>
      </w:r>
      <w:r>
        <w:rPr>
          <w:rFonts w:ascii="Arial" w:eastAsia="Arial" w:hAnsi="Arial" w:cs="Arial"/>
          <w:color w:val="000000"/>
          <w:sz w:val="24"/>
          <w:szCs w:val="24"/>
        </w:rPr>
        <w:t xml:space="preserve"> from the </w:t>
      </w:r>
      <w:r w:rsidR="005469D0">
        <w:rPr>
          <w:rFonts w:ascii="Arial" w:eastAsia="Arial" w:hAnsi="Arial" w:cs="Arial"/>
          <w:color w:val="000000"/>
          <w:sz w:val="24"/>
          <w:szCs w:val="24"/>
        </w:rPr>
        <w:t>O</w:t>
      </w:r>
      <w:r w:rsidR="00DA586B">
        <w:rPr>
          <w:rFonts w:ascii="Arial" w:eastAsia="Arial" w:hAnsi="Arial" w:cs="Arial"/>
          <w:color w:val="000000"/>
          <w:sz w:val="24"/>
          <w:szCs w:val="24"/>
        </w:rPr>
        <w:t xml:space="preserve">ffice for National Statistics UK </w:t>
      </w:r>
      <w:r w:rsidR="005469D0">
        <w:rPr>
          <w:rFonts w:ascii="Arial" w:eastAsia="Arial" w:hAnsi="Arial" w:cs="Arial"/>
          <w:color w:val="000000"/>
          <w:sz w:val="24"/>
          <w:szCs w:val="24"/>
        </w:rPr>
        <w:t>(</w:t>
      </w:r>
      <w:r>
        <w:rPr>
          <w:rFonts w:ascii="Arial" w:eastAsia="Arial" w:hAnsi="Arial" w:cs="Arial"/>
          <w:color w:val="000000"/>
          <w:sz w:val="24"/>
          <w:szCs w:val="24"/>
        </w:rPr>
        <w:t>ONS</w:t>
      </w:r>
      <w:r w:rsidR="005469D0">
        <w:rPr>
          <w:rFonts w:ascii="Arial" w:eastAsia="Arial" w:hAnsi="Arial" w:cs="Arial"/>
          <w:color w:val="000000"/>
          <w:sz w:val="24"/>
          <w:szCs w:val="24"/>
        </w:rPr>
        <w:t>)</w:t>
      </w:r>
      <w:r>
        <w:rPr>
          <w:rFonts w:ascii="Arial" w:eastAsia="Arial" w:hAnsi="Arial" w:cs="Arial"/>
          <w:color w:val="000000"/>
          <w:sz w:val="24"/>
          <w:szCs w:val="24"/>
        </w:rPr>
        <w:t xml:space="preserve">, as the ELSA study does not include Wales. </w:t>
      </w:r>
    </w:p>
    <w:p w14:paraId="74F48AC1" w14:textId="77777777" w:rsidR="009372EB" w:rsidRPr="00582071" w:rsidRDefault="009372EB" w:rsidP="009372EB">
      <w:pPr>
        <w:pBdr>
          <w:top w:val="nil"/>
          <w:left w:val="nil"/>
          <w:bottom w:val="nil"/>
          <w:right w:val="nil"/>
          <w:between w:val="nil"/>
        </w:pBdr>
        <w:spacing w:after="0" w:line="360" w:lineRule="auto"/>
        <w:jc w:val="both"/>
        <w:rPr>
          <w:rFonts w:ascii="Arial" w:eastAsia="Arial" w:hAnsi="Arial" w:cs="Arial"/>
          <w:b/>
          <w:sz w:val="20"/>
          <w:szCs w:val="20"/>
        </w:rPr>
      </w:pPr>
    </w:p>
    <w:p w14:paraId="647C05EC"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Methods</w:t>
      </w:r>
    </w:p>
    <w:p w14:paraId="04FC19A9"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6712396"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80D8FD5" w14:textId="27CD3BA4" w:rsidR="00D17C9E" w:rsidRPr="00D17C9E"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sz w:val="24"/>
          <w:szCs w:val="24"/>
        </w:rPr>
        <w:t xml:space="preserve">To examine gender </w:t>
      </w:r>
      <w:r w:rsidR="006315A5">
        <w:rPr>
          <w:rFonts w:ascii="Arial" w:eastAsia="Arial" w:hAnsi="Arial" w:cs="Arial"/>
          <w:sz w:val="24"/>
          <w:szCs w:val="24"/>
        </w:rPr>
        <w:t xml:space="preserve">gaps </w:t>
      </w:r>
      <w:r>
        <w:rPr>
          <w:rFonts w:ascii="Arial" w:eastAsia="Arial" w:hAnsi="Arial" w:cs="Arial"/>
          <w:sz w:val="24"/>
          <w:szCs w:val="24"/>
        </w:rPr>
        <w:t xml:space="preserve">in health expectancy, we </w:t>
      </w:r>
      <w:r w:rsidR="005B22C5">
        <w:rPr>
          <w:rFonts w:ascii="Arial" w:eastAsia="Arial" w:hAnsi="Arial" w:cs="Arial"/>
          <w:sz w:val="24"/>
          <w:szCs w:val="24"/>
        </w:rPr>
        <w:t xml:space="preserve">first </w:t>
      </w:r>
      <w:r>
        <w:rPr>
          <w:rFonts w:ascii="Arial" w:eastAsia="Arial" w:hAnsi="Arial" w:cs="Arial"/>
          <w:sz w:val="24"/>
          <w:szCs w:val="24"/>
        </w:rPr>
        <w:t>estimate the disability-free life expectancy (</w:t>
      </w:r>
      <m:oMath>
        <m:r>
          <w:rPr>
            <w:rFonts w:ascii="Cambria Math" w:eastAsia="Cambria Math" w:hAnsi="Cambria Math" w:cs="Cambria Math"/>
            <w:sz w:val="24"/>
            <w:szCs w:val="24"/>
          </w:rPr>
          <m:t>DFLE</m:t>
        </m:r>
      </m:oMath>
      <w:r>
        <w:rPr>
          <w:rFonts w:ascii="Arial" w:eastAsia="Arial" w:hAnsi="Arial" w:cs="Arial"/>
          <w:sz w:val="24"/>
          <w:szCs w:val="24"/>
        </w:rPr>
        <w:t>) and the chronic-free life expectancy (</w:t>
      </w:r>
      <m:oMath>
        <m:r>
          <w:rPr>
            <w:rFonts w:ascii="Cambria Math" w:eastAsia="Cambria Math" w:hAnsi="Cambria Math" w:cs="Cambria Math"/>
            <w:sz w:val="24"/>
            <w:szCs w:val="24"/>
          </w:rPr>
          <m:t>CFLE</m:t>
        </m:r>
      </m:oMath>
      <w:r>
        <w:rPr>
          <w:rFonts w:ascii="Arial" w:eastAsia="Arial" w:hAnsi="Arial" w:cs="Arial"/>
          <w:sz w:val="24"/>
          <w:szCs w:val="24"/>
        </w:rPr>
        <w:t xml:space="preserve">) </w:t>
      </w:r>
      <w:r w:rsidR="00C036A6">
        <w:rPr>
          <w:rFonts w:ascii="Arial" w:eastAsia="Arial" w:hAnsi="Arial" w:cs="Arial"/>
          <w:sz w:val="24"/>
          <w:szCs w:val="24"/>
        </w:rPr>
        <w:t xml:space="preserve">at </w:t>
      </w:r>
      <w:r w:rsidR="005B22C5">
        <w:rPr>
          <w:rFonts w:ascii="Arial" w:eastAsia="Arial" w:hAnsi="Arial" w:cs="Arial"/>
          <w:sz w:val="24"/>
          <w:szCs w:val="24"/>
        </w:rPr>
        <w:t>age 60</w:t>
      </w:r>
      <w:r w:rsidR="00541DDF">
        <w:rPr>
          <w:rFonts w:ascii="Arial" w:eastAsia="Arial" w:hAnsi="Arial" w:cs="Arial"/>
          <w:sz w:val="24"/>
          <w:szCs w:val="24"/>
        </w:rPr>
        <w:t xml:space="preserve"> y</w:t>
      </w:r>
      <w:r w:rsidR="00C65A8A">
        <w:rPr>
          <w:rFonts w:ascii="Arial" w:eastAsia="Arial" w:hAnsi="Arial" w:cs="Arial"/>
          <w:sz w:val="24"/>
          <w:szCs w:val="24"/>
        </w:rPr>
        <w:t xml:space="preserve"> </w:t>
      </w:r>
      <w:r>
        <w:rPr>
          <w:rFonts w:ascii="Arial" w:eastAsia="Arial" w:hAnsi="Arial" w:cs="Arial"/>
          <w:sz w:val="24"/>
          <w:szCs w:val="24"/>
        </w:rPr>
        <w:t>using the Sullivan Method</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197CA4">
        <w:rPr>
          <w:rFonts w:ascii="Arial" w:eastAsia="Arial" w:hAnsi="Arial" w:cs="Arial"/>
          <w:sz w:val="24"/>
          <w:szCs w:val="24"/>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mendeley":{"formattedCitation":"(24)","plainTextFormattedCitation":"(24)","previouslyFormattedCitation":"(24)"},"properties":{"noteIndex":0},"schema":"https://github.com/citation-style-language/schema/raw/master/csl-citation.json"}</w:instrText>
      </w:r>
      <w:r w:rsidR="00843F09">
        <w:rPr>
          <w:rFonts w:ascii="Arial" w:eastAsia="Arial" w:hAnsi="Arial" w:cs="Arial"/>
          <w:sz w:val="24"/>
          <w:szCs w:val="24"/>
        </w:rPr>
        <w:fldChar w:fldCharType="separate"/>
      </w:r>
      <w:r w:rsidR="00555292" w:rsidRPr="00555292">
        <w:rPr>
          <w:rFonts w:ascii="Arial" w:eastAsia="Arial" w:hAnsi="Arial" w:cs="Arial"/>
          <w:noProof/>
          <w:sz w:val="24"/>
          <w:szCs w:val="24"/>
        </w:rPr>
        <w:t>(24)</w:t>
      </w:r>
      <w:r w:rsidR="00843F09">
        <w:rPr>
          <w:rFonts w:ascii="Arial" w:eastAsia="Arial" w:hAnsi="Arial" w:cs="Arial"/>
          <w:sz w:val="24"/>
          <w:szCs w:val="24"/>
        </w:rPr>
        <w:fldChar w:fldCharType="end"/>
      </w:r>
      <w:r>
        <w:rPr>
          <w:rFonts w:ascii="Arial" w:eastAsia="Arial" w:hAnsi="Arial" w:cs="Arial"/>
          <w:sz w:val="24"/>
          <w:szCs w:val="24"/>
        </w:rPr>
        <w:t xml:space="preserve">, </w:t>
      </w:r>
      <w:r w:rsidR="00CE2E07">
        <w:rPr>
          <w:rFonts w:ascii="Arial" w:eastAsia="Arial" w:hAnsi="Arial" w:cs="Arial"/>
          <w:sz w:val="24"/>
          <w:szCs w:val="24"/>
        </w:rPr>
        <w:t>an approach widely</w:t>
      </w:r>
      <w:r w:rsidR="00381CF7">
        <w:rPr>
          <w:rFonts w:ascii="Arial" w:eastAsia="Arial" w:hAnsi="Arial" w:cs="Arial"/>
          <w:sz w:val="24"/>
          <w:szCs w:val="24"/>
        </w:rPr>
        <w:t xml:space="preserve"> adopted</w:t>
      </w:r>
      <w:r w:rsidR="00CE2E07">
        <w:rPr>
          <w:rFonts w:ascii="Arial" w:eastAsia="Arial" w:hAnsi="Arial" w:cs="Arial"/>
          <w:sz w:val="24"/>
          <w:szCs w:val="24"/>
        </w:rPr>
        <w:t xml:space="preserve"> </w:t>
      </w:r>
      <w:r w:rsidR="00381CF7">
        <w:rPr>
          <w:rFonts w:ascii="Arial" w:eastAsia="Arial" w:hAnsi="Arial" w:cs="Arial"/>
          <w:sz w:val="24"/>
          <w:szCs w:val="24"/>
        </w:rPr>
        <w:t>for estimating prevalence-based health expectancies</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197CA4">
        <w:rPr>
          <w:rFonts w:ascii="Arial" w:eastAsia="Arial" w:hAnsi="Arial" w:cs="Arial"/>
          <w:sz w:val="24"/>
          <w:szCs w:val="24"/>
        </w:rPr>
        <w:instrText>ADDIN CSL_CITATION {"citationItems":[{"id":"ITEM-1","itemData":{"DOI":"10.3233/SJI-140840","ISSN":"18747655","abstract":"Health expectancy is an essential population health indicator and can be used to monitor changes and/or assess differences in population health. This article provides a brief overview of health expectancy and the issues to be considered in operationalizing and interpreting health expectancy. The article introduces the concept of health expectancy, discusses measures used to compute health expectancy, and methods of calculation. The discussion of measures relates health expectancy to the concept of \"health\" and clarifies that values of health expectancy depend on how \"health\" is defined. Software available to compute health expectancy including IMaCh, SPACE and ELECT are also briefly introduced.","author":[{"dropping-particle":"","family":"Saito","given":"Yasuhiko","non-dropping-particle":"","parse-names":false,"suffix":""},{"dropping-particle":"","family":"Robine","given":"Jean Marie","non-dropping-particle":"","parse-names":false,"suffix":""},{"dropping-particle":"","family":"Crimmins","given":"Eileen M.","non-dropping-particle":"","parse-names":false,"suffix":""}],"container-title":"Statistical Journal of the IAOS","id":"ITEM-1","issue":"3","issued":{"date-parts":[["2014"]]},"page":"209-223","title":"The methods and materials of health expectancy","type":"article-journal","volume":"30"},"uris":["http://www.mendeley.com/documents/?uuid=9d7b133b-168e-4734-aafd-2711e02e02a2"]},{"id":"ITEM-2","itemData":{"DOI":"10.2105/AJPH.2016.303120","author":[{"dropping-particle":"","family":"Crimmins","given":"Eileen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-2","issue":"7","issued":{"date-parts":[["2016"]]},"page":"1287-1293","title":"Trends Over 4 Decades in Disability-Free Life Expectancy in the United States","type":"article-journal","volume":"106"},"uris":["http://www.mendeley.com/documents/?uuid=5f91cfd1-0d5c-4fca-a8ba-8668d91b3001"]}],"mendeley":{"formattedCitation":"(25, 26)","plainTextFormattedCitation":"(25, 26)","previouslyFormattedCitation":"(25, 26)"},"properties":{"noteIndex":0},"schema":"https://github.com/citation-style-language/schema/raw/master/csl-citation.json"}</w:instrText>
      </w:r>
      <w:r w:rsidR="00843F09">
        <w:rPr>
          <w:rFonts w:ascii="Arial" w:eastAsia="Arial" w:hAnsi="Arial" w:cs="Arial"/>
          <w:sz w:val="24"/>
          <w:szCs w:val="24"/>
        </w:rPr>
        <w:fldChar w:fldCharType="separate"/>
      </w:r>
      <w:r w:rsidR="00555292" w:rsidRPr="00555292">
        <w:rPr>
          <w:rFonts w:ascii="Arial" w:eastAsia="Arial" w:hAnsi="Arial" w:cs="Arial"/>
          <w:noProof/>
          <w:sz w:val="24"/>
          <w:szCs w:val="24"/>
        </w:rPr>
        <w:t>(25, 26)</w:t>
      </w:r>
      <w:r w:rsidR="00843F09">
        <w:rPr>
          <w:rFonts w:ascii="Arial" w:eastAsia="Arial" w:hAnsi="Arial" w:cs="Arial"/>
          <w:sz w:val="24"/>
          <w:szCs w:val="24"/>
        </w:rPr>
        <w:fldChar w:fldCharType="end"/>
      </w:r>
      <w:r>
        <w:rPr>
          <w:rFonts w:ascii="Arial" w:eastAsia="Arial" w:hAnsi="Arial" w:cs="Arial"/>
          <w:sz w:val="24"/>
          <w:szCs w:val="24"/>
        </w:rPr>
        <w:t xml:space="preserve">. </w:t>
      </w:r>
      <w:r>
        <w:rPr>
          <w:rFonts w:ascii="Arial" w:eastAsia="Arial" w:hAnsi="Arial" w:cs="Arial"/>
          <w:color w:val="000000"/>
          <w:sz w:val="24"/>
          <w:szCs w:val="24"/>
        </w:rPr>
        <w:t>For disability, we use the variable constructed from a 5-item list of activities of daily living (ADLs), which include bathing, dressing, eating, getting in and out of bed, and using the toilet</w:t>
      </w:r>
      <w:r w:rsidR="0047289C">
        <w:rPr>
          <w:rFonts w:ascii="Arial" w:eastAsia="Arial" w:hAnsi="Arial" w:cs="Arial"/>
          <w:color w:val="000000"/>
          <w:sz w:val="24"/>
          <w:szCs w:val="24"/>
        </w:rPr>
        <w:t xml:space="preserve"> </w:t>
      </w:r>
      <w:r w:rsidR="0047289C">
        <w:rPr>
          <w:rFonts w:ascii="Arial" w:eastAsia="Arial" w:hAnsi="Arial" w:cs="Arial"/>
          <w:color w:val="000000"/>
          <w:sz w:val="24"/>
          <w:szCs w:val="24"/>
        </w:rPr>
        <w:fldChar w:fldCharType="begin" w:fldLock="1"/>
      </w:r>
      <w:r w:rsidR="00197CA4">
        <w:rPr>
          <w:rFonts w:ascii="Arial" w:eastAsia="Arial" w:hAnsi="Arial" w:cs="Arial"/>
          <w:color w:val="000000"/>
          <w:sz w:val="24"/>
          <w:szCs w:val="24"/>
        </w:rPr>
        <w:instrText>ADDIN CSL_CITATION {"citationItems":[{"id":"ITEM-1","itemData":{"ISSN":"0002-9262","PMID":"8610686","abstract":"Change in self-reported physical function was examined using baseline and 5 years of follow-up data between 1982 and 1991 from the four Established Populations for Epidemiologic Studies of the Elderly studies. In East Boston, Massachusetts (n = 3,809), Iowa and Washington Counties, Iowa (n = 3,673), New Haven, Connecticut (n = 2,812), and North Carolina (n = 4,163), noninstitutionalized persons aged 65 years and older were asked a series of questions to assess their physical function: a modified Katz Activities of Daily Living (ADL) scale, three items from the Rosow-Breslau Functional Health Scale, and questions on physical performance, adapted from Nagi, as well as information on demographic, social, and health characteristics. Longitudinal statistical analyses (random effects and Markov transition models) were used to evaluate improvement, stability, and deterioration in functional ability at both an individual and a population level over multiple years of data. The average decline in physical function associated with age was found to be greater than previous cross-sectional studies have suggested, and the rate of decline increased with increasing age. Considerable individual variation was evident. Although many people experienced declines, a smaller but substantial portion experienced recovery. Women reported a greater rate of decline in physical function and were less likely to recover from disability.","author":[{"dropping-particle":"","family":"Beckett","given":"L a","non-dropping-particle":"","parse-names":false,"suffix":""},{"dropping-particle":"","family":"Brock","given":"D B","non-dropping-particle":"","parse-names":false,"suffix":""},{"dropping-particle":"","family":"Lemke","given":"J H","non-dropping-particle":"","parse-names":false,"suffix":""},{"dropping-particle":"","family":"Mendes de Leon","given":"C F","non-dropping-particle":"","parse-names":false,"suffix":""},{"dropping-particle":"","family":"Guralnik","given":"J M","non-dropping-particle":"","parse-names":false,"suffix":""},{"dropping-particle":"","family":"Fillenbaum","given":"G G","non-dropping-particle":"","parse-names":false,"suffix":""},{"dropping-particle":"","family":"Branch","given":"L G","non-dropping-particle":"","parse-names":false,"suffix":""},{"dropping-particle":"","family":"Wetle","given":"T T","non-dropping-particle":"","parse-names":false,"suffix":""},{"dropping-particle":"","family":"Evans","given":"D a","non-dropping-particle":"","parse-names":false,"suffix":""}],"container-title":"American journal of epidemiology","id":"ITEM-1","issue":"8","issued":{"date-parts":[["1996"]]},"page":"766-78","title":"Analysis of change in self-reported physical function among older persons in four population studies.","type":"article-journal","volume":"143"},"uris":["http://www.mendeley.com/documents/?uuid=fcd6b937-c6ab-4fd6-8dbe-ba7d45016340"]}],"mendeley":{"formattedCitation":"(27)","plainTextFormattedCitation":"(27)","previouslyFormattedCitation":"(27)"},"properties":{"noteIndex":0},"schema":"https://github.com/citation-style-language/schema/raw/master/csl-citation.json"}</w:instrText>
      </w:r>
      <w:r w:rsidR="0047289C">
        <w:rPr>
          <w:rFonts w:ascii="Arial" w:eastAsia="Arial" w:hAnsi="Arial" w:cs="Arial"/>
          <w:color w:val="000000"/>
          <w:sz w:val="24"/>
          <w:szCs w:val="24"/>
        </w:rPr>
        <w:fldChar w:fldCharType="separate"/>
      </w:r>
      <w:r w:rsidR="00555292" w:rsidRPr="00555292">
        <w:rPr>
          <w:rFonts w:ascii="Arial" w:eastAsia="Arial" w:hAnsi="Arial" w:cs="Arial"/>
          <w:noProof/>
          <w:color w:val="000000"/>
          <w:sz w:val="24"/>
          <w:szCs w:val="24"/>
        </w:rPr>
        <w:t>(27)</w:t>
      </w:r>
      <w:r w:rsidR="0047289C">
        <w:rPr>
          <w:rFonts w:ascii="Arial" w:eastAsia="Arial" w:hAnsi="Arial" w:cs="Arial"/>
          <w:color w:val="000000"/>
          <w:sz w:val="24"/>
          <w:szCs w:val="24"/>
        </w:rPr>
        <w:fldChar w:fldCharType="end"/>
      </w:r>
      <w:r>
        <w:rPr>
          <w:rFonts w:ascii="Arial" w:eastAsia="Arial" w:hAnsi="Arial" w:cs="Arial"/>
          <w:color w:val="000000"/>
          <w:sz w:val="24"/>
          <w:szCs w:val="24"/>
        </w:rPr>
        <w:t xml:space="preserve">. For diseases, we use the variables on specific chronic conditions diagnosed by a physician, which include diabetes, heart conditions, arthritis, cancer, </w:t>
      </w:r>
      <w:r w:rsidR="00941C6E">
        <w:rPr>
          <w:rFonts w:ascii="Arial" w:eastAsia="Arial" w:hAnsi="Arial" w:cs="Arial"/>
          <w:color w:val="000000"/>
          <w:sz w:val="24"/>
          <w:szCs w:val="24"/>
        </w:rPr>
        <w:t>stroke,</w:t>
      </w:r>
      <w:r>
        <w:rPr>
          <w:rFonts w:ascii="Arial" w:eastAsia="Arial" w:hAnsi="Arial" w:cs="Arial"/>
          <w:color w:val="000000"/>
          <w:sz w:val="24"/>
          <w:szCs w:val="24"/>
        </w:rPr>
        <w:t xml:space="preserve"> and lung disease. </w:t>
      </w:r>
      <w:r w:rsidRPr="005E371A">
        <w:rPr>
          <w:rFonts w:ascii="Arial" w:eastAsia="Arial" w:hAnsi="Arial" w:cs="Arial"/>
          <w:color w:val="000000"/>
          <w:sz w:val="24"/>
          <w:szCs w:val="24"/>
        </w:rPr>
        <w:t xml:space="preserve">Using the respective weighted proportions of women and men who report a limitation in activities of daily living (ADL) and of at least one chronic doctor diagnosed disease (Chronic) in the population for each survey, we computed the </w:t>
      </w:r>
      <w:r w:rsidR="002B3BF7" w:rsidRPr="005166B8">
        <w:rPr>
          <w:rFonts w:ascii="Arial" w:hAnsi="Arial"/>
          <w:color w:val="000000"/>
          <w:sz w:val="24"/>
        </w:rPr>
        <w:t xml:space="preserve">prevalence of </w:t>
      </w:r>
      <w:r w:rsidRPr="005E371A">
        <w:rPr>
          <w:rFonts w:ascii="Arial" w:eastAsia="Arial" w:hAnsi="Arial" w:cs="Arial"/>
          <w:color w:val="000000"/>
          <w:sz w:val="24"/>
          <w:szCs w:val="24"/>
        </w:rPr>
        <w:t>unhealthy individuals for each</w:t>
      </w:r>
      <w:r w:rsidR="00D17C9E">
        <w:rPr>
          <w:rFonts w:ascii="Arial" w:eastAsia="Arial" w:hAnsi="Arial" w:cs="Arial"/>
          <w:color w:val="000000"/>
          <w:sz w:val="24"/>
          <w:szCs w:val="24"/>
        </w:rPr>
        <w:t xml:space="preserve"> </w:t>
      </w:r>
      <w:r w:rsidR="002B3BF7">
        <w:rPr>
          <w:rFonts w:ascii="Arial" w:eastAsia="Arial" w:hAnsi="Arial" w:cs="Arial"/>
          <w:sz w:val="24"/>
          <w:szCs w:val="24"/>
        </w:rPr>
        <w:t>disability and at least one chronic</w:t>
      </w:r>
      <w:r w:rsidR="002B3BF7" w:rsidRPr="005166B8">
        <w:rPr>
          <w:rFonts w:ascii="Arial" w:hAnsi="Arial"/>
          <w:color w:val="000000"/>
          <w:sz w:val="24"/>
        </w:rPr>
        <w:t xml:space="preserve"> condition</w:t>
      </w:r>
      <w:r w:rsidR="00E34261">
        <w:rPr>
          <w:rFonts w:ascii="Arial" w:hAnsi="Arial"/>
          <w:color w:val="000000"/>
          <w:sz w:val="24"/>
        </w:rPr>
        <w:t>. The estimates are</w:t>
      </w:r>
      <w:r w:rsidR="002B3BF7" w:rsidRPr="005166B8">
        <w:rPr>
          <w:rFonts w:ascii="Arial" w:hAnsi="Arial"/>
          <w:color w:val="000000"/>
          <w:sz w:val="24"/>
        </w:rPr>
        <w:t xml:space="preserve"> </w:t>
      </w:r>
      <w:r w:rsidR="002B3BF7">
        <w:rPr>
          <w:rFonts w:ascii="Arial" w:eastAsia="Arial" w:hAnsi="Arial" w:cs="Arial"/>
          <w:sz w:val="24"/>
          <w:szCs w:val="24"/>
        </w:rPr>
        <w:t xml:space="preserve">for each country </w:t>
      </w:r>
      <w:r w:rsidRPr="005E371A">
        <w:rPr>
          <w:rFonts w:ascii="Arial" w:eastAsia="Arial" w:hAnsi="Arial" w:cs="Arial"/>
          <w:color w:val="000000"/>
          <w:sz w:val="24"/>
          <w:szCs w:val="24"/>
        </w:rPr>
        <w:t>and by 5</w:t>
      </w:r>
      <w:r w:rsidR="00DF4D3B">
        <w:rPr>
          <w:rFonts w:ascii="Arial" w:eastAsia="Arial" w:hAnsi="Arial" w:cs="Arial"/>
          <w:color w:val="000000"/>
          <w:sz w:val="24"/>
          <w:szCs w:val="24"/>
        </w:rPr>
        <w:t xml:space="preserve"> </w:t>
      </w:r>
      <w:r w:rsidRPr="005E371A">
        <w:rPr>
          <w:rFonts w:ascii="Arial" w:eastAsia="Arial" w:hAnsi="Arial" w:cs="Arial"/>
          <w:color w:val="000000"/>
          <w:sz w:val="24"/>
          <w:szCs w:val="24"/>
        </w:rPr>
        <w:t>y age groups</w:t>
      </w:r>
      <w:r>
        <w:rPr>
          <w:rFonts w:ascii="Arial" w:eastAsia="Arial" w:hAnsi="Arial" w:cs="Arial"/>
          <w:color w:val="000000"/>
          <w:sz w:val="24"/>
          <w:szCs w:val="24"/>
        </w:rPr>
        <w:t>.</w:t>
      </w:r>
      <w:r w:rsidR="00293B95">
        <w:rPr>
          <w:rFonts w:ascii="Arial" w:eastAsia="Arial" w:hAnsi="Arial" w:cs="Arial"/>
          <w:color w:val="000000"/>
          <w:sz w:val="24"/>
          <w:szCs w:val="24"/>
        </w:rPr>
        <w:t xml:space="preserve"> </w:t>
      </w:r>
      <w:r w:rsidR="00DA586B" w:rsidRPr="005166B8">
        <w:rPr>
          <w:rFonts w:ascii="Arial" w:hAnsi="Arial"/>
          <w:sz w:val="24"/>
        </w:rPr>
        <w:t>We then</w:t>
      </w:r>
      <w:r w:rsidR="007E07B6">
        <w:rPr>
          <w:rFonts w:ascii="Arial" w:eastAsia="Arial" w:hAnsi="Arial" w:cs="Arial"/>
          <w:sz w:val="24"/>
          <w:szCs w:val="24"/>
        </w:rPr>
        <w:t xml:space="preserve"> </w:t>
      </w:r>
      <w:r w:rsidR="002B3BF7">
        <w:rPr>
          <w:rFonts w:ascii="Arial" w:eastAsia="Arial" w:hAnsi="Arial" w:cs="Arial"/>
          <w:sz w:val="24"/>
          <w:szCs w:val="24"/>
        </w:rPr>
        <w:t xml:space="preserve">combine </w:t>
      </w:r>
      <w:r w:rsidR="00244C53">
        <w:rPr>
          <w:rFonts w:ascii="Arial" w:eastAsia="Arial" w:hAnsi="Arial" w:cs="Arial"/>
          <w:sz w:val="24"/>
          <w:szCs w:val="24"/>
        </w:rPr>
        <w:t>the computed prevalence</w:t>
      </w:r>
      <w:r w:rsidR="002B3BF7">
        <w:rPr>
          <w:rFonts w:ascii="Arial" w:eastAsia="Arial" w:hAnsi="Arial" w:cs="Arial"/>
          <w:sz w:val="24"/>
          <w:szCs w:val="24"/>
        </w:rPr>
        <w:t xml:space="preserve"> with the total number of person-years lived obtained from the </w:t>
      </w:r>
      <w:r w:rsidR="00DA586B">
        <w:rPr>
          <w:rFonts w:ascii="Arial" w:eastAsia="Arial" w:hAnsi="Arial" w:cs="Arial"/>
          <w:sz w:val="24"/>
          <w:szCs w:val="24"/>
        </w:rPr>
        <w:t xml:space="preserve">United Nations </w:t>
      </w:r>
      <w:r w:rsidR="002B3BF7">
        <w:rPr>
          <w:rFonts w:ascii="Arial" w:eastAsia="Arial" w:hAnsi="Arial" w:cs="Arial"/>
          <w:sz w:val="24"/>
          <w:szCs w:val="24"/>
        </w:rPr>
        <w:t>life tables</w:t>
      </w:r>
      <w:r w:rsidR="00DA586B">
        <w:rPr>
          <w:rFonts w:ascii="Arial" w:eastAsia="Arial" w:hAnsi="Arial" w:cs="Arial"/>
          <w:sz w:val="24"/>
          <w:szCs w:val="24"/>
        </w:rPr>
        <w:t xml:space="preserve"> (ONS for England)</w:t>
      </w:r>
      <w:r w:rsidR="002B3BF7">
        <w:rPr>
          <w:rFonts w:ascii="Arial" w:eastAsia="Arial" w:hAnsi="Arial" w:cs="Arial"/>
          <w:sz w:val="24"/>
          <w:szCs w:val="24"/>
        </w:rPr>
        <w:t xml:space="preserve">. </w:t>
      </w:r>
      <m:oMath>
        <m:r>
          <w:rPr>
            <w:rFonts w:ascii="Cambria Math" w:eastAsia="Cambria Math" w:hAnsi="Cambria Math" w:cs="Cambria Math"/>
            <w:sz w:val="24"/>
            <w:szCs w:val="24"/>
          </w:rPr>
          <m:t>DFLE</m:t>
        </m:r>
      </m:oMath>
      <w:r w:rsidR="00D17C9E">
        <w:rPr>
          <w:rFonts w:ascii="Arial" w:eastAsia="Arial" w:hAnsi="Arial" w:cs="Arial"/>
          <w:color w:val="000000"/>
          <w:sz w:val="24"/>
          <w:szCs w:val="24"/>
        </w:rPr>
        <w:t xml:space="preserve">  </w:t>
      </w:r>
      <w:r w:rsidR="00244C53">
        <w:rPr>
          <w:rFonts w:ascii="Arial" w:eastAsia="Arial" w:hAnsi="Arial" w:cs="Arial"/>
          <w:sz w:val="24"/>
          <w:szCs w:val="24"/>
        </w:rPr>
        <w:t>is the</w:t>
      </w:r>
      <w:r w:rsidR="00D17C9E">
        <w:rPr>
          <w:rFonts w:ascii="Arial" w:eastAsia="Arial" w:hAnsi="Arial" w:cs="Arial"/>
          <w:sz w:val="24"/>
          <w:szCs w:val="24"/>
        </w:rPr>
        <w:t>n defined as t</w:t>
      </w:r>
      <w:r w:rsidR="007E07B6">
        <w:rPr>
          <w:rFonts w:ascii="Arial" w:eastAsia="Arial" w:hAnsi="Arial" w:cs="Arial"/>
          <w:sz w:val="24"/>
          <w:szCs w:val="24"/>
        </w:rPr>
        <w:t>he number of years lived free of disability</w:t>
      </w:r>
      <w:r w:rsidR="00D17C9E">
        <w:rPr>
          <w:rFonts w:ascii="Arial" w:eastAsia="Arial" w:hAnsi="Arial" w:cs="Arial"/>
          <w:sz w:val="24"/>
          <w:szCs w:val="24"/>
        </w:rPr>
        <w:t xml:space="preserve">, while </w:t>
      </w:r>
      <m:oMath>
        <m:r>
          <w:rPr>
            <w:rFonts w:ascii="Cambria Math" w:eastAsia="Cambria Math" w:hAnsi="Cambria Math" w:cs="Cambria Math"/>
            <w:sz w:val="24"/>
            <w:szCs w:val="24"/>
          </w:rPr>
          <m:t>CFLE</m:t>
        </m:r>
      </m:oMath>
      <w:r w:rsidR="00D17C9E" w:rsidRPr="00D17C9E">
        <w:rPr>
          <w:rFonts w:ascii="Arial" w:eastAsia="Arial" w:hAnsi="Arial" w:cs="Arial"/>
          <w:sz w:val="24"/>
          <w:szCs w:val="24"/>
        </w:rPr>
        <w:t xml:space="preserve"> </w:t>
      </w:r>
      <w:r w:rsidR="00D17C9E">
        <w:rPr>
          <w:rFonts w:ascii="Arial" w:eastAsia="Arial" w:hAnsi="Arial" w:cs="Arial"/>
          <w:sz w:val="24"/>
          <w:szCs w:val="24"/>
        </w:rPr>
        <w:t>is the number of years lived without chronic conditions</w:t>
      </w:r>
      <w:r w:rsidR="00BD42EB">
        <w:rPr>
          <w:rFonts w:ascii="Arial" w:eastAsia="Arial" w:hAnsi="Arial" w:cs="Arial"/>
          <w:sz w:val="24"/>
          <w:szCs w:val="24"/>
        </w:rPr>
        <w:t>.</w:t>
      </w:r>
    </w:p>
    <w:p w14:paraId="715A282F" w14:textId="77777777" w:rsidR="00263B02" w:rsidRDefault="00263B02" w:rsidP="009372EB">
      <w:pPr>
        <w:spacing w:line="360" w:lineRule="auto"/>
        <w:jc w:val="both"/>
        <w:rPr>
          <w:rFonts w:ascii="Arial" w:eastAsia="Arial" w:hAnsi="Arial" w:cs="Arial"/>
          <w:sz w:val="24"/>
          <w:szCs w:val="24"/>
        </w:rPr>
      </w:pPr>
    </w:p>
    <w:p w14:paraId="75316FA8" w14:textId="3CF70B81" w:rsidR="009372EB" w:rsidRPr="00C907EB" w:rsidRDefault="009372EB" w:rsidP="00C907EB">
      <w:pPr>
        <w:spacing w:line="360" w:lineRule="auto"/>
        <w:jc w:val="both"/>
        <w:rPr>
          <w:rFonts w:ascii="Arial" w:eastAsia="Arial" w:hAnsi="Arial" w:cs="Arial"/>
          <w:sz w:val="24"/>
          <w:szCs w:val="24"/>
        </w:rPr>
      </w:pPr>
      <w:bookmarkStart w:id="74" w:name="_Hlk138322586"/>
      <w:r>
        <w:rPr>
          <w:rFonts w:ascii="Arial" w:eastAsia="Arial" w:hAnsi="Arial" w:cs="Arial"/>
          <w:sz w:val="24"/>
          <w:szCs w:val="24"/>
        </w:rPr>
        <w:lastRenderedPageBreak/>
        <w:t xml:space="preserve">We then calculate </w:t>
      </w:r>
      <w:r w:rsidR="00C62157">
        <w:rPr>
          <w:rFonts w:ascii="Arial" w:eastAsia="Arial" w:hAnsi="Arial" w:cs="Arial"/>
          <w:sz w:val="24"/>
          <w:szCs w:val="24"/>
        </w:rPr>
        <w:t xml:space="preserve">the </w:t>
      </w:r>
      <w:r>
        <w:rPr>
          <w:rFonts w:ascii="Arial" w:eastAsia="Arial" w:hAnsi="Arial" w:cs="Arial"/>
          <w:sz w:val="24"/>
          <w:szCs w:val="24"/>
        </w:rPr>
        <w:t>gender gap in</w:t>
      </w:r>
      <w:r w:rsidR="000B315A">
        <w:rPr>
          <w:rFonts w:ascii="Arial" w:eastAsia="Arial" w:hAnsi="Arial" w:cs="Arial"/>
          <w:sz w:val="24"/>
          <w:szCs w:val="24"/>
        </w:rPr>
        <w:t xml:space="preserve"> </w:t>
      </w:r>
      <m:oMath>
        <m:r>
          <w:rPr>
            <w:rFonts w:ascii="Cambria Math" w:eastAsia="Cambria Math" w:hAnsi="Cambria Math" w:cs="Cambria Math"/>
            <w:sz w:val="24"/>
            <w:szCs w:val="24"/>
          </w:rPr>
          <m:t>DFLE</m:t>
        </m:r>
      </m:oMath>
      <w:r w:rsidR="000B315A">
        <w:rPr>
          <w:rFonts w:ascii="Arial" w:eastAsia="Arial" w:hAnsi="Arial" w:cs="Arial"/>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t>
            </m:r>
            <m:ctrlPr>
              <w:rPr>
                <w:rFonts w:ascii="Cambria Math" w:eastAsia="Cambria Math" w:hAnsi="Cambria Math" w:cs="Cambria Math"/>
                <w:sz w:val="24"/>
                <w:szCs w:val="24"/>
              </w:rPr>
            </m:ctrlPr>
          </m:e>
          <m:sub>
            <m:r>
              <w:rPr>
                <w:rFonts w:ascii="Cambria Math" w:eastAsia="Cambria Math" w:hAnsi="Cambria Math" w:cs="Cambria Math"/>
                <w:sz w:val="24"/>
                <w:szCs w:val="24"/>
              </w:rPr>
              <m:t>DFLE</m:t>
            </m:r>
            <m:ctrlPr>
              <w:rPr>
                <w:rFonts w:ascii="Cambria Math" w:eastAsia="Cambria Math" w:hAnsi="Cambria Math" w:cs="Cambria Math"/>
                <w:sz w:val="24"/>
                <w:szCs w:val="24"/>
              </w:rPr>
            </m:ctrlPr>
          </m:sub>
          <m:sup>
            <m:r>
              <w:rPr>
                <w:rFonts w:ascii="Cambria Math" w:eastAsia="Cambria Math" w:hAnsi="Cambria Math" w:cs="Cambria Math"/>
                <w:sz w:val="24"/>
                <w:szCs w:val="24"/>
              </w:rPr>
              <m:t xml:space="preserve"> </m:t>
            </m:r>
            <m:ctrlPr>
              <w:rPr>
                <w:rFonts w:ascii="Cambria Math" w:eastAsia="Cambria Math" w:hAnsi="Cambria Math" w:cs="Cambria Math"/>
                <w:sz w:val="24"/>
                <w:szCs w:val="24"/>
              </w:rPr>
            </m:ctrlP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Men</m:t>
            </m:r>
          </m:sup>
        </m:sSup>
        <m:r>
          <w:rPr>
            <w:rFonts w:ascii="Cambria Math" w:eastAsia="Cambria Math" w:hAnsi="Cambria Math" w:cs="Cambria Math"/>
            <w:sz w:val="24"/>
            <w:szCs w:val="24"/>
          </w:rPr>
          <m:t xml:space="preserve"> </m:t>
        </m:r>
        <m:r>
          <w:rPr>
            <w:rFonts w:ascii="Cambria Math" w:eastAsia="Cambria Math" w:hAnsi="Cambria Math" w:cs="Cambria Math"/>
          </w:rPr>
          <m:t xml:space="preserve"> </m:t>
        </m:r>
      </m:oMath>
      <w:r w:rsidR="00C907EB">
        <w:rPr>
          <w:rFonts w:ascii="Arial" w:eastAsia="Arial" w:hAnsi="Arial" w:cs="Arial"/>
          <w:sz w:val="24"/>
          <w:szCs w:val="24"/>
        </w:rPr>
        <w:t>a</w:t>
      </w:r>
      <w:proofErr w:type="spellStart"/>
      <w:r>
        <w:rPr>
          <w:rFonts w:ascii="Arial" w:eastAsia="Arial" w:hAnsi="Arial" w:cs="Arial"/>
          <w:sz w:val="24"/>
          <w:szCs w:val="24"/>
        </w:rPr>
        <w:t>nd</w:t>
      </w:r>
      <w:proofErr w:type="spellEnd"/>
      <w:r>
        <w:rPr>
          <w:rFonts w:ascii="Arial" w:eastAsia="Arial" w:hAnsi="Arial" w:cs="Arial"/>
          <w:sz w:val="24"/>
          <w:szCs w:val="24"/>
        </w:rPr>
        <w:t xml:space="preserve"> the gender gap in </w:t>
      </w:r>
      <m:oMath>
        <m:r>
          <w:rPr>
            <w:rFonts w:ascii="Cambria Math" w:eastAsia="Cambria Math" w:hAnsi="Cambria Math" w:cs="Cambria Math"/>
            <w:sz w:val="24"/>
            <w:szCs w:val="24"/>
          </w:rPr>
          <m:t>CFLE</m:t>
        </m:r>
      </m:oMath>
      <w:r>
        <w:rPr>
          <w:rFonts w:ascii="Arial" w:eastAsia="Arial" w:hAnsi="Arial" w:cs="Arial"/>
          <w:i/>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CFLE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Men</m:t>
            </m:r>
          </m:sup>
        </m:sSup>
      </m:oMath>
      <w:r w:rsidR="00C907EB">
        <w:rPr>
          <w:rFonts w:ascii="Arial" w:eastAsia="Arial" w:hAnsi="Arial" w:cs="Arial"/>
          <w:sz w:val="24"/>
          <w:szCs w:val="24"/>
        </w:rPr>
        <w:t>.</w:t>
      </w:r>
    </w:p>
    <w:p w14:paraId="391D5944" w14:textId="3E1AF53C" w:rsidR="00706B3C" w:rsidRDefault="00706B3C" w:rsidP="009372EB">
      <w:pPr>
        <w:spacing w:line="360" w:lineRule="auto"/>
        <w:jc w:val="both"/>
        <w:rPr>
          <w:rFonts w:ascii="Arial" w:eastAsia="Arial" w:hAnsi="Arial" w:cs="Arial"/>
          <w:sz w:val="24"/>
          <w:szCs w:val="24"/>
        </w:rPr>
      </w:pPr>
    </w:p>
    <w:p w14:paraId="724EFE9E" w14:textId="7CF76B77" w:rsidR="009372EB" w:rsidRPr="00705455" w:rsidRDefault="009372EB" w:rsidP="009372EB">
      <w:pPr>
        <w:spacing w:line="360" w:lineRule="auto"/>
        <w:jc w:val="both"/>
        <w:rPr>
          <w:rFonts w:ascii="Arial" w:eastAsia="Arial" w:hAnsi="Arial" w:cs="Arial"/>
          <w:color w:val="000000"/>
          <w:sz w:val="24"/>
          <w:szCs w:val="24"/>
          <w:highlight w:val="white"/>
        </w:rPr>
      </w:pPr>
      <w:r>
        <w:rPr>
          <w:rFonts w:ascii="Arial" w:eastAsia="Arial" w:hAnsi="Arial" w:cs="Arial"/>
          <w:sz w:val="24"/>
          <w:szCs w:val="24"/>
        </w:rPr>
        <w:t xml:space="preserve">To decompose the gap, we apply </w:t>
      </w:r>
      <w:r>
        <w:rPr>
          <w:rFonts w:ascii="Arial" w:eastAsia="Arial" w:hAnsi="Arial" w:cs="Arial"/>
          <w:color w:val="000000"/>
          <w:sz w:val="24"/>
          <w:szCs w:val="24"/>
        </w:rPr>
        <w:t>the continuous change decomposition method</w:t>
      </w:r>
      <w:r w:rsidR="00842EBA">
        <w:rPr>
          <w:rFonts w:ascii="Arial" w:eastAsia="Arial" w:hAnsi="Arial" w:cs="Arial"/>
          <w:color w:val="000000"/>
          <w:sz w:val="24"/>
          <w:szCs w:val="24"/>
        </w:rPr>
        <w:t xml:space="preserve"> </w:t>
      </w:r>
      <w:r w:rsidR="00842EBA">
        <w:rPr>
          <w:rFonts w:ascii="Arial" w:eastAsia="Arial" w:hAnsi="Arial" w:cs="Arial"/>
          <w:color w:val="000000"/>
          <w:sz w:val="24"/>
          <w:szCs w:val="24"/>
        </w:rPr>
        <w:fldChar w:fldCharType="begin" w:fldLock="1"/>
      </w:r>
      <w:r w:rsidR="00197CA4">
        <w:rPr>
          <w:rFonts w:ascii="Arial" w:eastAsia="Arial" w:hAnsi="Arial" w:cs="Arial"/>
          <w:color w:val="000000"/>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D","non-dropping-particle":"","parse-names":false,"suffix":""}],"container-title":"Demography","id":"ITEM-1","issue":"4","issued":{"date-parts":[["2008","11"]]},"page":"785-801","title":"A decomposition method based on a model of continuous change.","type":"article-journal","volume":"45"},"uris":["http://www.mendeley.com/documents/?uuid=a3008638-d90c-386e-8292-843c29d8cffd"]},{"id":"ITEM-2","itemData":{"DOI":"10.1353/dem.0.0033","author":[{"dropping-particle":"","family":"Riffe","given":"Tim","non-dropping-particle":"","parse-names":false,"suffix":""}],"id":"ITEM-2","issued":{"date-parts":[["2018"]]},"title":"Package 'DemoDecomp' Type Package Title Decompose Demographic Functions","type":"article-journal"},"uris":["http://www.mendeley.com/documents/?uuid=c4f25388-2553-3bf6-8752-093bf4fed107"]}],"mendeley":{"formattedCitation":"(28, 29)","plainTextFormattedCitation":"(28, 29)","previouslyFormattedCitation":"(28, 29)"},"properties":{"noteIndex":0},"schema":"https://github.com/citation-style-language/schema/raw/master/csl-citation.json"}</w:instrText>
      </w:r>
      <w:r w:rsidR="00842EBA">
        <w:rPr>
          <w:rFonts w:ascii="Arial" w:eastAsia="Arial" w:hAnsi="Arial" w:cs="Arial"/>
          <w:color w:val="000000"/>
          <w:sz w:val="24"/>
          <w:szCs w:val="24"/>
        </w:rPr>
        <w:fldChar w:fldCharType="separate"/>
      </w:r>
      <w:r w:rsidR="00555292" w:rsidRPr="00555292">
        <w:rPr>
          <w:rFonts w:ascii="Arial" w:eastAsia="Arial" w:hAnsi="Arial" w:cs="Arial"/>
          <w:noProof/>
          <w:color w:val="000000"/>
          <w:sz w:val="24"/>
          <w:szCs w:val="24"/>
        </w:rPr>
        <w:t>(28, 29)</w:t>
      </w:r>
      <w:r w:rsidR="00842EBA">
        <w:rPr>
          <w:rFonts w:ascii="Arial" w:eastAsia="Arial" w:hAnsi="Arial" w:cs="Arial"/>
          <w:color w:val="000000"/>
          <w:sz w:val="24"/>
          <w:szCs w:val="24"/>
        </w:rPr>
        <w:fldChar w:fldCharType="end"/>
      </w:r>
      <w:r w:rsidR="00706B3C">
        <w:rPr>
          <w:rFonts w:ascii="Arial" w:eastAsia="Arial" w:hAnsi="Arial" w:cs="Arial"/>
          <w:color w:val="000000"/>
          <w:sz w:val="24"/>
          <w:szCs w:val="24"/>
        </w:rPr>
        <w:t xml:space="preserve">, </w:t>
      </w:r>
      <w:r w:rsidR="00706B3C">
        <w:rPr>
          <w:rFonts w:ascii="Arial" w:eastAsia="Arial" w:hAnsi="Arial" w:cs="Arial"/>
          <w:sz w:val="24"/>
          <w:szCs w:val="24"/>
        </w:rPr>
        <w:t xml:space="preserve">and split the gender differences in </w:t>
      </w:r>
      <m:oMath>
        <m:r>
          <w:rPr>
            <w:rFonts w:ascii="Cambria Math" w:eastAsia="Cambria Math" w:hAnsi="Cambria Math" w:cs="Cambria Math"/>
            <w:sz w:val="24"/>
            <w:szCs w:val="24"/>
          </w:rPr>
          <m:t>DFLE</m:t>
        </m:r>
      </m:oMath>
      <w:r w:rsidR="00706B3C">
        <w:rPr>
          <w:rFonts w:ascii="Arial" w:eastAsia="Arial" w:hAnsi="Arial" w:cs="Arial"/>
          <w:sz w:val="24"/>
          <w:szCs w:val="24"/>
        </w:rPr>
        <w:t xml:space="preserve"> and </w:t>
      </w:r>
      <m:oMath>
        <m:r>
          <w:rPr>
            <w:rFonts w:ascii="Cambria Math" w:eastAsia="Cambria Math" w:hAnsi="Cambria Math" w:cs="Cambria Math"/>
            <w:sz w:val="24"/>
            <w:szCs w:val="24"/>
          </w:rPr>
          <m:t>CFLE</m:t>
        </m:r>
      </m:oMath>
      <w:r w:rsidR="00AA6053">
        <w:rPr>
          <w:rFonts w:ascii="Arial" w:eastAsia="Arial" w:hAnsi="Arial" w:cs="Arial"/>
          <w:sz w:val="24"/>
          <w:szCs w:val="24"/>
        </w:rPr>
        <w:t xml:space="preserve"> </w:t>
      </w:r>
      <w:r w:rsidR="00706B3C">
        <w:rPr>
          <w:rFonts w:ascii="Arial" w:eastAsia="Arial" w:hAnsi="Arial" w:cs="Arial"/>
          <w:sz w:val="24"/>
          <w:szCs w:val="24"/>
        </w:rPr>
        <w:t>at age</w:t>
      </w:r>
      <w:r w:rsidR="00706B3C">
        <w:rPr>
          <w:rFonts w:ascii="Arial" w:eastAsia="Arial" w:hAnsi="Arial" w:cs="Arial"/>
          <w:i/>
          <w:sz w:val="24"/>
          <w:szCs w:val="24"/>
        </w:rPr>
        <w:t xml:space="preserve"> </w:t>
      </w:r>
      <w:r w:rsidR="00706B3C">
        <w:rPr>
          <w:rFonts w:ascii="Arial" w:eastAsia="Arial" w:hAnsi="Arial" w:cs="Arial"/>
          <w:sz w:val="24"/>
          <w:szCs w:val="24"/>
        </w:rPr>
        <w:t>60</w:t>
      </w:r>
      <w:r w:rsidR="00452DA1">
        <w:rPr>
          <w:rFonts w:ascii="Arial" w:eastAsia="Arial" w:hAnsi="Arial" w:cs="Arial"/>
          <w:sz w:val="24"/>
          <w:szCs w:val="24"/>
        </w:rPr>
        <w:t xml:space="preserve"> y</w:t>
      </w:r>
      <w:r w:rsidR="00706B3C">
        <w:rPr>
          <w:rFonts w:ascii="Arial" w:eastAsia="Arial" w:hAnsi="Arial" w:cs="Arial"/>
          <w:sz w:val="24"/>
          <w:szCs w:val="24"/>
        </w:rPr>
        <w:t xml:space="preserve"> into mortality and disability/chronic effects by </w:t>
      </w:r>
      <w:r w:rsidR="0021317A">
        <w:rPr>
          <w:rFonts w:ascii="Arial" w:eastAsia="Arial" w:hAnsi="Arial" w:cs="Arial"/>
          <w:sz w:val="24"/>
          <w:szCs w:val="24"/>
        </w:rPr>
        <w:t xml:space="preserve">5 </w:t>
      </w:r>
      <w:r w:rsidR="00706B3C">
        <w:rPr>
          <w:rFonts w:ascii="Arial" w:eastAsia="Arial" w:hAnsi="Arial" w:cs="Arial"/>
          <w:sz w:val="24"/>
          <w:szCs w:val="24"/>
        </w:rPr>
        <w:t>y age groups</w:t>
      </w:r>
      <w:r w:rsidR="00BE4CB2">
        <w:rPr>
          <w:rFonts w:ascii="Arial" w:eastAsia="Arial" w:hAnsi="Arial" w:cs="Arial"/>
          <w:sz w:val="24"/>
          <w:szCs w:val="24"/>
        </w:rPr>
        <w:t xml:space="preserve"> </w:t>
      </w:r>
      <w:r w:rsidR="00BE4CB2">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Research","id":"ITEM-1","issued":{"date-parts":[["2021","12","12"]]},"title":"Gender disparities in health at older ages and their consequences for well-being in Latin America and the Caribbean","type":"article-journal","volume":"19"},"uris":["http://www.mendeley.com/documents/?uuid=c9f59e07-0450-4b7b-98ce-801d1088c88b"]}],"mendeley":{"formattedCitation":"(16)","plainTextFormattedCitation":"(16)","previouslyFormattedCitation":"(16)"},"properties":{"noteIndex":0},"schema":"https://github.com/citation-style-language/schema/raw/master/csl-citation.json"}</w:instrText>
      </w:r>
      <w:r w:rsidR="00BE4CB2">
        <w:rPr>
          <w:rFonts w:ascii="Arial" w:eastAsia="Arial" w:hAnsi="Arial" w:cs="Arial"/>
          <w:sz w:val="24"/>
          <w:szCs w:val="24"/>
        </w:rPr>
        <w:fldChar w:fldCharType="separate"/>
      </w:r>
      <w:r w:rsidR="00531C4E" w:rsidRPr="00531C4E">
        <w:rPr>
          <w:rFonts w:ascii="Arial" w:eastAsia="Arial" w:hAnsi="Arial" w:cs="Arial"/>
          <w:noProof/>
          <w:sz w:val="24"/>
          <w:szCs w:val="24"/>
        </w:rPr>
        <w:t>(16)</w:t>
      </w:r>
      <w:r w:rsidR="00BE4CB2">
        <w:rPr>
          <w:rFonts w:ascii="Arial" w:eastAsia="Arial" w:hAnsi="Arial" w:cs="Arial"/>
          <w:sz w:val="24"/>
          <w:szCs w:val="24"/>
        </w:rPr>
        <w:fldChar w:fldCharType="end"/>
      </w:r>
      <w:bookmarkEnd w:id="74"/>
      <w:r w:rsidR="00BD42EB">
        <w:rPr>
          <w:rFonts w:ascii="Arial" w:eastAsia="Arial" w:hAnsi="Arial" w:cs="Arial"/>
          <w:sz w:val="24"/>
          <w:szCs w:val="24"/>
        </w:rPr>
        <w:t xml:space="preserve"> </w:t>
      </w:r>
      <w:r w:rsidR="00BD42EB">
        <w:rPr>
          <w:rFonts w:ascii="Arial" w:eastAsia="Arial" w:hAnsi="Arial" w:cs="Arial"/>
          <w:color w:val="000000"/>
          <w:sz w:val="24"/>
          <w:szCs w:val="24"/>
        </w:rPr>
        <w:t>(See SI section on Methods for more details on the Sullivan method and the decomposition approach).</w:t>
      </w:r>
      <w:commentRangeStart w:id="75"/>
      <w:commentRangeStart w:id="76"/>
    </w:p>
    <w:p w14:paraId="2A62FE19" w14:textId="77777777" w:rsidR="009372EB" w:rsidRPr="00705455" w:rsidRDefault="009372EB">
      <w:pPr>
        <w:keepNext/>
        <w:pBdr>
          <w:top w:val="nil"/>
          <w:left w:val="nil"/>
          <w:bottom w:val="nil"/>
          <w:right w:val="nil"/>
          <w:between w:val="nil"/>
        </w:pBdr>
        <w:spacing w:after="0"/>
        <w:rPr>
          <w:rFonts w:ascii="Arial" w:eastAsia="Arial" w:hAnsi="Arial" w:cs="Arial"/>
          <w:b/>
          <w:color w:val="000000"/>
          <w:sz w:val="24"/>
          <w:szCs w:val="24"/>
        </w:rPr>
      </w:pPr>
    </w:p>
    <w:p w14:paraId="1BF9D237" w14:textId="77777777" w:rsidR="00EB61E2" w:rsidRPr="00705455" w:rsidRDefault="00EB61E2">
      <w:pPr>
        <w:keepNext/>
        <w:pBdr>
          <w:top w:val="nil"/>
          <w:left w:val="nil"/>
          <w:bottom w:val="nil"/>
          <w:right w:val="nil"/>
          <w:between w:val="nil"/>
        </w:pBdr>
        <w:spacing w:after="0"/>
        <w:rPr>
          <w:rFonts w:ascii="Arial" w:eastAsia="Arial" w:hAnsi="Arial" w:cs="Arial"/>
          <w:b/>
          <w:color w:val="000000"/>
          <w:sz w:val="24"/>
          <w:szCs w:val="24"/>
        </w:rPr>
      </w:pPr>
    </w:p>
    <w:p w14:paraId="00000044" w14:textId="31DA3A42" w:rsidR="00B133DD" w:rsidRPr="00705455" w:rsidRDefault="00A50CB3">
      <w:pPr>
        <w:keepNext/>
        <w:pBdr>
          <w:top w:val="nil"/>
          <w:left w:val="nil"/>
          <w:bottom w:val="nil"/>
          <w:right w:val="nil"/>
          <w:between w:val="nil"/>
        </w:pBdr>
        <w:spacing w:after="0"/>
        <w:rPr>
          <w:rFonts w:ascii="Arial" w:eastAsia="Arial" w:hAnsi="Arial" w:cs="Arial"/>
          <w:b/>
          <w:color w:val="000000"/>
          <w:sz w:val="24"/>
          <w:szCs w:val="24"/>
        </w:rPr>
      </w:pPr>
      <w:r w:rsidRPr="00705455">
        <w:rPr>
          <w:rFonts w:ascii="Arial" w:eastAsia="Arial" w:hAnsi="Arial" w:cs="Arial"/>
          <w:b/>
          <w:color w:val="000000"/>
          <w:sz w:val="24"/>
          <w:szCs w:val="24"/>
        </w:rPr>
        <w:t>Results</w:t>
      </w:r>
    </w:p>
    <w:p w14:paraId="00000046" w14:textId="77777777" w:rsidR="00B133DD" w:rsidRPr="00705455" w:rsidRDefault="00B133DD">
      <w:pPr>
        <w:keepNext/>
        <w:pBdr>
          <w:top w:val="nil"/>
          <w:left w:val="nil"/>
          <w:bottom w:val="nil"/>
          <w:right w:val="nil"/>
          <w:between w:val="nil"/>
        </w:pBdr>
        <w:spacing w:after="0"/>
        <w:jc w:val="both"/>
        <w:rPr>
          <w:rFonts w:ascii="Arial" w:eastAsia="Arial" w:hAnsi="Arial" w:cs="Arial"/>
          <w:color w:val="000000"/>
          <w:sz w:val="24"/>
          <w:szCs w:val="24"/>
        </w:rPr>
      </w:pPr>
    </w:p>
    <w:p w14:paraId="546463DA" w14:textId="77777777" w:rsidR="009639A9" w:rsidRPr="005166B8" w:rsidRDefault="009639A9" w:rsidP="009639A9">
      <w:pPr>
        <w:keepNext/>
        <w:pBdr>
          <w:top w:val="nil"/>
          <w:left w:val="nil"/>
          <w:bottom w:val="nil"/>
          <w:right w:val="nil"/>
          <w:between w:val="nil"/>
        </w:pBdr>
        <w:spacing w:after="0"/>
        <w:jc w:val="both"/>
        <w:rPr>
          <w:rFonts w:ascii="Arial" w:eastAsia="Arial" w:hAnsi="Arial" w:cs="Arial"/>
          <w:b/>
          <w:bCs/>
          <w:iCs/>
          <w:sz w:val="24"/>
          <w:szCs w:val="24"/>
        </w:rPr>
      </w:pPr>
      <w:r w:rsidRPr="005166B8">
        <w:rPr>
          <w:rFonts w:ascii="Arial" w:eastAsia="Arial" w:hAnsi="Arial" w:cs="Arial"/>
          <w:b/>
          <w:bCs/>
          <w:iCs/>
          <w:sz w:val="24"/>
          <w:szCs w:val="24"/>
        </w:rPr>
        <w:t>Age-Specific Prevalence</w:t>
      </w:r>
    </w:p>
    <w:p w14:paraId="2A57974F" w14:textId="493580BE" w:rsidR="009639A9" w:rsidRPr="00705455" w:rsidRDefault="009639A9" w:rsidP="009639A9">
      <w:pPr>
        <w:keepNext/>
        <w:pBdr>
          <w:top w:val="nil"/>
          <w:left w:val="nil"/>
          <w:bottom w:val="nil"/>
          <w:right w:val="nil"/>
          <w:between w:val="nil"/>
        </w:pBdr>
        <w:spacing w:after="0"/>
        <w:jc w:val="both"/>
        <w:rPr>
          <w:rFonts w:ascii="Arial" w:eastAsia="Arial" w:hAnsi="Arial" w:cs="Arial"/>
          <w:sz w:val="24"/>
          <w:szCs w:val="24"/>
        </w:rPr>
      </w:pPr>
    </w:p>
    <w:p w14:paraId="2498D842" w14:textId="77777777" w:rsidR="00CE1A00" w:rsidRPr="00705455" w:rsidRDefault="00CE1A00" w:rsidP="009639A9">
      <w:pPr>
        <w:keepNext/>
        <w:pBdr>
          <w:top w:val="nil"/>
          <w:left w:val="nil"/>
          <w:bottom w:val="nil"/>
          <w:right w:val="nil"/>
          <w:between w:val="nil"/>
        </w:pBdr>
        <w:spacing w:after="0"/>
        <w:jc w:val="both"/>
        <w:rPr>
          <w:rFonts w:ascii="Arial" w:eastAsia="Arial" w:hAnsi="Arial" w:cs="Arial"/>
          <w:sz w:val="24"/>
          <w:szCs w:val="24"/>
        </w:rPr>
      </w:pPr>
    </w:p>
    <w:p w14:paraId="2D6A4837" w14:textId="54A75786" w:rsidR="00BF0FCD" w:rsidRDefault="00380BA0" w:rsidP="009639A9">
      <w:pPr>
        <w:keepNext/>
        <w:pBdr>
          <w:top w:val="nil"/>
          <w:left w:val="nil"/>
          <w:bottom w:val="nil"/>
          <w:right w:val="nil"/>
          <w:between w:val="nil"/>
        </w:pBdr>
        <w:spacing w:after="0" w:line="360" w:lineRule="auto"/>
        <w:jc w:val="both"/>
        <w:rPr>
          <w:rFonts w:ascii="Arial" w:eastAsia="Arial" w:hAnsi="Arial" w:cs="Arial"/>
          <w:sz w:val="24"/>
          <w:szCs w:val="24"/>
        </w:rPr>
      </w:pPr>
      <w:r w:rsidRPr="00705455">
        <w:rPr>
          <w:rFonts w:ascii="Arial" w:eastAsia="Arial" w:hAnsi="Arial" w:cs="Arial"/>
          <w:sz w:val="24"/>
          <w:szCs w:val="24"/>
        </w:rPr>
        <w:t>Fig</w:t>
      </w:r>
      <w:r w:rsidR="00BF3B57">
        <w:rPr>
          <w:rFonts w:ascii="Arial" w:eastAsia="Arial" w:hAnsi="Arial" w:cs="Arial"/>
          <w:sz w:val="24"/>
          <w:szCs w:val="24"/>
        </w:rPr>
        <w:t xml:space="preserve"> </w:t>
      </w:r>
      <w:r w:rsidRPr="00705455">
        <w:rPr>
          <w:rFonts w:ascii="Arial" w:eastAsia="Arial" w:hAnsi="Arial" w:cs="Arial"/>
          <w:sz w:val="24"/>
          <w:szCs w:val="24"/>
        </w:rPr>
        <w:t xml:space="preserve">1 shows </w:t>
      </w:r>
      <w:r w:rsidR="00FB391F" w:rsidRPr="00705455">
        <w:rPr>
          <w:rFonts w:ascii="Arial" w:eastAsia="Arial" w:hAnsi="Arial" w:cs="Arial"/>
          <w:sz w:val="24"/>
          <w:szCs w:val="24"/>
        </w:rPr>
        <w:t xml:space="preserve">the </w:t>
      </w:r>
      <w:r w:rsidRPr="00705455">
        <w:rPr>
          <w:rFonts w:ascii="Arial" w:eastAsia="Arial" w:hAnsi="Arial" w:cs="Arial"/>
          <w:sz w:val="24"/>
          <w:szCs w:val="24"/>
        </w:rPr>
        <w:t>age-specific prevalence of individuals who report a limitation in activities of daily living (ADL</w:t>
      </w:r>
      <w:r w:rsidR="0094557D">
        <w:rPr>
          <w:rFonts w:ascii="Arial" w:eastAsia="Arial" w:hAnsi="Arial" w:cs="Arial"/>
          <w:sz w:val="24"/>
          <w:szCs w:val="24"/>
        </w:rPr>
        <w:t>s</w:t>
      </w:r>
      <w:r w:rsidRPr="00705455">
        <w:rPr>
          <w:rFonts w:ascii="Arial" w:eastAsia="Arial" w:hAnsi="Arial" w:cs="Arial"/>
          <w:sz w:val="24"/>
          <w:szCs w:val="24"/>
        </w:rPr>
        <w:t>), and of at least one chronic disease (Chronic).</w:t>
      </w:r>
      <w:r w:rsidR="005D2DB9" w:rsidRPr="00705455">
        <w:rPr>
          <w:rFonts w:ascii="Arial" w:eastAsia="Arial" w:hAnsi="Arial" w:cs="Arial"/>
          <w:sz w:val="24"/>
          <w:szCs w:val="24"/>
        </w:rPr>
        <w:t xml:space="preserve"> </w:t>
      </w:r>
      <w:r w:rsidR="005D2DB9">
        <w:rPr>
          <w:rFonts w:ascii="Arial" w:eastAsia="Arial" w:hAnsi="Arial" w:cs="Arial"/>
          <w:sz w:val="24"/>
          <w:szCs w:val="24"/>
        </w:rPr>
        <w:t xml:space="preserve">Panel A </w:t>
      </w:r>
      <w:r w:rsidR="00665A6D">
        <w:rPr>
          <w:rFonts w:ascii="Arial" w:eastAsia="Arial" w:hAnsi="Arial" w:cs="Arial"/>
          <w:sz w:val="24"/>
          <w:szCs w:val="24"/>
        </w:rPr>
        <w:t xml:space="preserve">is </w:t>
      </w:r>
      <w:r w:rsidR="00334713">
        <w:rPr>
          <w:rFonts w:ascii="Arial" w:eastAsia="Arial" w:hAnsi="Arial" w:cs="Arial"/>
          <w:sz w:val="24"/>
          <w:szCs w:val="24"/>
        </w:rPr>
        <w:t xml:space="preserve">a </w:t>
      </w:r>
      <w:r w:rsidR="00665A6D">
        <w:rPr>
          <w:rFonts w:ascii="Arial" w:eastAsia="Arial" w:hAnsi="Arial" w:cs="Arial"/>
          <w:sz w:val="24"/>
          <w:szCs w:val="24"/>
        </w:rPr>
        <w:t xml:space="preserve">heatmap with </w:t>
      </w:r>
      <w:r w:rsidR="005D2DB9">
        <w:rPr>
          <w:rFonts w:ascii="Arial" w:eastAsia="Arial" w:hAnsi="Arial" w:cs="Arial"/>
          <w:sz w:val="24"/>
          <w:szCs w:val="24"/>
        </w:rPr>
        <w:t xml:space="preserve">the </w:t>
      </w:r>
      <w:r w:rsidR="00070CFE">
        <w:rPr>
          <w:rFonts w:ascii="Arial" w:eastAsia="Arial" w:hAnsi="Arial" w:cs="Arial"/>
          <w:sz w:val="24"/>
          <w:szCs w:val="24"/>
        </w:rPr>
        <w:t xml:space="preserve">age-specific </w:t>
      </w:r>
      <w:r w:rsidR="005D2DB9">
        <w:rPr>
          <w:rFonts w:ascii="Arial" w:eastAsia="Arial" w:hAnsi="Arial" w:cs="Arial"/>
          <w:sz w:val="24"/>
          <w:szCs w:val="24"/>
          <w:highlight w:val="white"/>
        </w:rPr>
        <w:t xml:space="preserve">prevalence of unhealthy women and men </w:t>
      </w:r>
      <w:proofErr w:type="gramStart"/>
      <w:r w:rsidR="00585D53">
        <w:rPr>
          <w:rFonts w:ascii="Arial" w:eastAsia="Arial" w:hAnsi="Arial" w:cs="Arial"/>
          <w:sz w:val="24"/>
          <w:szCs w:val="24"/>
          <w:highlight w:val="white"/>
        </w:rPr>
        <w:t>in</w:t>
      </w:r>
      <w:r w:rsidR="005D2DB9">
        <w:rPr>
          <w:rFonts w:ascii="Arial" w:eastAsia="Arial" w:hAnsi="Arial" w:cs="Arial"/>
          <w:sz w:val="24"/>
          <w:szCs w:val="24"/>
          <w:highlight w:val="white"/>
        </w:rPr>
        <w:t xml:space="preserve"> </w:t>
      </w:r>
      <w:r w:rsidR="00585D53" w:rsidRPr="009639A9">
        <w:rPr>
          <w:rFonts w:ascii="Arial" w:eastAsia="Arial" w:hAnsi="Arial" w:cs="Arial"/>
          <w:sz w:val="24"/>
          <w:szCs w:val="24"/>
        </w:rPr>
        <w:t xml:space="preserve"> ADL</w:t>
      </w:r>
      <w:r w:rsidR="0094557D">
        <w:rPr>
          <w:rFonts w:ascii="Arial" w:eastAsia="Arial" w:hAnsi="Arial" w:cs="Arial"/>
          <w:sz w:val="24"/>
          <w:szCs w:val="24"/>
        </w:rPr>
        <w:t>s</w:t>
      </w:r>
      <w:proofErr w:type="gramEnd"/>
      <w:r w:rsidR="00585D53">
        <w:rPr>
          <w:rFonts w:ascii="Arial" w:eastAsia="Arial" w:hAnsi="Arial" w:cs="Arial"/>
          <w:sz w:val="24"/>
          <w:szCs w:val="24"/>
        </w:rPr>
        <w:t>,</w:t>
      </w:r>
      <w:r w:rsidR="00334713">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and chronic </w:t>
      </w:r>
      <w:r w:rsidR="00B718BB">
        <w:rPr>
          <w:rFonts w:ascii="Arial" w:eastAsia="Arial" w:hAnsi="Arial" w:cs="Arial"/>
          <w:sz w:val="24"/>
          <w:szCs w:val="24"/>
          <w:highlight w:val="white"/>
        </w:rPr>
        <w:t>disease</w:t>
      </w:r>
      <w:r w:rsidR="00342B0B">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for all countries. </w:t>
      </w:r>
      <w:r w:rsidR="0044157F">
        <w:rPr>
          <w:rFonts w:ascii="Arial" w:eastAsia="Arial" w:hAnsi="Arial" w:cs="Arial"/>
          <w:sz w:val="24"/>
          <w:szCs w:val="24"/>
        </w:rPr>
        <w:t>While the prevalence of ADLs</w:t>
      </w:r>
      <w:r w:rsidR="00BF0FCD">
        <w:rPr>
          <w:rFonts w:ascii="Arial" w:eastAsia="Arial" w:hAnsi="Arial" w:cs="Arial"/>
          <w:sz w:val="24"/>
          <w:szCs w:val="24"/>
        </w:rPr>
        <w:t xml:space="preserve"> and Chronic </w:t>
      </w:r>
      <w:r w:rsidR="0044157F">
        <w:rPr>
          <w:rFonts w:ascii="Arial" w:eastAsia="Arial" w:hAnsi="Arial" w:cs="Arial"/>
          <w:sz w:val="24"/>
          <w:szCs w:val="24"/>
        </w:rPr>
        <w:t xml:space="preserve">both </w:t>
      </w:r>
      <w:r w:rsidR="00BF0FCD" w:rsidRPr="009639A9">
        <w:rPr>
          <w:rFonts w:ascii="Arial" w:eastAsia="Arial" w:hAnsi="Arial" w:cs="Arial"/>
          <w:sz w:val="24"/>
          <w:szCs w:val="24"/>
        </w:rPr>
        <w:t>increase with age</w:t>
      </w:r>
      <w:r w:rsidR="0044157F">
        <w:rPr>
          <w:rFonts w:ascii="Arial" w:eastAsia="Arial" w:hAnsi="Arial" w:cs="Arial"/>
          <w:sz w:val="24"/>
          <w:szCs w:val="24"/>
        </w:rPr>
        <w:t xml:space="preserve">, it is important to note that the </w:t>
      </w:r>
      <w:r w:rsidR="00A538C8">
        <w:rPr>
          <w:rFonts w:ascii="Arial" w:eastAsia="Arial" w:hAnsi="Arial" w:cs="Arial"/>
          <w:sz w:val="24"/>
          <w:szCs w:val="24"/>
        </w:rPr>
        <w:t xml:space="preserve">prevalence of having at least one chronic disease </w:t>
      </w:r>
      <w:r w:rsidR="0044157F">
        <w:rPr>
          <w:rFonts w:ascii="Arial" w:eastAsia="Arial" w:hAnsi="Arial" w:cs="Arial"/>
          <w:sz w:val="24"/>
          <w:szCs w:val="24"/>
        </w:rPr>
        <w:t xml:space="preserve">surpasses the prevalence of </w:t>
      </w:r>
      <w:r w:rsidR="00A538C8">
        <w:rPr>
          <w:rFonts w:ascii="Arial" w:eastAsia="Arial" w:hAnsi="Arial" w:cs="Arial"/>
          <w:sz w:val="24"/>
          <w:szCs w:val="24"/>
        </w:rPr>
        <w:t xml:space="preserve">having </w:t>
      </w:r>
      <w:r w:rsidR="00A538C8" w:rsidRPr="00705455">
        <w:rPr>
          <w:rFonts w:ascii="Arial" w:eastAsia="Arial" w:hAnsi="Arial" w:cs="Arial"/>
          <w:sz w:val="24"/>
          <w:szCs w:val="24"/>
        </w:rPr>
        <w:t>limitation</w:t>
      </w:r>
      <w:r w:rsidR="0044157F">
        <w:rPr>
          <w:rFonts w:ascii="Arial" w:eastAsia="Arial" w:hAnsi="Arial" w:cs="Arial"/>
          <w:sz w:val="24"/>
          <w:szCs w:val="24"/>
        </w:rPr>
        <w:t>s</w:t>
      </w:r>
      <w:r w:rsidR="00A538C8" w:rsidRPr="00705455">
        <w:rPr>
          <w:rFonts w:ascii="Arial" w:eastAsia="Arial" w:hAnsi="Arial" w:cs="Arial"/>
          <w:sz w:val="24"/>
          <w:szCs w:val="24"/>
        </w:rPr>
        <w:t xml:space="preserve"> in activities of daily living</w:t>
      </w:r>
      <w:r w:rsidR="00A538C8">
        <w:rPr>
          <w:rFonts w:ascii="Arial" w:eastAsia="Arial" w:hAnsi="Arial" w:cs="Arial"/>
          <w:sz w:val="24"/>
          <w:szCs w:val="24"/>
        </w:rPr>
        <w:t xml:space="preserve"> at all ages.</w:t>
      </w:r>
    </w:p>
    <w:p w14:paraId="7A8BD306" w14:textId="77777777" w:rsidR="00BF0FCD" w:rsidRDefault="00BF0FCD"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4F" w14:textId="468481AF" w:rsidR="00B133DD" w:rsidRDefault="005D2DB9" w:rsidP="009639A9">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Panel B</w:t>
      </w:r>
      <w:r w:rsidR="00791475">
        <w:rPr>
          <w:rFonts w:ascii="Arial" w:eastAsia="Arial" w:hAnsi="Arial" w:cs="Arial"/>
          <w:sz w:val="24"/>
          <w:szCs w:val="24"/>
        </w:rPr>
        <w:t xml:space="preserve"> in Figure 1</w:t>
      </w:r>
      <w:r w:rsidR="009639A9" w:rsidRPr="009639A9">
        <w:rPr>
          <w:rFonts w:ascii="Arial" w:eastAsia="Arial" w:hAnsi="Arial" w:cs="Arial"/>
          <w:sz w:val="24"/>
          <w:szCs w:val="24"/>
        </w:rPr>
        <w:t xml:space="preserve"> </w:t>
      </w:r>
      <w:r w:rsidR="00457077" w:rsidRPr="009639A9">
        <w:rPr>
          <w:rFonts w:ascii="Arial" w:eastAsia="Arial" w:hAnsi="Arial" w:cs="Arial"/>
          <w:sz w:val="24"/>
          <w:szCs w:val="24"/>
        </w:rPr>
        <w:t>highlights</w:t>
      </w:r>
      <w:r w:rsidR="00457077">
        <w:rPr>
          <w:rFonts w:ascii="Arial" w:eastAsia="Arial" w:hAnsi="Arial" w:cs="Arial"/>
          <w:sz w:val="24"/>
          <w:szCs w:val="24"/>
        </w:rPr>
        <w:t xml:space="preserve"> </w:t>
      </w:r>
      <w:r w:rsidR="000F3303">
        <w:rPr>
          <w:rFonts w:ascii="Arial" w:eastAsia="Arial" w:hAnsi="Arial" w:cs="Arial"/>
          <w:sz w:val="24"/>
          <w:szCs w:val="24"/>
        </w:rPr>
        <w:t xml:space="preserve">the prevalence curves by age </w:t>
      </w:r>
      <w:r w:rsidR="009639A9" w:rsidRPr="009639A9">
        <w:rPr>
          <w:rFonts w:ascii="Arial" w:eastAsia="Arial" w:hAnsi="Arial" w:cs="Arial"/>
          <w:sz w:val="24"/>
          <w:szCs w:val="24"/>
        </w:rPr>
        <w:t>for women and men</w:t>
      </w:r>
      <w:r w:rsidR="00457077">
        <w:rPr>
          <w:rFonts w:ascii="Arial" w:eastAsia="Arial" w:hAnsi="Arial" w:cs="Arial"/>
          <w:sz w:val="24"/>
          <w:szCs w:val="24"/>
        </w:rPr>
        <w:t xml:space="preserve"> </w:t>
      </w:r>
      <w:r w:rsidR="00070CFE">
        <w:rPr>
          <w:rFonts w:ascii="Arial" w:eastAsia="Arial" w:hAnsi="Arial" w:cs="Arial"/>
          <w:sz w:val="24"/>
          <w:szCs w:val="24"/>
        </w:rPr>
        <w:t>in</w:t>
      </w:r>
      <w:r w:rsidR="009639A9" w:rsidRPr="009639A9">
        <w:rPr>
          <w:rFonts w:ascii="Arial" w:eastAsia="Arial" w:hAnsi="Arial" w:cs="Arial"/>
          <w:sz w:val="24"/>
          <w:szCs w:val="24"/>
        </w:rPr>
        <w:t xml:space="preserve"> some countries</w:t>
      </w:r>
      <w:r w:rsidR="00C23A00">
        <w:rPr>
          <w:rFonts w:ascii="Arial" w:eastAsia="Arial" w:hAnsi="Arial" w:cs="Arial"/>
          <w:sz w:val="24"/>
          <w:szCs w:val="24"/>
        </w:rPr>
        <w:t xml:space="preserve"> and presents other countries in shaded grey lines in the background</w:t>
      </w:r>
      <w:r w:rsidR="009639A9" w:rsidRPr="009639A9">
        <w:rPr>
          <w:rFonts w:ascii="Arial" w:eastAsia="Arial" w:hAnsi="Arial" w:cs="Arial"/>
          <w:sz w:val="24"/>
          <w:szCs w:val="24"/>
        </w:rPr>
        <w:t xml:space="preserve"> </w:t>
      </w:r>
      <w:r w:rsidR="00464535">
        <w:rPr>
          <w:rFonts w:ascii="Arial" w:eastAsia="Arial" w:hAnsi="Arial" w:cs="Arial"/>
          <w:sz w:val="24"/>
          <w:szCs w:val="24"/>
        </w:rPr>
        <w:t xml:space="preserve">(see </w:t>
      </w:r>
      <w:r w:rsidR="00464535" w:rsidRPr="00B90D94">
        <w:rPr>
          <w:rFonts w:ascii="Arial" w:eastAsia="Arial" w:hAnsi="Arial" w:cs="Arial"/>
          <w:sz w:val="24"/>
          <w:szCs w:val="24"/>
        </w:rPr>
        <w:t>Fig</w:t>
      </w:r>
      <w:r w:rsidR="00EE2F7D" w:rsidRPr="00B90D94">
        <w:rPr>
          <w:rFonts w:ascii="Arial" w:eastAsia="Arial" w:hAnsi="Arial" w:cs="Arial"/>
          <w:sz w:val="24"/>
          <w:szCs w:val="24"/>
        </w:rPr>
        <w:t>s</w:t>
      </w:r>
      <w:r w:rsidR="00464535" w:rsidRPr="00B90D94">
        <w:rPr>
          <w:rFonts w:ascii="Arial" w:eastAsia="Arial" w:hAnsi="Arial" w:cs="Arial"/>
          <w:sz w:val="24"/>
          <w:szCs w:val="24"/>
        </w:rPr>
        <w:t xml:space="preserve"> S</w:t>
      </w:r>
      <w:r w:rsidR="00B90D94">
        <w:rPr>
          <w:rFonts w:ascii="Arial" w:eastAsia="Arial" w:hAnsi="Arial" w:cs="Arial"/>
          <w:sz w:val="24"/>
          <w:szCs w:val="24"/>
        </w:rPr>
        <w:t>1</w:t>
      </w:r>
      <w:r w:rsidR="00464535" w:rsidRPr="00B90D94">
        <w:rPr>
          <w:rFonts w:ascii="Arial" w:eastAsia="Arial" w:hAnsi="Arial" w:cs="Arial"/>
          <w:sz w:val="24"/>
          <w:szCs w:val="24"/>
        </w:rPr>
        <w:t>-S</w:t>
      </w:r>
      <w:r w:rsidR="00B90D94">
        <w:rPr>
          <w:rFonts w:ascii="Arial" w:eastAsia="Arial" w:hAnsi="Arial" w:cs="Arial"/>
          <w:sz w:val="24"/>
          <w:szCs w:val="24"/>
        </w:rPr>
        <w:t>8</w:t>
      </w:r>
      <w:r w:rsidR="00874F1E">
        <w:rPr>
          <w:rFonts w:ascii="Arial" w:eastAsia="Arial" w:hAnsi="Arial" w:cs="Arial"/>
          <w:sz w:val="24"/>
          <w:szCs w:val="24"/>
        </w:rPr>
        <w:t xml:space="preserve"> in t</w:t>
      </w:r>
      <w:r w:rsidR="00B90D94">
        <w:rPr>
          <w:rFonts w:ascii="Arial" w:eastAsia="Arial" w:hAnsi="Arial" w:cs="Arial"/>
          <w:sz w:val="24"/>
          <w:szCs w:val="24"/>
        </w:rPr>
        <w:t>he SI</w:t>
      </w:r>
      <w:r w:rsidR="00464535">
        <w:rPr>
          <w:rFonts w:ascii="Arial" w:eastAsia="Arial" w:hAnsi="Arial" w:cs="Arial"/>
          <w:sz w:val="24"/>
          <w:szCs w:val="24"/>
        </w:rPr>
        <w:t xml:space="preserve"> for all countries </w:t>
      </w:r>
      <w:r w:rsidR="007D59D4">
        <w:rPr>
          <w:rFonts w:ascii="Arial" w:eastAsia="Arial" w:hAnsi="Arial" w:cs="Arial"/>
          <w:sz w:val="24"/>
          <w:szCs w:val="24"/>
        </w:rPr>
        <w:t>and</w:t>
      </w:r>
      <w:r w:rsidR="00464535">
        <w:rPr>
          <w:rFonts w:ascii="Arial" w:eastAsia="Arial" w:hAnsi="Arial" w:cs="Arial"/>
          <w:sz w:val="24"/>
          <w:szCs w:val="24"/>
        </w:rPr>
        <w:t xml:space="preserve"> </w:t>
      </w:r>
      <w:r w:rsidR="000A2D2A">
        <w:rPr>
          <w:rFonts w:ascii="Arial" w:eastAsia="Arial" w:hAnsi="Arial" w:cs="Arial"/>
          <w:sz w:val="24"/>
          <w:szCs w:val="24"/>
        </w:rPr>
        <w:t xml:space="preserve">separately for each chronic </w:t>
      </w:r>
      <w:r w:rsidR="00464535">
        <w:rPr>
          <w:rFonts w:ascii="Arial" w:eastAsia="Arial" w:hAnsi="Arial" w:cs="Arial"/>
          <w:sz w:val="24"/>
          <w:szCs w:val="24"/>
        </w:rPr>
        <w:t>condition)</w:t>
      </w:r>
      <w:r w:rsidR="009639A9" w:rsidRPr="009639A9">
        <w:rPr>
          <w:rFonts w:ascii="Arial" w:eastAsia="Arial" w:hAnsi="Arial" w:cs="Arial"/>
          <w:sz w:val="24"/>
          <w:szCs w:val="24"/>
        </w:rPr>
        <w:t>.</w:t>
      </w:r>
      <w:r w:rsidR="003C35DA">
        <w:rPr>
          <w:rFonts w:ascii="Arial" w:eastAsia="Arial" w:hAnsi="Arial" w:cs="Arial"/>
          <w:sz w:val="24"/>
          <w:szCs w:val="24"/>
        </w:rPr>
        <w:t xml:space="preserve"> </w:t>
      </w:r>
      <w:r w:rsidR="009639A9" w:rsidRPr="009639A9">
        <w:rPr>
          <w:rFonts w:ascii="Arial" w:eastAsia="Arial" w:hAnsi="Arial" w:cs="Arial"/>
          <w:sz w:val="24"/>
          <w:szCs w:val="24"/>
        </w:rPr>
        <w:t xml:space="preserve">Overall, </w:t>
      </w:r>
      <w:r w:rsidR="00367B6B">
        <w:rPr>
          <w:rFonts w:ascii="Arial" w:eastAsia="Arial" w:hAnsi="Arial" w:cs="Arial"/>
          <w:sz w:val="24"/>
          <w:szCs w:val="24"/>
        </w:rPr>
        <w:t xml:space="preserve">there is a </w:t>
      </w:r>
      <w:r w:rsidR="00367B6B" w:rsidRPr="009639A9">
        <w:rPr>
          <w:rFonts w:ascii="Arial" w:eastAsia="Arial" w:hAnsi="Arial" w:cs="Arial"/>
          <w:sz w:val="24"/>
          <w:szCs w:val="24"/>
        </w:rPr>
        <w:t xml:space="preserve">steeper increase </w:t>
      </w:r>
      <w:r w:rsidR="00367B6B">
        <w:rPr>
          <w:rFonts w:ascii="Arial" w:eastAsia="Arial" w:hAnsi="Arial" w:cs="Arial"/>
          <w:sz w:val="24"/>
          <w:szCs w:val="24"/>
        </w:rPr>
        <w:t xml:space="preserve">in </w:t>
      </w:r>
      <w:r w:rsidR="009639A9" w:rsidRPr="009639A9">
        <w:rPr>
          <w:rFonts w:ascii="Arial" w:eastAsia="Arial" w:hAnsi="Arial" w:cs="Arial"/>
          <w:sz w:val="24"/>
          <w:szCs w:val="24"/>
        </w:rPr>
        <w:t xml:space="preserve">the prevalence of ADLs </w:t>
      </w:r>
      <w:r w:rsidR="00367B6B" w:rsidRPr="009639A9">
        <w:rPr>
          <w:rFonts w:ascii="Arial" w:eastAsia="Arial" w:hAnsi="Arial" w:cs="Arial"/>
          <w:sz w:val="24"/>
          <w:szCs w:val="24"/>
        </w:rPr>
        <w:t>from ages 70</w:t>
      </w:r>
      <w:r w:rsidR="00367B6B">
        <w:rPr>
          <w:rFonts w:ascii="Arial" w:eastAsia="Arial" w:hAnsi="Arial" w:cs="Arial"/>
          <w:sz w:val="24"/>
          <w:szCs w:val="24"/>
        </w:rPr>
        <w:t xml:space="preserve"> y and over</w:t>
      </w:r>
      <w:r w:rsidR="00367B6B" w:rsidRPr="009639A9">
        <w:rPr>
          <w:rFonts w:ascii="Arial" w:eastAsia="Arial" w:hAnsi="Arial" w:cs="Arial"/>
          <w:sz w:val="24"/>
          <w:szCs w:val="24"/>
        </w:rPr>
        <w:t xml:space="preserve"> </w:t>
      </w:r>
      <w:r w:rsidR="00367B6B">
        <w:rPr>
          <w:rFonts w:ascii="Arial" w:eastAsia="Arial" w:hAnsi="Arial" w:cs="Arial"/>
          <w:sz w:val="24"/>
          <w:szCs w:val="24"/>
        </w:rPr>
        <w:t>and</w:t>
      </w:r>
      <w:r w:rsidR="009639A9" w:rsidRPr="009639A9">
        <w:rPr>
          <w:rFonts w:ascii="Arial" w:eastAsia="Arial" w:hAnsi="Arial" w:cs="Arial"/>
          <w:sz w:val="24"/>
          <w:szCs w:val="24"/>
        </w:rPr>
        <w:t xml:space="preserve"> for both </w:t>
      </w:r>
      <w:r w:rsidR="00E87917">
        <w:rPr>
          <w:rFonts w:ascii="Arial" w:eastAsia="Arial" w:hAnsi="Arial" w:cs="Arial"/>
          <w:sz w:val="24"/>
          <w:szCs w:val="24"/>
        </w:rPr>
        <w:t>genders</w:t>
      </w:r>
      <w:r w:rsidR="009639A9" w:rsidRPr="009639A9">
        <w:rPr>
          <w:rFonts w:ascii="Arial" w:eastAsia="Arial" w:hAnsi="Arial" w:cs="Arial"/>
          <w:sz w:val="24"/>
          <w:szCs w:val="24"/>
        </w:rPr>
        <w:t xml:space="preserve"> in most countries. </w:t>
      </w:r>
      <w:r w:rsidR="006E3BBD">
        <w:rPr>
          <w:rFonts w:ascii="Arial" w:eastAsia="Arial" w:hAnsi="Arial" w:cs="Arial"/>
          <w:sz w:val="24"/>
          <w:szCs w:val="24"/>
        </w:rPr>
        <w:t>Across all countries,</w:t>
      </w:r>
      <w:r w:rsidR="009639A9" w:rsidRPr="009639A9">
        <w:rPr>
          <w:rFonts w:ascii="Arial" w:eastAsia="Arial" w:hAnsi="Arial" w:cs="Arial"/>
          <w:sz w:val="24"/>
          <w:szCs w:val="24"/>
        </w:rPr>
        <w:t xml:space="preserve"> prevalence</w:t>
      </w:r>
      <w:r w:rsidR="006E3BBD">
        <w:rPr>
          <w:rFonts w:ascii="Arial" w:eastAsia="Arial" w:hAnsi="Arial" w:cs="Arial"/>
          <w:sz w:val="24"/>
          <w:szCs w:val="24"/>
        </w:rPr>
        <w:t xml:space="preserve"> mostly falls between</w:t>
      </w:r>
      <w:r w:rsidR="009639A9" w:rsidRPr="009639A9">
        <w:rPr>
          <w:rFonts w:ascii="Arial" w:eastAsia="Arial" w:hAnsi="Arial" w:cs="Arial"/>
          <w:sz w:val="24"/>
          <w:szCs w:val="24"/>
        </w:rPr>
        <w:t xml:space="preserve"> </w:t>
      </w:r>
      <w:r w:rsidR="006E3BBD">
        <w:rPr>
          <w:rFonts w:ascii="Arial" w:eastAsia="Arial" w:hAnsi="Arial" w:cs="Arial"/>
          <w:sz w:val="24"/>
          <w:szCs w:val="24"/>
        </w:rPr>
        <w:t>Korea and China</w:t>
      </w:r>
      <w:r w:rsidR="00AB0ED5">
        <w:rPr>
          <w:rFonts w:ascii="Arial" w:eastAsia="Arial" w:hAnsi="Arial" w:cs="Arial"/>
          <w:sz w:val="24"/>
          <w:szCs w:val="24"/>
        </w:rPr>
        <w:t>,</w:t>
      </w:r>
      <w:r w:rsidR="009639A9" w:rsidRPr="009639A9">
        <w:rPr>
          <w:rFonts w:ascii="Arial" w:eastAsia="Arial" w:hAnsi="Arial" w:cs="Arial"/>
          <w:sz w:val="24"/>
          <w:szCs w:val="24"/>
        </w:rPr>
        <w:t xml:space="preserve"> which are the low and high levels, respectively, for both women and men. The US age pattern falls between Korea and England.</w:t>
      </w:r>
      <w:r w:rsidR="0081335C">
        <w:rPr>
          <w:rFonts w:ascii="Arial" w:eastAsia="Arial" w:hAnsi="Arial" w:cs="Arial"/>
          <w:sz w:val="24"/>
          <w:szCs w:val="24"/>
        </w:rPr>
        <w:t xml:space="preserve"> </w:t>
      </w:r>
      <w:r w:rsidR="0081335C" w:rsidRPr="009639A9">
        <w:rPr>
          <w:rFonts w:ascii="Arial" w:eastAsia="Arial" w:hAnsi="Arial" w:cs="Arial"/>
          <w:sz w:val="24"/>
          <w:szCs w:val="24"/>
        </w:rPr>
        <w:t xml:space="preserve">Korea presents the lowest prevalence of </w:t>
      </w:r>
      <w:r w:rsidR="00DF5B8A">
        <w:rPr>
          <w:rFonts w:ascii="Arial" w:eastAsia="Arial" w:hAnsi="Arial" w:cs="Arial"/>
          <w:sz w:val="24"/>
          <w:szCs w:val="24"/>
        </w:rPr>
        <w:t>ADLs</w:t>
      </w:r>
      <w:r w:rsidR="0081335C" w:rsidRPr="009639A9">
        <w:rPr>
          <w:rFonts w:ascii="Arial" w:eastAsia="Arial" w:hAnsi="Arial" w:cs="Arial"/>
          <w:sz w:val="24"/>
          <w:szCs w:val="24"/>
        </w:rPr>
        <w:t xml:space="preserve"> of all </w:t>
      </w:r>
      <w:r w:rsidR="0081335C" w:rsidRPr="009639A9">
        <w:rPr>
          <w:rFonts w:ascii="Arial" w:eastAsia="Arial" w:hAnsi="Arial" w:cs="Arial"/>
          <w:sz w:val="24"/>
          <w:szCs w:val="24"/>
        </w:rPr>
        <w:lastRenderedPageBreak/>
        <w:t xml:space="preserve">countries, for </w:t>
      </w:r>
      <w:r w:rsidR="00BE2FA1">
        <w:rPr>
          <w:rFonts w:ascii="Arial" w:eastAsia="Arial" w:hAnsi="Arial" w:cs="Arial"/>
          <w:sz w:val="24"/>
          <w:szCs w:val="24"/>
        </w:rPr>
        <w:t>both genders</w:t>
      </w:r>
      <w:r w:rsidR="0081335C">
        <w:rPr>
          <w:rFonts w:ascii="Arial" w:eastAsia="Arial" w:hAnsi="Arial" w:cs="Arial"/>
          <w:sz w:val="24"/>
          <w:szCs w:val="24"/>
        </w:rPr>
        <w:t xml:space="preserve">, </w:t>
      </w:r>
      <w:r w:rsidR="0081335C" w:rsidRPr="009639A9">
        <w:rPr>
          <w:rFonts w:ascii="Arial" w:eastAsia="Arial" w:hAnsi="Arial" w:cs="Arial"/>
          <w:sz w:val="24"/>
          <w:szCs w:val="24"/>
        </w:rPr>
        <w:t>with the greatest increase starting from age 75</w:t>
      </w:r>
      <w:r w:rsidR="00E41020">
        <w:rPr>
          <w:rFonts w:ascii="Arial" w:eastAsia="Arial" w:hAnsi="Arial" w:cs="Arial"/>
          <w:sz w:val="24"/>
          <w:szCs w:val="24"/>
        </w:rPr>
        <w:t xml:space="preserve"> y</w:t>
      </w:r>
      <w:r w:rsidR="0081335C" w:rsidRPr="009639A9">
        <w:rPr>
          <w:rFonts w:ascii="Arial" w:eastAsia="Arial" w:hAnsi="Arial" w:cs="Arial"/>
          <w:sz w:val="24"/>
          <w:szCs w:val="24"/>
        </w:rPr>
        <w:t>.</w:t>
      </w:r>
      <w:r w:rsidR="00E404EF">
        <w:rPr>
          <w:rFonts w:ascii="Arial" w:eastAsia="Arial" w:hAnsi="Arial" w:cs="Arial"/>
          <w:sz w:val="24"/>
          <w:szCs w:val="24"/>
        </w:rPr>
        <w:t xml:space="preserve"> </w:t>
      </w:r>
      <w:r w:rsidR="00E404EF" w:rsidRPr="00E404EF">
        <w:rPr>
          <w:rFonts w:ascii="Arial" w:eastAsia="Arial" w:hAnsi="Arial" w:cs="Arial"/>
          <w:sz w:val="24"/>
          <w:szCs w:val="24"/>
        </w:rPr>
        <w:t>The overall pattern for women across countries is more dispersed than for men, with the difference between Korean women and Chinese and Indian being higher than for men. Compared to the age pattern of men, women have a higher rate of increase in prevalence across all countries with age, with the burden increasing at a much</w:t>
      </w:r>
      <w:r w:rsidR="007620EB">
        <w:rPr>
          <w:rFonts w:ascii="Arial" w:eastAsia="Arial" w:hAnsi="Arial" w:cs="Arial"/>
          <w:sz w:val="24"/>
          <w:szCs w:val="24"/>
        </w:rPr>
        <w:t xml:space="preserve"> </w:t>
      </w:r>
      <w:r w:rsidR="00E404EF" w:rsidRPr="00E404EF">
        <w:rPr>
          <w:rFonts w:ascii="Arial" w:eastAsia="Arial" w:hAnsi="Arial" w:cs="Arial"/>
          <w:sz w:val="24"/>
          <w:szCs w:val="24"/>
        </w:rPr>
        <w:t xml:space="preserve">faster pace. Chinese and Indian women have a prevalence rate level at ages 60-65 </w:t>
      </w:r>
      <w:r w:rsidR="008E5B5E">
        <w:rPr>
          <w:rFonts w:ascii="Arial" w:eastAsia="Arial" w:hAnsi="Arial" w:cs="Arial"/>
          <w:sz w:val="24"/>
          <w:szCs w:val="24"/>
        </w:rPr>
        <w:t xml:space="preserve">y </w:t>
      </w:r>
      <w:r w:rsidR="00E404EF" w:rsidRPr="00E404EF">
        <w:rPr>
          <w:rFonts w:ascii="Arial" w:eastAsia="Arial" w:hAnsi="Arial" w:cs="Arial"/>
          <w:sz w:val="24"/>
          <w:szCs w:val="24"/>
        </w:rPr>
        <w:t>that is only observed at ages 70-75</w:t>
      </w:r>
      <w:r w:rsidR="008E5B5E">
        <w:rPr>
          <w:rFonts w:ascii="Arial" w:eastAsia="Arial" w:hAnsi="Arial" w:cs="Arial"/>
          <w:sz w:val="24"/>
          <w:szCs w:val="24"/>
        </w:rPr>
        <w:t xml:space="preserve"> y</w:t>
      </w:r>
      <w:r w:rsidR="00E404EF" w:rsidRPr="00E404EF">
        <w:rPr>
          <w:rFonts w:ascii="Arial" w:eastAsia="Arial" w:hAnsi="Arial" w:cs="Arial"/>
          <w:sz w:val="24"/>
          <w:szCs w:val="24"/>
        </w:rPr>
        <w:t xml:space="preserve"> for men, a gap of almost 10 </w:t>
      </w:r>
      <w:r w:rsidR="007D3A87">
        <w:rPr>
          <w:rFonts w:ascii="Arial" w:eastAsia="Arial" w:hAnsi="Arial" w:cs="Arial"/>
          <w:sz w:val="24"/>
          <w:szCs w:val="24"/>
        </w:rPr>
        <w:t>y</w:t>
      </w:r>
      <w:r w:rsidR="00E404EF" w:rsidRPr="00E404EF">
        <w:rPr>
          <w:rFonts w:ascii="Arial" w:eastAsia="Arial" w:hAnsi="Arial" w:cs="Arial"/>
          <w:sz w:val="24"/>
          <w:szCs w:val="24"/>
        </w:rPr>
        <w:t>.</w:t>
      </w:r>
    </w:p>
    <w:p w14:paraId="66B68136" w14:textId="77777777" w:rsidR="00B92538" w:rsidRDefault="00B92538"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82B5CA6" w14:textId="77777777" w:rsidR="00DA67AE" w:rsidRDefault="00DA67AE"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50" w14:textId="73E6BC22" w:rsidR="00B133DD" w:rsidRDefault="00ED6B4A">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noProof/>
          <w:sz w:val="24"/>
          <w:szCs w:val="24"/>
        </w:rPr>
        <w:drawing>
          <wp:inline distT="0" distB="0" distL="0" distR="0" wp14:anchorId="75CC5AE3" wp14:editId="15932D37">
            <wp:extent cx="5808452" cy="462726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_Manuscri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936" cy="4647568"/>
                    </a:xfrm>
                    <a:prstGeom prst="rect">
                      <a:avLst/>
                    </a:prstGeom>
                  </pic:spPr>
                </pic:pic>
              </a:graphicData>
            </a:graphic>
          </wp:inline>
        </w:drawing>
      </w:r>
    </w:p>
    <w:p w14:paraId="21D987D5" w14:textId="77777777" w:rsidR="00993E33" w:rsidRDefault="00993E33" w:rsidP="00B175C7">
      <w:pPr>
        <w:jc w:val="both"/>
        <w:rPr>
          <w:rFonts w:ascii="Arial" w:eastAsia="Arial" w:hAnsi="Arial" w:cs="Arial"/>
          <w:b/>
          <w:sz w:val="24"/>
          <w:szCs w:val="24"/>
          <w:highlight w:val="white"/>
        </w:rPr>
      </w:pPr>
    </w:p>
    <w:p w14:paraId="00000051" w14:textId="7DC15290" w:rsidR="00B133DD" w:rsidRPr="00D632B3" w:rsidRDefault="00A50CB3" w:rsidP="00B175C7">
      <w:pPr>
        <w:jc w:val="both"/>
        <w:rPr>
          <w:rFonts w:ascii="Arial" w:hAnsi="Arial" w:cs="Arial"/>
          <w:i/>
          <w:color w:val="000000"/>
          <w:sz w:val="18"/>
          <w:szCs w:val="18"/>
          <w:shd w:val="clear" w:color="auto" w:fill="FFFFFF"/>
        </w:rPr>
      </w:pPr>
      <w:r>
        <w:rPr>
          <w:rFonts w:ascii="Arial" w:eastAsia="Arial" w:hAnsi="Arial" w:cs="Arial"/>
          <w:b/>
          <w:sz w:val="24"/>
          <w:szCs w:val="24"/>
          <w:highlight w:val="white"/>
        </w:rPr>
        <w:t>Fig 1</w:t>
      </w:r>
      <w:r>
        <w:rPr>
          <w:rFonts w:ascii="Arial" w:eastAsia="Arial" w:hAnsi="Arial" w:cs="Arial"/>
          <w:sz w:val="24"/>
          <w:szCs w:val="24"/>
          <w:highlight w:val="white"/>
        </w:rPr>
        <w:t xml:space="preserve">. Prevalence of unhealthy women and men by activity of daily limitation (ADL) and doctor diagnosed chronic conditions (Chronic) by age. </w:t>
      </w:r>
      <w:r w:rsidR="00B175C7" w:rsidRPr="00B175C7">
        <w:rPr>
          <w:rFonts w:ascii="Arial" w:eastAsia="Arial" w:hAnsi="Arial" w:cs="Arial"/>
          <w:sz w:val="24"/>
          <w:szCs w:val="24"/>
        </w:rPr>
        <w:t xml:space="preserve">All countries are presented in (Panel A) and selected countries in (Panel B). </w:t>
      </w:r>
      <w:r w:rsidR="00CF609E" w:rsidRPr="00B175C7">
        <w:rPr>
          <w:rFonts w:ascii="Arial" w:hAnsi="Arial" w:cs="Arial"/>
          <w:i/>
          <w:color w:val="000000"/>
          <w:sz w:val="18"/>
          <w:szCs w:val="18"/>
          <w:shd w:val="clear" w:color="auto" w:fill="FFFFFF"/>
        </w:rPr>
        <w:t xml:space="preserve">Notes: </w:t>
      </w:r>
      <w:r w:rsidR="00D632B3">
        <w:rPr>
          <w:rFonts w:ascii="Arial" w:hAnsi="Arial" w:cs="Arial"/>
          <w:color w:val="000000"/>
          <w:sz w:val="18"/>
          <w:szCs w:val="18"/>
          <w:shd w:val="clear" w:color="auto" w:fill="FFFFFF"/>
        </w:rPr>
        <w:t>ADL</w:t>
      </w:r>
      <w:r w:rsidR="00D632B3" w:rsidRPr="00D632B3">
        <w:rPr>
          <w:rFonts w:ascii="Arial" w:hAnsi="Arial" w:cs="Arial"/>
          <w:color w:val="000000"/>
          <w:sz w:val="18"/>
          <w:szCs w:val="18"/>
          <w:shd w:val="clear" w:color="auto" w:fill="FFFFFF"/>
        </w:rPr>
        <w:t xml:space="preserve"> refers to the 5-item list of activities of daily living (ADLs), which include bathing, dressing, eating, getting in and out of bed, and using the toilet. </w:t>
      </w:r>
      <w:r w:rsidR="00CF609E" w:rsidRPr="00B175C7">
        <w:rPr>
          <w:rFonts w:ascii="Arial" w:hAnsi="Arial" w:cs="Arial"/>
          <w:color w:val="000000"/>
          <w:sz w:val="18"/>
          <w:szCs w:val="18"/>
          <w:shd w:val="clear" w:color="auto" w:fill="FFFFFF"/>
        </w:rPr>
        <w:t xml:space="preserve">Chronic is defined as being diagnosed with at least one of six doctor diagnosed conditions </w:t>
      </w:r>
      <w:r w:rsidR="00CF609E" w:rsidRPr="00B175C7">
        <w:rPr>
          <w:rFonts w:ascii="Arial" w:hAnsi="Arial" w:cs="Arial"/>
          <w:color w:val="000000"/>
          <w:sz w:val="18"/>
          <w:szCs w:val="18"/>
          <w:shd w:val="clear" w:color="auto" w:fill="FFFFFF"/>
        </w:rPr>
        <w:lastRenderedPageBreak/>
        <w:t>present at all country surveys that were harmonized: 1. Arthritis, 2. Cancer, 3. Diabetes, 4. Heart Conditions, 5. Lung disease, 6. Stroke. For more details on how diagnoses are defined and which criteria are used, refer to the SI</w:t>
      </w:r>
      <w:r w:rsidR="00987DF5">
        <w:rPr>
          <w:rFonts w:ascii="Arial" w:hAnsi="Arial" w:cs="Arial"/>
          <w:color w:val="000000"/>
          <w:sz w:val="18"/>
          <w:szCs w:val="18"/>
          <w:shd w:val="clear" w:color="auto" w:fill="FFFFFF"/>
        </w:rPr>
        <w:t xml:space="preserve"> section on Materials</w:t>
      </w:r>
      <w:r w:rsidR="00CF609E" w:rsidRPr="00B175C7">
        <w:rPr>
          <w:rFonts w:ascii="Arial" w:hAnsi="Arial" w:cs="Arial"/>
          <w:color w:val="000000"/>
          <w:sz w:val="18"/>
          <w:szCs w:val="18"/>
          <w:shd w:val="clear" w:color="auto" w:fill="FFFFFF"/>
        </w:rPr>
        <w:t>. For country-specific</w:t>
      </w:r>
      <w:r w:rsidR="00C21DEB">
        <w:rPr>
          <w:rFonts w:ascii="Arial" w:hAnsi="Arial" w:cs="Arial"/>
          <w:color w:val="000000"/>
          <w:sz w:val="18"/>
          <w:szCs w:val="18"/>
          <w:shd w:val="clear" w:color="auto" w:fill="FFFFFF"/>
        </w:rPr>
        <w:t xml:space="preserve"> and all countries</w:t>
      </w:r>
      <w:r w:rsidR="00CF609E" w:rsidRPr="00B175C7">
        <w:rPr>
          <w:rFonts w:ascii="Arial" w:hAnsi="Arial" w:cs="Arial"/>
          <w:color w:val="000000"/>
          <w:sz w:val="18"/>
          <w:szCs w:val="18"/>
          <w:shd w:val="clear" w:color="auto" w:fill="FFFFFF"/>
        </w:rPr>
        <w:t xml:space="preserve"> profiles for each condition, also see </w:t>
      </w:r>
      <w:r w:rsidR="00987DF5">
        <w:rPr>
          <w:rFonts w:ascii="Arial" w:hAnsi="Arial" w:cs="Arial"/>
          <w:color w:val="000000"/>
          <w:sz w:val="18"/>
          <w:szCs w:val="18"/>
          <w:shd w:val="clear" w:color="auto" w:fill="FFFFFF"/>
        </w:rPr>
        <w:t>Figs S</w:t>
      </w:r>
      <w:r w:rsidR="00C21DEB">
        <w:rPr>
          <w:rFonts w:ascii="Arial" w:hAnsi="Arial" w:cs="Arial"/>
          <w:color w:val="000000"/>
          <w:sz w:val="18"/>
          <w:szCs w:val="18"/>
          <w:shd w:val="clear" w:color="auto" w:fill="FFFFFF"/>
        </w:rPr>
        <w:t>1</w:t>
      </w:r>
      <w:r w:rsidR="00987DF5">
        <w:rPr>
          <w:rFonts w:ascii="Arial" w:hAnsi="Arial" w:cs="Arial"/>
          <w:color w:val="000000"/>
          <w:sz w:val="18"/>
          <w:szCs w:val="18"/>
          <w:shd w:val="clear" w:color="auto" w:fill="FFFFFF"/>
        </w:rPr>
        <w:t>-S8</w:t>
      </w:r>
      <w:r w:rsidR="00D7472F" w:rsidRPr="00B175C7">
        <w:rPr>
          <w:rFonts w:ascii="Arial" w:hAnsi="Arial" w:cs="Arial"/>
          <w:color w:val="000000"/>
          <w:sz w:val="18"/>
          <w:szCs w:val="18"/>
          <w:shd w:val="clear" w:color="auto" w:fill="FFFFFF"/>
        </w:rPr>
        <w:t xml:space="preserve"> in the SI</w:t>
      </w:r>
      <w:r w:rsidR="00CF609E" w:rsidRPr="00B175C7">
        <w:rPr>
          <w:rFonts w:ascii="Arial" w:hAnsi="Arial" w:cs="Arial"/>
          <w:color w:val="000000"/>
          <w:sz w:val="18"/>
          <w:szCs w:val="18"/>
          <w:shd w:val="clear" w:color="auto" w:fill="FFFFFF"/>
        </w:rPr>
        <w:t>.</w:t>
      </w:r>
      <w:r w:rsidR="00987DF5">
        <w:rPr>
          <w:rFonts w:ascii="Arial" w:hAnsi="Arial" w:cs="Arial"/>
          <w:color w:val="000000"/>
          <w:sz w:val="18"/>
          <w:szCs w:val="18"/>
          <w:shd w:val="clear" w:color="auto" w:fill="FFFFFF"/>
        </w:rPr>
        <w:t xml:space="preserve"> </w:t>
      </w:r>
      <w:r w:rsidR="00987DF5" w:rsidRPr="00B175C7">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2B87990F" w14:textId="77777777" w:rsidR="00E404EF" w:rsidRDefault="00E404EF" w:rsidP="00B548BD">
      <w:pPr>
        <w:keepNext/>
        <w:pBdr>
          <w:top w:val="nil"/>
          <w:left w:val="nil"/>
          <w:bottom w:val="nil"/>
          <w:right w:val="nil"/>
          <w:between w:val="nil"/>
        </w:pBdr>
        <w:spacing w:after="0" w:line="360" w:lineRule="auto"/>
        <w:jc w:val="both"/>
        <w:rPr>
          <w:rFonts w:ascii="Arial" w:eastAsia="Arial" w:hAnsi="Arial" w:cs="Arial"/>
          <w:sz w:val="24"/>
          <w:szCs w:val="24"/>
        </w:rPr>
      </w:pPr>
    </w:p>
    <w:p w14:paraId="765CFD88" w14:textId="59E2D510" w:rsidR="00A80760" w:rsidRDefault="00837FC8" w:rsidP="00A80760">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Additionally, </w:t>
      </w:r>
      <w:r w:rsidR="00E404EF">
        <w:rPr>
          <w:rFonts w:ascii="Arial" w:eastAsia="Arial" w:hAnsi="Arial" w:cs="Arial"/>
          <w:sz w:val="24"/>
          <w:szCs w:val="24"/>
        </w:rPr>
        <w:t xml:space="preserve">Panel B shows </w:t>
      </w:r>
      <w:r w:rsidR="00C35416">
        <w:rPr>
          <w:rFonts w:ascii="Arial" w:eastAsia="Arial" w:hAnsi="Arial" w:cs="Arial"/>
          <w:sz w:val="24"/>
          <w:szCs w:val="24"/>
        </w:rPr>
        <w:t>that t</w:t>
      </w:r>
      <w:r w:rsidR="00D360A8" w:rsidRPr="00D360A8">
        <w:rPr>
          <w:rFonts w:ascii="Arial" w:eastAsia="Arial" w:hAnsi="Arial" w:cs="Arial"/>
          <w:sz w:val="24"/>
          <w:szCs w:val="24"/>
        </w:rPr>
        <w:t xml:space="preserve">he US has the highest prevalence </w:t>
      </w:r>
      <w:r w:rsidR="00C35416" w:rsidRPr="00D360A8">
        <w:rPr>
          <w:rFonts w:ascii="Arial" w:eastAsia="Arial" w:hAnsi="Arial" w:cs="Arial"/>
          <w:sz w:val="24"/>
          <w:szCs w:val="24"/>
        </w:rPr>
        <w:t xml:space="preserve">of having at least one chronic </w:t>
      </w:r>
      <w:r w:rsidR="00C35416">
        <w:rPr>
          <w:rFonts w:ascii="Arial" w:eastAsia="Arial" w:hAnsi="Arial" w:cs="Arial"/>
          <w:sz w:val="24"/>
          <w:szCs w:val="24"/>
        </w:rPr>
        <w:t xml:space="preserve">disease </w:t>
      </w:r>
      <w:r w:rsidR="00D360A8" w:rsidRPr="00D360A8">
        <w:rPr>
          <w:rFonts w:ascii="Arial" w:eastAsia="Arial" w:hAnsi="Arial" w:cs="Arial"/>
          <w:sz w:val="24"/>
          <w:szCs w:val="24"/>
        </w:rPr>
        <w:t xml:space="preserve">for women and men at all ages. China is right after the US with </w:t>
      </w:r>
      <w:r w:rsidR="005D198E">
        <w:rPr>
          <w:rFonts w:ascii="Arial" w:eastAsia="Arial" w:hAnsi="Arial" w:cs="Arial"/>
          <w:sz w:val="24"/>
          <w:szCs w:val="24"/>
        </w:rPr>
        <w:t>high</w:t>
      </w:r>
      <w:r w:rsidR="00D360A8" w:rsidRPr="00D360A8">
        <w:rPr>
          <w:rFonts w:ascii="Arial" w:eastAsia="Arial" w:hAnsi="Arial" w:cs="Arial"/>
          <w:sz w:val="24"/>
          <w:szCs w:val="24"/>
        </w:rPr>
        <w:t xml:space="preserve"> prevalence at younger ages (50-60</w:t>
      </w:r>
      <w:r w:rsidR="00BC5D8B">
        <w:rPr>
          <w:rFonts w:ascii="Arial" w:eastAsia="Arial" w:hAnsi="Arial" w:cs="Arial"/>
          <w:sz w:val="24"/>
          <w:szCs w:val="24"/>
        </w:rPr>
        <w:t xml:space="preserve"> y</w:t>
      </w:r>
      <w:r w:rsidR="00D360A8" w:rsidRPr="00D360A8">
        <w:rPr>
          <w:rFonts w:ascii="Arial" w:eastAsia="Arial" w:hAnsi="Arial" w:cs="Arial"/>
          <w:sz w:val="24"/>
          <w:szCs w:val="24"/>
        </w:rPr>
        <w:t>), but then levels off</w:t>
      </w:r>
      <w:r w:rsidR="005D198E">
        <w:rPr>
          <w:rFonts w:ascii="Arial" w:eastAsia="Arial" w:hAnsi="Arial" w:cs="Arial"/>
          <w:sz w:val="24"/>
          <w:szCs w:val="24"/>
        </w:rPr>
        <w:t xml:space="preserve"> at older ages</w:t>
      </w:r>
      <w:r w:rsidR="00D360A8" w:rsidRPr="00D360A8">
        <w:rPr>
          <w:rFonts w:ascii="Arial" w:eastAsia="Arial" w:hAnsi="Arial" w:cs="Arial"/>
          <w:sz w:val="24"/>
          <w:szCs w:val="24"/>
        </w:rPr>
        <w:t xml:space="preserve">, while other countries still experience </w:t>
      </w:r>
      <w:r w:rsidR="00D368F2">
        <w:rPr>
          <w:rFonts w:ascii="Arial" w:eastAsia="Arial" w:hAnsi="Arial" w:cs="Arial"/>
          <w:sz w:val="24"/>
          <w:szCs w:val="24"/>
        </w:rPr>
        <w:t>a steep age gradient</w:t>
      </w:r>
      <w:r w:rsidR="003A6486">
        <w:rPr>
          <w:rFonts w:ascii="Arial" w:eastAsia="Arial" w:hAnsi="Arial" w:cs="Arial"/>
          <w:sz w:val="24"/>
          <w:szCs w:val="24"/>
        </w:rPr>
        <w:t xml:space="preserve"> </w:t>
      </w:r>
      <w:r w:rsidR="00D360A8" w:rsidRPr="00D360A8">
        <w:rPr>
          <w:rFonts w:ascii="Arial" w:eastAsia="Arial" w:hAnsi="Arial" w:cs="Arial"/>
          <w:sz w:val="24"/>
          <w:szCs w:val="24"/>
        </w:rPr>
        <w:t xml:space="preserve">in </w:t>
      </w:r>
      <w:r w:rsidR="00951ED3">
        <w:rPr>
          <w:rFonts w:ascii="Arial" w:eastAsia="Arial" w:hAnsi="Arial" w:cs="Arial"/>
          <w:sz w:val="24"/>
          <w:szCs w:val="24"/>
        </w:rPr>
        <w:t xml:space="preserve">the Chronic </w:t>
      </w:r>
      <w:r w:rsidR="00D360A8" w:rsidRPr="00D360A8">
        <w:rPr>
          <w:rFonts w:ascii="Arial" w:eastAsia="Arial" w:hAnsi="Arial" w:cs="Arial"/>
          <w:sz w:val="24"/>
          <w:szCs w:val="24"/>
        </w:rPr>
        <w:t xml:space="preserve">prevalence. </w:t>
      </w:r>
      <w:r w:rsidR="000023D0">
        <w:rPr>
          <w:rFonts w:ascii="Arial" w:eastAsia="Arial" w:hAnsi="Arial" w:cs="Arial"/>
          <w:sz w:val="24"/>
          <w:szCs w:val="24"/>
        </w:rPr>
        <w:t xml:space="preserve">India is the country with </w:t>
      </w:r>
      <w:r w:rsidR="00D360A8" w:rsidRPr="00D360A8">
        <w:rPr>
          <w:rFonts w:ascii="Arial" w:eastAsia="Arial" w:hAnsi="Arial" w:cs="Arial"/>
          <w:sz w:val="24"/>
          <w:szCs w:val="24"/>
        </w:rPr>
        <w:t xml:space="preserve">the lowest prevalence of at least one chronic </w:t>
      </w:r>
      <w:r w:rsidR="003920CB">
        <w:rPr>
          <w:rFonts w:ascii="Arial" w:eastAsia="Arial" w:hAnsi="Arial" w:cs="Arial"/>
          <w:sz w:val="24"/>
          <w:szCs w:val="24"/>
        </w:rPr>
        <w:t>disease</w:t>
      </w:r>
      <w:r w:rsidR="00451F62">
        <w:rPr>
          <w:rFonts w:ascii="Arial" w:eastAsia="Arial" w:hAnsi="Arial" w:cs="Arial"/>
          <w:sz w:val="24"/>
          <w:szCs w:val="24"/>
        </w:rPr>
        <w:t xml:space="preserve">. </w:t>
      </w:r>
      <w:r w:rsidR="00EF7EBE">
        <w:rPr>
          <w:rFonts w:ascii="Arial" w:eastAsia="Arial" w:hAnsi="Arial" w:cs="Arial"/>
          <w:sz w:val="24"/>
          <w:szCs w:val="24"/>
        </w:rPr>
        <w:t xml:space="preserve"> The low level for India </w:t>
      </w:r>
      <w:r w:rsidR="00A80760">
        <w:rPr>
          <w:rFonts w:ascii="Arial" w:eastAsia="Arial" w:hAnsi="Arial" w:cs="Arial"/>
          <w:sz w:val="24"/>
          <w:szCs w:val="24"/>
        </w:rPr>
        <w:t>is most likely due to limited</w:t>
      </w:r>
      <w:r w:rsidR="00EF7EBE">
        <w:rPr>
          <w:rFonts w:ascii="Arial" w:eastAsia="Arial" w:hAnsi="Arial" w:cs="Arial"/>
          <w:sz w:val="24"/>
          <w:szCs w:val="24"/>
        </w:rPr>
        <w:t xml:space="preserve"> access to healthcare, as these are diseases that must be diagnosed by a doctor</w:t>
      </w:r>
      <w:r w:rsidR="00703FEC">
        <w:rPr>
          <w:rFonts w:ascii="Arial" w:eastAsia="Arial" w:hAnsi="Arial" w:cs="Arial"/>
          <w:sz w:val="24"/>
          <w:szCs w:val="24"/>
        </w:rPr>
        <w:t xml:space="preserve"> and previous research has shown that India experiences higher rates of underdiagnosed conditions </w:t>
      </w:r>
      <w:r w:rsidR="00703FEC">
        <w:rPr>
          <w:rFonts w:ascii="Arial" w:eastAsia="Arial" w:hAnsi="Arial" w:cs="Arial"/>
          <w:sz w:val="24"/>
          <w:szCs w:val="24"/>
        </w:rPr>
        <w:fldChar w:fldCharType="begin" w:fldLock="1"/>
      </w:r>
      <w:r w:rsidR="00197CA4">
        <w:rPr>
          <w:rFonts w:ascii="Arial" w:eastAsia="Arial" w:hAnsi="Arial" w:cs="Arial"/>
          <w:sz w:val="24"/>
          <w:szCs w:val="24"/>
        </w:rPr>
        <w:instrText>ADDIN CSL_CITATION {"citationItems":[{"id":"ITEM-1","itemData":{"DOI":"10.1038/s43587-021-00155-y","ISSN":"2662-8465","author":[{"dropping-particle":"","family":"Bloom","given":"David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Aging","id":"ITEM-1","issue":"12","issued":{"date-parts":[["2021","11","30"]]},"page":"1070-1072","title":"Longitudinal Aging Study in India (LASI): new data resources for addressing aging in India","type":"article-journal","volume":"1"},"uris":["http://www.mendeley.com/documents/?uuid=980c550d-5d69-4c6e-b301-e7eacbe90f3a","http://www.mendeley.com/documents/?uuid=5b500156-71dc-41d4-a433-ee0b45a3e2ef"]},{"id":"ITEM-2","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Research","id":"ITEM-2","issue":"1","issued":{"date-parts":[["2023","4"]]},"page":"332","title":"Sociodemographic and geographic inequalities in diagnosis and treatment of older adults’ chronic conditions in India: a nationally representative population-based study","type":"article-journal","volume":"23"},"uris":["http://www.mendeley.com/documents/?uuid=20ad8271-26e4-426f-9a75-28fe17f08d9f","http://www.mendeley.com/documents/?uuid=43312cd1-1499-41a2-a8b5-3c8013f5bde0"]}],"mendeley":{"formattedCitation":"(30, 31)","plainTextFormattedCitation":"(30, 31)","previouslyFormattedCitation":"(30, 31)"},"properties":{"noteIndex":0},"schema":"https://github.com/citation-style-language/schema/raw/master/csl-citation.json"}</w:instrText>
      </w:r>
      <w:r w:rsidR="00703FEC">
        <w:rPr>
          <w:rFonts w:ascii="Arial" w:eastAsia="Arial" w:hAnsi="Arial" w:cs="Arial"/>
          <w:sz w:val="24"/>
          <w:szCs w:val="24"/>
        </w:rPr>
        <w:fldChar w:fldCharType="separate"/>
      </w:r>
      <w:r w:rsidR="00555292" w:rsidRPr="00555292">
        <w:rPr>
          <w:rFonts w:ascii="Arial" w:eastAsia="Arial" w:hAnsi="Arial" w:cs="Arial"/>
          <w:noProof/>
          <w:sz w:val="24"/>
          <w:szCs w:val="24"/>
        </w:rPr>
        <w:t>(30, 31)</w:t>
      </w:r>
      <w:r w:rsidR="00703FEC">
        <w:rPr>
          <w:rFonts w:ascii="Arial" w:eastAsia="Arial" w:hAnsi="Arial" w:cs="Arial"/>
          <w:sz w:val="24"/>
          <w:szCs w:val="24"/>
        </w:rPr>
        <w:fldChar w:fldCharType="end"/>
      </w:r>
      <w:r w:rsidR="00A80760">
        <w:rPr>
          <w:rFonts w:ascii="Arial" w:eastAsia="Arial" w:hAnsi="Arial" w:cs="Arial"/>
          <w:sz w:val="24"/>
          <w:szCs w:val="24"/>
        </w:rPr>
        <w:t xml:space="preserve">. </w:t>
      </w:r>
    </w:p>
    <w:p w14:paraId="3FA1BFC4" w14:textId="77777777" w:rsidR="00A80760" w:rsidRDefault="00A80760"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38CE57F2" w14:textId="77777777" w:rsidR="003920CB" w:rsidRDefault="003920CB" w:rsidP="003920CB">
      <w:pPr>
        <w:keepNext/>
        <w:pBdr>
          <w:top w:val="nil"/>
          <w:left w:val="nil"/>
          <w:bottom w:val="nil"/>
          <w:right w:val="nil"/>
          <w:between w:val="nil"/>
        </w:pBdr>
        <w:spacing w:after="0" w:line="360" w:lineRule="auto"/>
        <w:jc w:val="both"/>
        <w:rPr>
          <w:rFonts w:ascii="Arial" w:eastAsia="Arial" w:hAnsi="Arial" w:cs="Arial"/>
          <w:b/>
          <w:bCs/>
          <w:iCs/>
          <w:sz w:val="24"/>
          <w:szCs w:val="24"/>
        </w:rPr>
      </w:pPr>
      <w:r>
        <w:rPr>
          <w:rFonts w:ascii="Arial" w:eastAsia="Arial" w:hAnsi="Arial" w:cs="Arial"/>
          <w:b/>
          <w:bCs/>
          <w:iCs/>
          <w:sz w:val="24"/>
          <w:szCs w:val="24"/>
        </w:rPr>
        <w:t>Gender gap in</w:t>
      </w:r>
      <w:r w:rsidRPr="00EB4774">
        <w:t xml:space="preserve"> </w:t>
      </w:r>
      <w:r w:rsidRPr="00EB4774">
        <w:rPr>
          <w:rFonts w:ascii="Arial" w:eastAsia="Arial" w:hAnsi="Arial" w:cs="Arial"/>
          <w:b/>
          <w:bCs/>
          <w:iCs/>
          <w:sz w:val="24"/>
          <w:szCs w:val="24"/>
        </w:rPr>
        <w:t>healthy life expectancy</w:t>
      </w:r>
      <w:r>
        <w:rPr>
          <w:rFonts w:ascii="Arial" w:eastAsia="Arial" w:hAnsi="Arial" w:cs="Arial"/>
          <w:b/>
          <w:bCs/>
          <w:iCs/>
          <w:sz w:val="24"/>
          <w:szCs w:val="24"/>
        </w:rPr>
        <w:t xml:space="preserve"> and its decomposition</w:t>
      </w:r>
    </w:p>
    <w:p w14:paraId="66BBBD67" w14:textId="26BBDBC7" w:rsidR="00CE54D3" w:rsidRDefault="00151A54" w:rsidP="00A80760">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Fig 2 shows the</w:t>
      </w:r>
      <w:r>
        <w:rPr>
          <w:rFonts w:ascii="Arial" w:eastAsia="Arial" w:hAnsi="Arial" w:cs="Arial"/>
          <w:sz w:val="24"/>
          <w:szCs w:val="24"/>
        </w:rPr>
        <w:t xml:space="preserve"> total</w:t>
      </w:r>
      <w:r w:rsidRPr="00A80760">
        <w:rPr>
          <w:rFonts w:ascii="Arial" w:eastAsia="Arial" w:hAnsi="Arial" w:cs="Arial"/>
          <w:sz w:val="24"/>
          <w:szCs w:val="24"/>
        </w:rPr>
        <w:t xml:space="preserve"> </w:t>
      </w:r>
      <w:r>
        <w:rPr>
          <w:rFonts w:ascii="Arial" w:eastAsia="Arial" w:hAnsi="Arial" w:cs="Arial"/>
          <w:sz w:val="24"/>
          <w:szCs w:val="24"/>
        </w:rPr>
        <w:t xml:space="preserve">gender gap in </w:t>
      </w:r>
      <m:oMath>
        <m:r>
          <w:rPr>
            <w:rFonts w:ascii="Cambria Math" w:eastAsia="Cambria Math" w:hAnsi="Cambria Math" w:cs="Cambria Math"/>
            <w:sz w:val="24"/>
            <w:szCs w:val="24"/>
          </w:rPr>
          <m:t>DFLE</m:t>
        </m:r>
      </m:oMath>
      <w:r>
        <w:rPr>
          <w:rFonts w:ascii="Arial" w:eastAsia="Arial" w:hAnsi="Arial" w:cs="Arial"/>
          <w:sz w:val="24"/>
          <w:szCs w:val="24"/>
        </w:rPr>
        <w:t xml:space="preserve"> (Panel A</w:t>
      </w:r>
      <w:r w:rsidR="00680101">
        <w:rPr>
          <w:rFonts w:ascii="Arial" w:eastAsia="Arial" w:hAnsi="Arial" w:cs="Arial"/>
          <w:sz w:val="24"/>
          <w:szCs w:val="24"/>
        </w:rPr>
        <w:t xml:space="preserve"> </w:t>
      </w:r>
      <w:bookmarkStart w:id="77" w:name="_Hlk139285130"/>
      <w:r w:rsidR="00680101">
        <w:rPr>
          <w:rFonts w:ascii="Arial" w:eastAsia="Arial" w:hAnsi="Arial" w:cs="Arial"/>
          <w:sz w:val="24"/>
          <w:szCs w:val="24"/>
        </w:rPr>
        <w:t>– values shown on the bars</w:t>
      </w:r>
      <w:bookmarkEnd w:id="77"/>
      <w:r>
        <w:rPr>
          <w:rFonts w:ascii="Arial" w:eastAsia="Arial" w:hAnsi="Arial" w:cs="Arial"/>
          <w:sz w:val="24"/>
          <w:szCs w:val="24"/>
        </w:rPr>
        <w:t xml:space="preserve">) and </w:t>
      </w:r>
      <m:oMath>
        <m:r>
          <w:rPr>
            <w:rFonts w:ascii="Cambria Math" w:eastAsia="Cambria Math" w:hAnsi="Cambria Math" w:cs="Cambria Math"/>
            <w:sz w:val="24"/>
            <w:szCs w:val="24"/>
          </w:rPr>
          <m:t>CFLE</m:t>
        </m:r>
      </m:oMath>
      <w:r>
        <w:rPr>
          <w:rFonts w:ascii="Arial" w:eastAsia="Arial" w:hAnsi="Arial" w:cs="Arial"/>
          <w:sz w:val="24"/>
          <w:szCs w:val="24"/>
        </w:rPr>
        <w:t xml:space="preserve"> (Panel B</w:t>
      </w:r>
      <w:r w:rsidR="00680101">
        <w:rPr>
          <w:rFonts w:ascii="Arial" w:eastAsia="Arial" w:hAnsi="Arial" w:cs="Arial"/>
          <w:sz w:val="24"/>
          <w:szCs w:val="24"/>
        </w:rPr>
        <w:t xml:space="preserve"> – values shown on the bars</w:t>
      </w:r>
      <w:r>
        <w:rPr>
          <w:rFonts w:ascii="Arial" w:eastAsia="Arial" w:hAnsi="Arial" w:cs="Arial"/>
          <w:sz w:val="24"/>
          <w:szCs w:val="24"/>
        </w:rPr>
        <w:t xml:space="preserve">) and </w:t>
      </w:r>
      <w:r w:rsidR="0006583B">
        <w:rPr>
          <w:rFonts w:ascii="Arial" w:eastAsia="Arial" w:hAnsi="Arial" w:cs="Arial"/>
          <w:sz w:val="24"/>
          <w:szCs w:val="24"/>
        </w:rPr>
        <w:t>their respective</w:t>
      </w:r>
      <w:r>
        <w:rPr>
          <w:rFonts w:ascii="Arial" w:eastAsia="Arial" w:hAnsi="Arial" w:cs="Arial"/>
          <w:sz w:val="24"/>
          <w:szCs w:val="24"/>
        </w:rPr>
        <w:t xml:space="preserve"> </w:t>
      </w:r>
      <w:r w:rsidRPr="00A80760">
        <w:rPr>
          <w:rFonts w:ascii="Arial" w:eastAsia="Arial" w:hAnsi="Arial" w:cs="Arial"/>
          <w:sz w:val="24"/>
          <w:szCs w:val="24"/>
        </w:rPr>
        <w:t>decomposition</w:t>
      </w:r>
      <w:r w:rsidR="0006583B">
        <w:rPr>
          <w:rFonts w:ascii="Arial" w:eastAsia="Arial" w:hAnsi="Arial" w:cs="Arial"/>
          <w:sz w:val="24"/>
          <w:szCs w:val="24"/>
        </w:rPr>
        <w:t>s</w:t>
      </w:r>
      <w:r w:rsidRPr="00A80760">
        <w:rPr>
          <w:rFonts w:ascii="Arial" w:eastAsia="Arial" w:hAnsi="Arial" w:cs="Arial"/>
          <w:sz w:val="24"/>
          <w:szCs w:val="24"/>
        </w:rPr>
        <w:t xml:space="preserve"> into mortality and </w:t>
      </w:r>
      <w:r w:rsidR="006C6AE1">
        <w:rPr>
          <w:rFonts w:ascii="Arial" w:eastAsia="Arial" w:hAnsi="Arial" w:cs="Arial"/>
          <w:sz w:val="24"/>
          <w:szCs w:val="24"/>
        </w:rPr>
        <w:t>health</w:t>
      </w:r>
      <w:r w:rsidR="00C80CAF">
        <w:rPr>
          <w:rFonts w:ascii="Arial" w:eastAsia="Arial" w:hAnsi="Arial" w:cs="Arial"/>
          <w:sz w:val="24"/>
          <w:szCs w:val="24"/>
        </w:rPr>
        <w:t xml:space="preserve"> </w:t>
      </w:r>
      <w:r w:rsidR="006C6AE1">
        <w:rPr>
          <w:rFonts w:ascii="Arial" w:eastAsia="Arial" w:hAnsi="Arial" w:cs="Arial"/>
          <w:sz w:val="24"/>
          <w:szCs w:val="24"/>
        </w:rPr>
        <w:t>components</w:t>
      </w:r>
      <w:r w:rsidRPr="00A80760">
        <w:rPr>
          <w:rFonts w:ascii="Arial" w:eastAsia="Arial" w:hAnsi="Arial" w:cs="Arial"/>
          <w:sz w:val="24"/>
          <w:szCs w:val="24"/>
        </w:rPr>
        <w:t xml:space="preserve"> </w:t>
      </w:r>
      <w:r>
        <w:rPr>
          <w:rFonts w:ascii="Arial" w:eastAsia="Arial" w:hAnsi="Arial" w:cs="Arial"/>
          <w:sz w:val="24"/>
          <w:szCs w:val="24"/>
        </w:rPr>
        <w:t xml:space="preserve">at age 60 </w:t>
      </w:r>
      <w:r w:rsidR="0006583B">
        <w:rPr>
          <w:rFonts w:ascii="Arial" w:eastAsia="Arial" w:hAnsi="Arial" w:cs="Arial"/>
          <w:sz w:val="24"/>
          <w:szCs w:val="24"/>
        </w:rPr>
        <w:t xml:space="preserve">y </w:t>
      </w:r>
      <w:r w:rsidRPr="00A80760">
        <w:rPr>
          <w:rFonts w:ascii="Arial" w:eastAsia="Arial" w:hAnsi="Arial" w:cs="Arial"/>
          <w:sz w:val="24"/>
          <w:szCs w:val="24"/>
        </w:rPr>
        <w:t>for all countries</w:t>
      </w:r>
      <w:r>
        <w:rPr>
          <w:rFonts w:ascii="Arial" w:eastAsia="Arial" w:hAnsi="Arial" w:cs="Arial"/>
          <w:sz w:val="24"/>
          <w:szCs w:val="24"/>
        </w:rPr>
        <w:t xml:space="preserve"> (see Table</w:t>
      </w:r>
      <w:r w:rsidR="007A3326">
        <w:rPr>
          <w:rFonts w:ascii="Arial" w:eastAsia="Arial" w:hAnsi="Arial" w:cs="Arial"/>
          <w:sz w:val="24"/>
          <w:szCs w:val="24"/>
        </w:rPr>
        <w:t>s</w:t>
      </w:r>
      <w:r>
        <w:rPr>
          <w:rFonts w:ascii="Arial" w:eastAsia="Arial" w:hAnsi="Arial" w:cs="Arial"/>
          <w:sz w:val="24"/>
          <w:szCs w:val="24"/>
        </w:rPr>
        <w:t xml:space="preserve"> </w:t>
      </w:r>
      <w:r w:rsidR="00A92E01">
        <w:rPr>
          <w:rFonts w:ascii="Arial" w:eastAsia="Arial" w:hAnsi="Arial" w:cs="Arial"/>
          <w:sz w:val="24"/>
          <w:szCs w:val="24"/>
        </w:rPr>
        <w:t>S</w:t>
      </w:r>
      <w:r w:rsidR="00342B0B">
        <w:rPr>
          <w:rFonts w:ascii="Arial" w:eastAsia="Arial" w:hAnsi="Arial" w:cs="Arial"/>
          <w:sz w:val="24"/>
          <w:szCs w:val="24"/>
        </w:rPr>
        <w:t>1</w:t>
      </w:r>
      <w:r w:rsidR="007A3326">
        <w:rPr>
          <w:rFonts w:ascii="Arial" w:eastAsia="Arial" w:hAnsi="Arial" w:cs="Arial"/>
          <w:sz w:val="24"/>
          <w:szCs w:val="24"/>
        </w:rPr>
        <w:t xml:space="preserve"> and </w:t>
      </w:r>
      <w:r w:rsidR="00342B0B">
        <w:rPr>
          <w:rFonts w:ascii="Arial" w:eastAsia="Arial" w:hAnsi="Arial" w:cs="Arial"/>
          <w:sz w:val="24"/>
          <w:szCs w:val="24"/>
        </w:rPr>
        <w:t xml:space="preserve">S2 </w:t>
      </w:r>
      <w:r w:rsidR="007A3326">
        <w:rPr>
          <w:rFonts w:ascii="Arial" w:eastAsia="Arial" w:hAnsi="Arial" w:cs="Arial"/>
          <w:sz w:val="24"/>
          <w:szCs w:val="24"/>
        </w:rPr>
        <w:t xml:space="preserve">in the SI </w:t>
      </w:r>
      <w:r>
        <w:rPr>
          <w:rFonts w:ascii="Arial" w:eastAsia="Arial" w:hAnsi="Arial" w:cs="Arial"/>
          <w:sz w:val="24"/>
          <w:szCs w:val="24"/>
        </w:rPr>
        <w:t xml:space="preserve">for all values for each country with confidence intervals). The sum of the mortality and </w:t>
      </w:r>
      <w:r w:rsidR="00C80CAF">
        <w:rPr>
          <w:rFonts w:ascii="Arial" w:eastAsia="Arial" w:hAnsi="Arial" w:cs="Arial"/>
          <w:sz w:val="24"/>
          <w:szCs w:val="24"/>
        </w:rPr>
        <w:t>health</w:t>
      </w:r>
      <w:r w:rsidR="000A2AF0">
        <w:rPr>
          <w:rFonts w:ascii="Arial" w:eastAsia="Arial" w:hAnsi="Arial" w:cs="Arial"/>
          <w:sz w:val="24"/>
          <w:szCs w:val="24"/>
        </w:rPr>
        <w:t xml:space="preserve"> </w:t>
      </w:r>
      <w:r>
        <w:rPr>
          <w:rFonts w:ascii="Arial" w:eastAsia="Arial" w:hAnsi="Arial" w:cs="Arial"/>
          <w:sz w:val="24"/>
          <w:szCs w:val="24"/>
        </w:rPr>
        <w:t xml:space="preserve">components correspond to the total gender gap (women-men). </w:t>
      </w:r>
      <w:r w:rsidR="000A2AF0">
        <w:rPr>
          <w:rFonts w:ascii="Arial" w:eastAsia="Arial" w:hAnsi="Arial" w:cs="Arial"/>
          <w:sz w:val="24"/>
          <w:szCs w:val="24"/>
        </w:rPr>
        <w:t xml:space="preserve">When the </w:t>
      </w:r>
      <w:r w:rsidR="001F5363">
        <w:rPr>
          <w:rFonts w:ascii="Arial" w:eastAsia="Arial" w:hAnsi="Arial" w:cs="Arial"/>
          <w:sz w:val="24"/>
          <w:szCs w:val="24"/>
        </w:rPr>
        <w:t xml:space="preserve">total </w:t>
      </w:r>
      <w:r w:rsidR="000A2AF0">
        <w:rPr>
          <w:rFonts w:ascii="Arial" w:eastAsia="Arial" w:hAnsi="Arial" w:cs="Arial"/>
          <w:sz w:val="24"/>
          <w:szCs w:val="24"/>
        </w:rPr>
        <w:t xml:space="preserve">gap is positive, it means that women live more </w:t>
      </w:r>
      <w:r w:rsidR="009A2DF8">
        <w:rPr>
          <w:rFonts w:ascii="Arial" w:eastAsia="Arial" w:hAnsi="Arial" w:cs="Arial"/>
          <w:sz w:val="24"/>
          <w:szCs w:val="24"/>
        </w:rPr>
        <w:t xml:space="preserve">healthy </w:t>
      </w:r>
      <w:r w:rsidR="000A2AF0">
        <w:rPr>
          <w:rFonts w:ascii="Arial" w:eastAsia="Arial" w:hAnsi="Arial" w:cs="Arial"/>
          <w:sz w:val="24"/>
          <w:szCs w:val="24"/>
        </w:rPr>
        <w:t>years than men (women</w:t>
      </w:r>
      <w:r w:rsidR="00B00987">
        <w:rPr>
          <w:rFonts w:ascii="Arial" w:eastAsia="Arial" w:hAnsi="Arial" w:cs="Arial"/>
          <w:sz w:val="24"/>
          <w:szCs w:val="24"/>
        </w:rPr>
        <w:t>’s</w:t>
      </w:r>
      <w:r w:rsidR="000A2AF0">
        <w:rPr>
          <w:rFonts w:ascii="Arial" w:eastAsia="Arial" w:hAnsi="Arial" w:cs="Arial"/>
          <w:sz w:val="24"/>
          <w:szCs w:val="24"/>
        </w:rPr>
        <w:t xml:space="preserve"> advantage</w:t>
      </w:r>
      <w:r w:rsidR="00B00987">
        <w:rPr>
          <w:rFonts w:ascii="Arial" w:eastAsia="Arial" w:hAnsi="Arial" w:cs="Arial"/>
          <w:sz w:val="24"/>
          <w:szCs w:val="24"/>
        </w:rPr>
        <w:t xml:space="preserve"> in health</w:t>
      </w:r>
      <w:r w:rsidR="00225262">
        <w:rPr>
          <w:rFonts w:ascii="Arial" w:eastAsia="Arial" w:hAnsi="Arial" w:cs="Arial"/>
          <w:sz w:val="24"/>
          <w:szCs w:val="24"/>
        </w:rPr>
        <w:t>y lifespan</w:t>
      </w:r>
      <w:r w:rsidR="002225D2">
        <w:rPr>
          <w:rFonts w:ascii="Arial" w:eastAsia="Arial" w:hAnsi="Arial" w:cs="Arial"/>
          <w:sz w:val="24"/>
          <w:szCs w:val="24"/>
        </w:rPr>
        <w:t>s</w:t>
      </w:r>
      <w:r w:rsidR="000A2AF0">
        <w:rPr>
          <w:rFonts w:ascii="Arial" w:eastAsia="Arial" w:hAnsi="Arial" w:cs="Arial"/>
          <w:sz w:val="24"/>
          <w:szCs w:val="24"/>
        </w:rPr>
        <w:t xml:space="preserve">). In such cases, when both the mortality and </w:t>
      </w:r>
      <w:r w:rsidR="00C80CAF">
        <w:rPr>
          <w:rFonts w:ascii="Arial" w:eastAsia="Arial" w:hAnsi="Arial" w:cs="Arial"/>
          <w:sz w:val="24"/>
          <w:szCs w:val="24"/>
        </w:rPr>
        <w:t>health</w:t>
      </w:r>
      <w:r w:rsidR="000A2AF0">
        <w:rPr>
          <w:rFonts w:ascii="Arial" w:eastAsia="Arial" w:hAnsi="Arial" w:cs="Arial"/>
          <w:sz w:val="24"/>
          <w:szCs w:val="24"/>
        </w:rPr>
        <w:t xml:space="preserve"> components are positive, they contribute to </w:t>
      </w:r>
      <w:r w:rsidR="000A2AF0" w:rsidRPr="00723DD4">
        <w:rPr>
          <w:rFonts w:ascii="Arial" w:eastAsia="Arial" w:hAnsi="Arial" w:cs="Arial"/>
          <w:sz w:val="24"/>
          <w:szCs w:val="24"/>
        </w:rPr>
        <w:t>widening</w:t>
      </w:r>
      <w:r w:rsidR="000A2AF0">
        <w:rPr>
          <w:rFonts w:ascii="Arial" w:eastAsia="Arial" w:hAnsi="Arial" w:cs="Arial"/>
          <w:sz w:val="24"/>
          <w:szCs w:val="24"/>
        </w:rPr>
        <w:t xml:space="preserve"> the gender gap. Conversely, when one component is positive and the other</w:t>
      </w:r>
      <w:r w:rsidR="00AB0900">
        <w:rPr>
          <w:rFonts w:ascii="Arial" w:eastAsia="Arial" w:hAnsi="Arial" w:cs="Arial"/>
          <w:sz w:val="24"/>
          <w:szCs w:val="24"/>
        </w:rPr>
        <w:t xml:space="preserve"> </w:t>
      </w:r>
      <w:r w:rsidR="000A2AF0">
        <w:rPr>
          <w:rFonts w:ascii="Arial" w:eastAsia="Arial" w:hAnsi="Arial" w:cs="Arial"/>
          <w:sz w:val="24"/>
          <w:szCs w:val="24"/>
        </w:rPr>
        <w:t xml:space="preserve">is negative, they </w:t>
      </w:r>
      <w:r w:rsidR="00AB0900">
        <w:rPr>
          <w:rFonts w:ascii="Arial" w:eastAsia="Arial" w:hAnsi="Arial" w:cs="Arial"/>
          <w:sz w:val="24"/>
          <w:szCs w:val="24"/>
        </w:rPr>
        <w:t xml:space="preserve">can </w:t>
      </w:r>
      <w:r w:rsidR="000A2AF0">
        <w:rPr>
          <w:rFonts w:ascii="Arial" w:eastAsia="Arial" w:hAnsi="Arial" w:cs="Arial"/>
          <w:sz w:val="24"/>
          <w:szCs w:val="24"/>
        </w:rPr>
        <w:t xml:space="preserve">sum up in a narrower gap. </w:t>
      </w:r>
      <w:r w:rsidR="00B93307">
        <w:rPr>
          <w:rFonts w:ascii="Arial" w:eastAsia="Arial" w:hAnsi="Arial" w:cs="Arial"/>
          <w:sz w:val="24"/>
          <w:szCs w:val="24"/>
        </w:rPr>
        <w:t xml:space="preserve"> </w:t>
      </w:r>
      <w:r w:rsidR="00CE54D3">
        <w:rPr>
          <w:rFonts w:ascii="Arial" w:eastAsia="Arial" w:hAnsi="Arial" w:cs="Arial"/>
          <w:sz w:val="24"/>
          <w:szCs w:val="24"/>
        </w:rPr>
        <w:t xml:space="preserve">Fig 2 ranks the countries from </w:t>
      </w:r>
      <w:r w:rsidR="008B4DF9">
        <w:rPr>
          <w:rFonts w:ascii="Arial" w:eastAsia="Arial" w:hAnsi="Arial" w:cs="Arial"/>
          <w:sz w:val="24"/>
          <w:szCs w:val="24"/>
        </w:rPr>
        <w:t>greatest</w:t>
      </w:r>
      <w:r w:rsidR="00CE54D3">
        <w:rPr>
          <w:rFonts w:ascii="Arial" w:eastAsia="Arial" w:hAnsi="Arial" w:cs="Arial"/>
          <w:sz w:val="24"/>
          <w:szCs w:val="24"/>
        </w:rPr>
        <w:t xml:space="preserve"> to </w:t>
      </w:r>
      <w:r w:rsidR="008B4DF9">
        <w:rPr>
          <w:rFonts w:ascii="Arial" w:eastAsia="Arial" w:hAnsi="Arial" w:cs="Arial"/>
          <w:sz w:val="24"/>
          <w:szCs w:val="24"/>
        </w:rPr>
        <w:t>smallest</w:t>
      </w:r>
      <w:r w:rsidR="00CE54D3">
        <w:rPr>
          <w:rFonts w:ascii="Arial" w:eastAsia="Arial" w:hAnsi="Arial" w:cs="Arial"/>
          <w:sz w:val="24"/>
          <w:szCs w:val="24"/>
        </w:rPr>
        <w:t xml:space="preserve"> </w:t>
      </w:r>
      <w:r w:rsidR="008B4DF9">
        <w:rPr>
          <w:rFonts w:ascii="Arial" w:eastAsia="Arial" w:hAnsi="Arial" w:cs="Arial"/>
          <w:sz w:val="24"/>
          <w:szCs w:val="24"/>
        </w:rPr>
        <w:t xml:space="preserve">women </w:t>
      </w:r>
      <w:r w:rsidR="00CE54D3">
        <w:rPr>
          <w:rFonts w:ascii="Arial" w:eastAsia="Arial" w:hAnsi="Arial" w:cs="Arial"/>
          <w:sz w:val="24"/>
          <w:szCs w:val="24"/>
        </w:rPr>
        <w:t xml:space="preserve">advantage in </w:t>
      </w:r>
      <m:oMath>
        <m:r>
          <w:rPr>
            <w:rFonts w:ascii="Cambria Math" w:eastAsia="Cambria Math" w:hAnsi="Cambria Math" w:cs="Cambria Math"/>
            <w:sz w:val="24"/>
            <w:szCs w:val="24"/>
          </w:rPr>
          <m:t>DFLE</m:t>
        </m:r>
      </m:oMath>
      <w:r w:rsidR="00CE54D3">
        <w:rPr>
          <w:rFonts w:ascii="Arial" w:eastAsia="Arial" w:hAnsi="Arial" w:cs="Arial"/>
          <w:sz w:val="24"/>
          <w:szCs w:val="24"/>
        </w:rPr>
        <w:t xml:space="preserve"> (Panel A) an</w:t>
      </w:r>
      <w:r w:rsidR="00A27AAA">
        <w:rPr>
          <w:rFonts w:ascii="Arial" w:eastAsia="Arial" w:hAnsi="Arial" w:cs="Arial"/>
          <w:sz w:val="24"/>
          <w:szCs w:val="24"/>
        </w:rPr>
        <w:t>d</w:t>
      </w:r>
      <w:r w:rsidR="00CE54D3">
        <w:rPr>
          <w:rFonts w:ascii="Arial" w:eastAsia="Arial" w:hAnsi="Arial" w:cs="Arial"/>
          <w:sz w:val="24"/>
          <w:szCs w:val="24"/>
        </w:rPr>
        <w:t xml:space="preserve"> in </w:t>
      </w:r>
      <m:oMath>
        <m:r>
          <w:rPr>
            <w:rFonts w:ascii="Cambria Math" w:eastAsia="Cambria Math" w:hAnsi="Cambria Math" w:cs="Cambria Math"/>
            <w:sz w:val="24"/>
            <w:szCs w:val="24"/>
          </w:rPr>
          <m:t>CFLE</m:t>
        </m:r>
      </m:oMath>
      <w:r w:rsidR="00CE54D3">
        <w:rPr>
          <w:rFonts w:ascii="Arial" w:eastAsia="Arial" w:hAnsi="Arial" w:cs="Arial"/>
          <w:sz w:val="24"/>
          <w:szCs w:val="24"/>
        </w:rPr>
        <w:t xml:space="preserve"> (Panel B)</w:t>
      </w:r>
    </w:p>
    <w:p w14:paraId="6DF77D95" w14:textId="77777777" w:rsidR="002B2804" w:rsidRDefault="002B2804"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501467E6" w14:textId="021BBC7C" w:rsidR="00164C6C" w:rsidRDefault="00B93307"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A in Fig </w:t>
      </w:r>
      <w:r w:rsidR="001A4BF9">
        <w:rPr>
          <w:rFonts w:ascii="Arial" w:eastAsia="Arial" w:hAnsi="Arial" w:cs="Arial"/>
          <w:sz w:val="24"/>
          <w:szCs w:val="24"/>
        </w:rPr>
        <w:t xml:space="preserve">2 </w:t>
      </w:r>
      <w:r>
        <w:rPr>
          <w:rFonts w:ascii="Arial" w:eastAsia="Arial" w:hAnsi="Arial" w:cs="Arial"/>
          <w:sz w:val="24"/>
          <w:szCs w:val="24"/>
        </w:rPr>
        <w:t xml:space="preserve">shows </w:t>
      </w:r>
      <w:r w:rsidR="00424144">
        <w:rPr>
          <w:rFonts w:ascii="Arial" w:eastAsia="Arial" w:hAnsi="Arial" w:cs="Arial"/>
          <w:sz w:val="24"/>
          <w:szCs w:val="24"/>
        </w:rPr>
        <w:t xml:space="preserve">that women in Korea have the highest advantage in terms of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compared to all countries, with a total gender gap in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of 4.39 y. </w:t>
      </w:r>
      <w:r w:rsidR="00341734">
        <w:rPr>
          <w:rFonts w:ascii="Arial" w:eastAsia="Arial" w:hAnsi="Arial" w:cs="Arial"/>
          <w:sz w:val="24"/>
          <w:szCs w:val="24"/>
        </w:rPr>
        <w:t>China</w:t>
      </w:r>
      <w:r w:rsidR="002B2804">
        <w:rPr>
          <w:rFonts w:ascii="Arial" w:eastAsia="Arial" w:hAnsi="Arial" w:cs="Arial"/>
          <w:sz w:val="24"/>
          <w:szCs w:val="24"/>
        </w:rPr>
        <w:t>,</w:t>
      </w:r>
      <w:r w:rsidR="00341734">
        <w:rPr>
          <w:rFonts w:ascii="Arial" w:eastAsia="Arial" w:hAnsi="Arial" w:cs="Arial"/>
          <w:sz w:val="24"/>
          <w:szCs w:val="24"/>
        </w:rPr>
        <w:t xml:space="preserve"> and Mexico are the countries </w:t>
      </w:r>
      <w:r w:rsidR="00DC3EF2">
        <w:rPr>
          <w:rFonts w:ascii="Arial" w:eastAsia="Arial" w:hAnsi="Arial" w:cs="Arial"/>
          <w:sz w:val="24"/>
          <w:szCs w:val="24"/>
        </w:rPr>
        <w:t xml:space="preserve">with the smallest </w:t>
      </w:r>
      <w:r w:rsidR="001F5F81">
        <w:rPr>
          <w:rFonts w:ascii="Arial" w:eastAsia="Arial" w:hAnsi="Arial" w:cs="Arial"/>
          <w:sz w:val="24"/>
          <w:szCs w:val="24"/>
        </w:rPr>
        <w:t>women’s advantage</w:t>
      </w:r>
      <w:r w:rsidR="00DC3EF2">
        <w:rPr>
          <w:rFonts w:ascii="Arial" w:eastAsia="Arial" w:hAnsi="Arial" w:cs="Arial"/>
          <w:sz w:val="24"/>
          <w:szCs w:val="24"/>
        </w:rPr>
        <w:t xml:space="preserve"> in </w:t>
      </w:r>
      <m:oMath>
        <m:r>
          <w:rPr>
            <w:rFonts w:ascii="Cambria Math" w:eastAsia="Cambria Math" w:hAnsi="Cambria Math" w:cs="Cambria Math"/>
            <w:sz w:val="24"/>
            <w:szCs w:val="24"/>
          </w:rPr>
          <w:lastRenderedPageBreak/>
          <m:t>DFLE</m:t>
        </m:r>
      </m:oMath>
      <w:r w:rsidR="00DC3EF2">
        <w:rPr>
          <w:rFonts w:ascii="Arial" w:eastAsia="Arial" w:hAnsi="Arial" w:cs="Arial"/>
          <w:sz w:val="24"/>
          <w:szCs w:val="24"/>
        </w:rPr>
        <w:t xml:space="preserve">, </w:t>
      </w:r>
      <w:r w:rsidR="001F5F81">
        <w:rPr>
          <w:rFonts w:ascii="Arial" w:eastAsia="Arial" w:hAnsi="Arial" w:cs="Arial"/>
          <w:sz w:val="24"/>
          <w:szCs w:val="24"/>
        </w:rPr>
        <w:t>while in Portugal and India</w:t>
      </w:r>
      <w:r w:rsidR="00DC3EF2">
        <w:rPr>
          <w:rFonts w:ascii="Arial" w:eastAsia="Arial" w:hAnsi="Arial" w:cs="Arial"/>
          <w:sz w:val="24"/>
          <w:szCs w:val="24"/>
        </w:rPr>
        <w:t xml:space="preserve"> women fac</w:t>
      </w:r>
      <w:r w:rsidR="001F5F81">
        <w:rPr>
          <w:rFonts w:ascii="Arial" w:eastAsia="Arial" w:hAnsi="Arial" w:cs="Arial"/>
          <w:sz w:val="24"/>
          <w:szCs w:val="24"/>
        </w:rPr>
        <w:t>e</w:t>
      </w:r>
      <w:r w:rsidR="00DC3EF2">
        <w:rPr>
          <w:rFonts w:ascii="Arial" w:eastAsia="Arial" w:hAnsi="Arial" w:cs="Arial"/>
          <w:sz w:val="24"/>
          <w:szCs w:val="24"/>
        </w:rPr>
        <w:t xml:space="preserve"> a disadvantage </w:t>
      </w:r>
      <w:r w:rsidR="001F5F81">
        <w:rPr>
          <w:rFonts w:ascii="Arial" w:eastAsia="Arial" w:hAnsi="Arial" w:cs="Arial"/>
          <w:sz w:val="24"/>
          <w:szCs w:val="24"/>
        </w:rPr>
        <w:t xml:space="preserve">in the number of years lived without disability </w:t>
      </w:r>
      <w:r w:rsidR="00DC3EF2">
        <w:rPr>
          <w:rFonts w:ascii="Arial" w:eastAsia="Arial" w:hAnsi="Arial" w:cs="Arial"/>
          <w:sz w:val="24"/>
          <w:szCs w:val="24"/>
        </w:rPr>
        <w:t>compared to men.</w:t>
      </w:r>
      <w:r w:rsidR="00014235">
        <w:rPr>
          <w:rFonts w:ascii="Arial" w:eastAsia="Arial" w:hAnsi="Arial" w:cs="Arial"/>
          <w:sz w:val="24"/>
          <w:szCs w:val="24"/>
        </w:rPr>
        <w:t xml:space="preserve"> However, despite Portugal having one of the </w:t>
      </w:r>
      <w:r w:rsidR="006F3FD6">
        <w:rPr>
          <w:rFonts w:ascii="Arial" w:eastAsia="Arial" w:hAnsi="Arial" w:cs="Arial"/>
          <w:sz w:val="24"/>
          <w:szCs w:val="24"/>
        </w:rPr>
        <w:t>smallest</w:t>
      </w:r>
      <w:r w:rsidR="00014235">
        <w:rPr>
          <w:rFonts w:ascii="Arial" w:eastAsia="Arial" w:hAnsi="Arial" w:cs="Arial"/>
          <w:sz w:val="24"/>
          <w:szCs w:val="24"/>
        </w:rPr>
        <w:t xml:space="preserve"> gaps in </w:t>
      </w:r>
      <m:oMath>
        <m:r>
          <w:rPr>
            <w:rFonts w:ascii="Cambria Math" w:eastAsia="Cambria Math" w:hAnsi="Cambria Math" w:cs="Cambria Math"/>
            <w:sz w:val="24"/>
            <w:szCs w:val="24"/>
          </w:rPr>
          <m:t>DFLE</m:t>
        </m:r>
      </m:oMath>
      <w:r w:rsidR="00014235">
        <w:rPr>
          <w:rFonts w:ascii="Arial" w:eastAsia="Arial" w:hAnsi="Arial" w:cs="Arial"/>
          <w:sz w:val="24"/>
          <w:szCs w:val="24"/>
        </w:rPr>
        <w:t>, with</w:t>
      </w:r>
      <w:r w:rsidR="00B77645">
        <w:rPr>
          <w:rFonts w:ascii="Arial" w:eastAsia="Arial" w:hAnsi="Arial" w:cs="Arial"/>
          <w:sz w:val="24"/>
          <w:szCs w:val="24"/>
        </w:rPr>
        <w:t xml:space="preserve"> wo</w:t>
      </w:r>
      <w:r w:rsidR="00CB39B0">
        <w:rPr>
          <w:rFonts w:ascii="Arial" w:eastAsia="Arial" w:hAnsi="Arial" w:cs="Arial"/>
          <w:sz w:val="24"/>
          <w:szCs w:val="24"/>
        </w:rPr>
        <w:t>m</w:t>
      </w:r>
      <w:r w:rsidR="00B77645">
        <w:rPr>
          <w:rFonts w:ascii="Arial" w:eastAsia="Arial" w:hAnsi="Arial" w:cs="Arial"/>
          <w:sz w:val="24"/>
          <w:szCs w:val="24"/>
        </w:rPr>
        <w:t>en facing a disadvantage</w:t>
      </w:r>
      <w:r w:rsidR="006F3FD6">
        <w:rPr>
          <w:rFonts w:ascii="Arial" w:eastAsia="Arial" w:hAnsi="Arial" w:cs="Arial"/>
          <w:sz w:val="24"/>
          <w:szCs w:val="24"/>
        </w:rPr>
        <w:t xml:space="preserve"> in healthy lifespan</w:t>
      </w:r>
      <w:r w:rsidR="00014235">
        <w:rPr>
          <w:rFonts w:ascii="Arial" w:eastAsia="Arial" w:hAnsi="Arial" w:cs="Arial"/>
          <w:sz w:val="24"/>
          <w:szCs w:val="24"/>
        </w:rPr>
        <w:t xml:space="preserve">, </w:t>
      </w:r>
      <w:r w:rsidR="00030109">
        <w:rPr>
          <w:rFonts w:ascii="Arial" w:eastAsia="Arial" w:hAnsi="Arial" w:cs="Arial"/>
          <w:sz w:val="24"/>
          <w:szCs w:val="24"/>
        </w:rPr>
        <w:t xml:space="preserve">the </w:t>
      </w:r>
      <w:r w:rsidR="002E0221">
        <w:rPr>
          <w:rFonts w:ascii="Arial" w:eastAsia="Arial" w:hAnsi="Arial" w:cs="Arial"/>
          <w:sz w:val="24"/>
          <w:szCs w:val="24"/>
        </w:rPr>
        <w:t>contribution of both disability and mortality to the gap are remarkably high, but act in opposite directions</w:t>
      </w:r>
      <w:r w:rsidR="006F3FD6">
        <w:rPr>
          <w:rFonts w:ascii="Arial" w:eastAsia="Arial" w:hAnsi="Arial" w:cs="Arial"/>
          <w:sz w:val="24"/>
          <w:szCs w:val="24"/>
        </w:rPr>
        <w:t xml:space="preserve"> (mortality contribution = 2.33</w:t>
      </w:r>
      <w:r w:rsidR="00910FE1">
        <w:rPr>
          <w:rFonts w:ascii="Arial" w:eastAsia="Arial" w:hAnsi="Arial" w:cs="Arial"/>
          <w:sz w:val="24"/>
          <w:szCs w:val="24"/>
        </w:rPr>
        <w:t xml:space="preserve"> </w:t>
      </w:r>
      <w:r w:rsidR="006F3FD6">
        <w:rPr>
          <w:rFonts w:ascii="Arial" w:eastAsia="Arial" w:hAnsi="Arial" w:cs="Arial"/>
          <w:sz w:val="24"/>
          <w:szCs w:val="24"/>
        </w:rPr>
        <w:t>y, and disability contribution = - 2.</w:t>
      </w:r>
      <w:r w:rsidR="00F818E0">
        <w:rPr>
          <w:rFonts w:ascii="Arial" w:eastAsia="Arial" w:hAnsi="Arial" w:cs="Arial"/>
          <w:sz w:val="24"/>
          <w:szCs w:val="24"/>
        </w:rPr>
        <w:t>69</w:t>
      </w:r>
      <w:r w:rsidR="006F3FD6">
        <w:rPr>
          <w:rFonts w:ascii="Arial" w:eastAsia="Arial" w:hAnsi="Arial" w:cs="Arial"/>
          <w:sz w:val="24"/>
          <w:szCs w:val="24"/>
        </w:rPr>
        <w:t xml:space="preserve"> y)</w:t>
      </w:r>
      <w:r w:rsidR="002E0221">
        <w:rPr>
          <w:rFonts w:ascii="Arial" w:eastAsia="Arial" w:hAnsi="Arial" w:cs="Arial"/>
          <w:sz w:val="24"/>
          <w:szCs w:val="24"/>
        </w:rPr>
        <w:t>. The</w:t>
      </w:r>
      <w:r w:rsidR="00014235">
        <w:rPr>
          <w:rFonts w:ascii="Arial" w:eastAsia="Arial" w:hAnsi="Arial" w:cs="Arial"/>
          <w:sz w:val="24"/>
          <w:szCs w:val="24"/>
        </w:rPr>
        <w:t xml:space="preserve"> </w:t>
      </w:r>
      <w:r w:rsidR="00487F95">
        <w:rPr>
          <w:rFonts w:ascii="Arial" w:eastAsia="Arial" w:hAnsi="Arial" w:cs="Arial"/>
          <w:sz w:val="24"/>
          <w:szCs w:val="24"/>
        </w:rPr>
        <w:t xml:space="preserve">small and negative </w:t>
      </w:r>
      <w:r w:rsidR="00014235">
        <w:rPr>
          <w:rFonts w:ascii="Arial" w:eastAsia="Arial" w:hAnsi="Arial" w:cs="Arial"/>
          <w:sz w:val="24"/>
          <w:szCs w:val="24"/>
        </w:rPr>
        <w:t xml:space="preserve">gap in </w:t>
      </w:r>
      <m:oMath>
        <m:r>
          <w:rPr>
            <w:rFonts w:ascii="Cambria Math" w:eastAsia="Cambria Math" w:hAnsi="Cambria Math" w:cs="Cambria Math"/>
            <w:sz w:val="24"/>
            <w:szCs w:val="24"/>
          </w:rPr>
          <m:t>DFLE</m:t>
        </m:r>
      </m:oMath>
      <w:r w:rsidR="00014235">
        <w:rPr>
          <w:rFonts w:ascii="Arial" w:eastAsia="Arial" w:hAnsi="Arial" w:cs="Arial"/>
          <w:sz w:val="24"/>
          <w:szCs w:val="24"/>
        </w:rPr>
        <w:t xml:space="preserve"> in Portugal</w:t>
      </w:r>
      <w:r w:rsidR="00164C6C">
        <w:rPr>
          <w:rFonts w:ascii="Arial" w:eastAsia="Arial" w:hAnsi="Arial" w:cs="Arial"/>
          <w:sz w:val="24"/>
          <w:szCs w:val="24"/>
        </w:rPr>
        <w:t xml:space="preserve"> </w:t>
      </w:r>
      <w:r w:rsidR="00014235">
        <w:rPr>
          <w:rFonts w:ascii="Arial" w:eastAsia="Arial" w:hAnsi="Arial" w:cs="Arial"/>
          <w:sz w:val="24"/>
          <w:szCs w:val="24"/>
        </w:rPr>
        <w:t>is</w:t>
      </w:r>
      <w:r w:rsidR="00E41155">
        <w:rPr>
          <w:rFonts w:ascii="Arial" w:eastAsia="Arial" w:hAnsi="Arial" w:cs="Arial"/>
          <w:sz w:val="24"/>
          <w:szCs w:val="24"/>
        </w:rPr>
        <w:t xml:space="preserve"> thus</w:t>
      </w:r>
      <w:r w:rsidR="00014235">
        <w:rPr>
          <w:rFonts w:ascii="Arial" w:eastAsia="Arial" w:hAnsi="Arial" w:cs="Arial"/>
          <w:sz w:val="24"/>
          <w:szCs w:val="24"/>
        </w:rPr>
        <w:t xml:space="preserve"> entirely driven by an offsetting effect of disability and mortality</w:t>
      </w:r>
      <w:r w:rsidR="00BA5A42">
        <w:rPr>
          <w:rFonts w:ascii="Arial" w:eastAsia="Arial" w:hAnsi="Arial" w:cs="Arial"/>
          <w:sz w:val="24"/>
          <w:szCs w:val="24"/>
        </w:rPr>
        <w:t xml:space="preserve"> and is </w:t>
      </w:r>
      <w:r w:rsidR="00517CE9">
        <w:rPr>
          <w:rFonts w:ascii="Arial" w:eastAsia="Arial" w:hAnsi="Arial" w:cs="Arial"/>
          <w:sz w:val="24"/>
          <w:szCs w:val="24"/>
        </w:rPr>
        <w:t xml:space="preserve">not </w:t>
      </w:r>
      <w:r w:rsidR="00BA5A42">
        <w:rPr>
          <w:rFonts w:ascii="Arial" w:eastAsia="Arial" w:hAnsi="Arial" w:cs="Arial"/>
          <w:sz w:val="24"/>
          <w:szCs w:val="24"/>
        </w:rPr>
        <w:t>indicative of</w:t>
      </w:r>
      <w:r w:rsidR="00517CE9">
        <w:rPr>
          <w:rFonts w:ascii="Arial" w:eastAsia="Arial" w:hAnsi="Arial" w:cs="Arial"/>
          <w:sz w:val="24"/>
          <w:szCs w:val="24"/>
        </w:rPr>
        <w:t xml:space="preserve"> low inequality in health</w:t>
      </w:r>
      <w:r w:rsidR="00E61F94">
        <w:rPr>
          <w:rFonts w:ascii="Arial" w:eastAsia="Arial" w:hAnsi="Arial" w:cs="Arial"/>
          <w:sz w:val="24"/>
          <w:szCs w:val="24"/>
        </w:rPr>
        <w:t>y lifespan</w:t>
      </w:r>
      <w:r w:rsidR="00B54AD6">
        <w:rPr>
          <w:rFonts w:ascii="Arial" w:eastAsia="Arial" w:hAnsi="Arial" w:cs="Arial"/>
          <w:sz w:val="24"/>
          <w:szCs w:val="24"/>
        </w:rPr>
        <w:t>s</w:t>
      </w:r>
      <w:r w:rsidR="00E61F94">
        <w:rPr>
          <w:rFonts w:ascii="Arial" w:eastAsia="Arial" w:hAnsi="Arial" w:cs="Arial"/>
          <w:sz w:val="24"/>
          <w:szCs w:val="24"/>
        </w:rPr>
        <w:t xml:space="preserve"> </w:t>
      </w:r>
      <w:r w:rsidR="00517CE9">
        <w:rPr>
          <w:rFonts w:ascii="Arial" w:eastAsia="Arial" w:hAnsi="Arial" w:cs="Arial"/>
          <w:sz w:val="24"/>
          <w:szCs w:val="24"/>
        </w:rPr>
        <w:t>between women and men</w:t>
      </w:r>
      <w:r w:rsidR="00F4002B">
        <w:rPr>
          <w:rFonts w:ascii="Arial" w:eastAsia="Arial" w:hAnsi="Arial" w:cs="Arial"/>
          <w:sz w:val="24"/>
          <w:szCs w:val="24"/>
        </w:rPr>
        <w:t xml:space="preserve"> in this setting</w:t>
      </w:r>
      <w:r w:rsidR="00517CE9">
        <w:rPr>
          <w:rFonts w:ascii="Arial" w:eastAsia="Arial" w:hAnsi="Arial" w:cs="Arial"/>
          <w:sz w:val="24"/>
          <w:szCs w:val="24"/>
        </w:rPr>
        <w:t>.</w:t>
      </w:r>
      <w:r w:rsidR="007B6765">
        <w:rPr>
          <w:rFonts w:ascii="Arial" w:eastAsia="Arial" w:hAnsi="Arial" w:cs="Arial"/>
          <w:sz w:val="24"/>
          <w:szCs w:val="24"/>
        </w:rPr>
        <w:t xml:space="preserve"> </w:t>
      </w:r>
    </w:p>
    <w:p w14:paraId="77EDFBE1"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225F9D89" w14:textId="5EB03CAE" w:rsidR="004041B8" w:rsidRDefault="00B00FE5"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A14CF01" wp14:editId="4BBEA7EA">
            <wp:extent cx="5870593" cy="29651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_Manuscri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3918" cy="2966872"/>
                    </a:xfrm>
                    <a:prstGeom prst="rect">
                      <a:avLst/>
                    </a:prstGeom>
                  </pic:spPr>
                </pic:pic>
              </a:graphicData>
            </a:graphic>
          </wp:inline>
        </w:drawing>
      </w:r>
    </w:p>
    <w:p w14:paraId="4E37813C"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023D5BDB" w14:textId="63DE5A55" w:rsidR="003E095A" w:rsidRPr="00F02C8B" w:rsidRDefault="00E1580F" w:rsidP="00D632B3">
      <w:pPr>
        <w:keepNext/>
        <w:pBdr>
          <w:top w:val="nil"/>
          <w:left w:val="nil"/>
          <w:bottom w:val="nil"/>
          <w:right w:val="nil"/>
          <w:between w:val="nil"/>
        </w:pBdr>
        <w:spacing w:after="0"/>
        <w:jc w:val="both"/>
        <w:rPr>
          <w:rFonts w:ascii="Arial" w:eastAsia="Arial" w:hAnsi="Arial" w:cs="Arial"/>
          <w:sz w:val="24"/>
          <w:szCs w:val="24"/>
        </w:rPr>
      </w:pPr>
      <w:commentRangeStart w:id="78"/>
      <w:r w:rsidRPr="00D632B3">
        <w:rPr>
          <w:rFonts w:ascii="Arial" w:eastAsia="Arial" w:hAnsi="Arial" w:cs="Arial"/>
          <w:sz w:val="24"/>
          <w:szCs w:val="24"/>
        </w:rPr>
        <w:t xml:space="preserve">Fig 2 </w:t>
      </w:r>
      <w:commentRangeEnd w:id="78"/>
      <w:r w:rsidR="006C6AE1">
        <w:rPr>
          <w:rStyle w:val="CommentReference"/>
          <w:rFonts w:ascii="Times New Roman" w:eastAsia="Times New Roman" w:hAnsi="Times New Roman" w:cs="Times New Roman"/>
        </w:rPr>
        <w:commentReference w:id="78"/>
      </w:r>
      <w:r w:rsidR="00F02C8B" w:rsidRPr="00F02C8B">
        <w:rPr>
          <w:rFonts w:ascii="Arial" w:eastAsia="Arial" w:hAnsi="Arial" w:cs="Arial"/>
          <w:sz w:val="24"/>
          <w:szCs w:val="24"/>
        </w:rPr>
        <w:t>Decomposition of the gender gap (women-men) in disability-free life expectancy (</w:t>
      </w:r>
      <m:oMath>
        <m:r>
          <w:rPr>
            <w:rFonts w:ascii="Cambria Math" w:eastAsia="Cambria Math" w:hAnsi="Cambria Math" w:cs="Cambria Math"/>
            <w:sz w:val="24"/>
            <w:szCs w:val="24"/>
          </w:rPr>
          <m:t>DFLE</m:t>
        </m:r>
      </m:oMath>
      <w:r w:rsidR="00F02C8B" w:rsidRPr="00F02C8B">
        <w:rPr>
          <w:rFonts w:ascii="Arial" w:eastAsia="Arial" w:hAnsi="Arial" w:cs="Arial"/>
          <w:sz w:val="24"/>
          <w:szCs w:val="24"/>
        </w:rPr>
        <w:t xml:space="preserve"> at ages 60 y and over into mortality and disability eff</w:t>
      </w:r>
      <w:bookmarkStart w:id="79" w:name="_GoBack"/>
      <w:bookmarkEnd w:id="79"/>
      <w:r w:rsidR="00F02C8B" w:rsidRPr="00F02C8B">
        <w:rPr>
          <w:rFonts w:ascii="Arial" w:eastAsia="Arial" w:hAnsi="Arial" w:cs="Arial"/>
          <w:sz w:val="24"/>
          <w:szCs w:val="24"/>
        </w:rPr>
        <w:t>ects (Panel A) and in chronic disease-free life expectancy (</w:t>
      </w:r>
      <m:oMath>
        <m:r>
          <w:rPr>
            <w:rFonts w:ascii="Cambria Math" w:eastAsia="Cambria Math" w:hAnsi="Cambria Math" w:cs="Cambria Math"/>
            <w:sz w:val="24"/>
            <w:szCs w:val="24"/>
          </w:rPr>
          <m:t>CFLE</m:t>
        </m:r>
      </m:oMath>
      <w:r w:rsidR="00F02C8B" w:rsidRPr="00F02C8B">
        <w:rPr>
          <w:rFonts w:ascii="Arial" w:eastAsia="Arial" w:hAnsi="Arial" w:cs="Arial"/>
          <w:sz w:val="24"/>
          <w:szCs w:val="24"/>
        </w:rPr>
        <w:t>) at ages 60 y and over into mortality and chronic effects (Panel B) by country.</w:t>
      </w:r>
      <w:r w:rsidR="00F02C8B">
        <w:rPr>
          <w:rFonts w:ascii="Arial" w:eastAsia="Arial" w:hAnsi="Arial" w:cs="Arial"/>
          <w:sz w:val="24"/>
          <w:szCs w:val="24"/>
        </w:rPr>
        <w:t xml:space="preserve"> Values of total gender gap (women-men) in </w:t>
      </w:r>
      <m:oMath>
        <m:r>
          <w:rPr>
            <w:rFonts w:ascii="Cambria Math" w:eastAsia="Cambria Math" w:hAnsi="Cambria Math" w:cs="Cambria Math"/>
            <w:sz w:val="24"/>
            <w:szCs w:val="24"/>
          </w:rPr>
          <m:t>DFLE</m:t>
        </m:r>
      </m:oMath>
      <w:r w:rsidR="00F02C8B">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F02C8B">
        <w:rPr>
          <w:rFonts w:ascii="Arial" w:eastAsia="Arial" w:hAnsi="Arial" w:cs="Arial"/>
          <w:sz w:val="24"/>
          <w:szCs w:val="24"/>
        </w:rPr>
        <w:t xml:space="preserve"> (Panel B) are presented on </w:t>
      </w:r>
      <w:r w:rsidR="004C2A77">
        <w:rPr>
          <w:rFonts w:ascii="Arial" w:eastAsia="Arial" w:hAnsi="Arial" w:cs="Arial"/>
          <w:sz w:val="24"/>
          <w:szCs w:val="24"/>
        </w:rPr>
        <w:t>the bars</w:t>
      </w:r>
      <w:r w:rsidR="00F02C8B">
        <w:rPr>
          <w:rFonts w:ascii="Arial" w:eastAsia="Arial" w:hAnsi="Arial" w:cs="Arial"/>
          <w:sz w:val="24"/>
          <w:szCs w:val="24"/>
        </w:rPr>
        <w:t xml:space="preserve">. </w:t>
      </w:r>
      <w:r w:rsidR="00D632B3" w:rsidRPr="00D632B3">
        <w:rPr>
          <w:rFonts w:ascii="Arial" w:eastAsia="Arial" w:hAnsi="Arial" w:cs="Arial"/>
          <w:i/>
          <w:sz w:val="20"/>
          <w:szCs w:val="20"/>
        </w:rPr>
        <w:t>Notes.</w:t>
      </w:r>
      <w:r w:rsidR="00D632B3" w:rsidRPr="00D632B3">
        <w:rPr>
          <w:rFonts w:ascii="Arial" w:eastAsia="Arial" w:hAnsi="Arial" w:cs="Arial"/>
          <w:sz w:val="20"/>
          <w:szCs w:val="20"/>
        </w:rPr>
        <w:t xml:space="preserve"> </w:t>
      </w:r>
      <w:r w:rsidR="00D632B3">
        <w:rPr>
          <w:rFonts w:ascii="Arial" w:eastAsia="Arial" w:hAnsi="Arial" w:cs="Arial"/>
          <w:sz w:val="20"/>
          <w:szCs w:val="20"/>
        </w:rPr>
        <w:t>disability</w:t>
      </w:r>
      <w:r w:rsidR="00D632B3" w:rsidRPr="00D632B3">
        <w:rPr>
          <w:rFonts w:ascii="Arial" w:eastAsia="Arial" w:hAnsi="Arial" w:cs="Arial"/>
          <w:sz w:val="20"/>
          <w:szCs w:val="20"/>
        </w:rPr>
        <w:t xml:space="preserve"> refers to the 5-item list of activities of daily living (ADLs), which include bathing, dressing, eating, getting in and out of bed, and using the toilet</w:t>
      </w:r>
      <w:r w:rsidR="009134C5">
        <w:rPr>
          <w:rFonts w:ascii="Arial" w:eastAsia="Arial" w:hAnsi="Arial" w:cs="Arial"/>
          <w:sz w:val="20"/>
          <w:szCs w:val="20"/>
        </w:rPr>
        <w:t>.</w:t>
      </w:r>
      <w:r w:rsidR="009134C5" w:rsidRPr="009134C5">
        <w:rPr>
          <w:rFonts w:ascii="Arial" w:hAnsi="Arial" w:cs="Arial"/>
          <w:color w:val="000000"/>
          <w:sz w:val="18"/>
          <w:szCs w:val="18"/>
          <w:shd w:val="clear" w:color="auto" w:fill="FFFFFF"/>
        </w:rPr>
        <w:t xml:space="preserve"> </w:t>
      </w:r>
      <w:r w:rsidR="009134C5" w:rsidRPr="00B175C7">
        <w:rPr>
          <w:rFonts w:ascii="Arial" w:hAnsi="Arial" w:cs="Arial"/>
          <w:color w:val="000000"/>
          <w:sz w:val="18"/>
          <w:szCs w:val="18"/>
          <w:shd w:val="clear" w:color="auto" w:fill="FFFFFF"/>
        </w:rPr>
        <w:t xml:space="preserve">Chronic is defined as being diagnosed with at least one of six doctor diagnosed conditions present at all country surveys that were harmonized: 1. Arthritis, 2. Cancer, 3. Diabetes, 4. Heart Conditions, 5. Lung disease, 6. Stroke. </w:t>
      </w:r>
      <w:r w:rsidR="00D632B3" w:rsidRPr="00D632B3">
        <w:rPr>
          <w:rFonts w:ascii="Arial" w:eastAsia="Arial" w:hAnsi="Arial" w:cs="Arial"/>
          <w:sz w:val="20"/>
          <w:szCs w:val="20"/>
        </w:rPr>
        <w:t xml:space="preserve">Source: Gateway to Global </w:t>
      </w:r>
      <w:r w:rsidR="00D632B3" w:rsidRPr="00D632B3">
        <w:rPr>
          <w:rFonts w:ascii="Arial" w:eastAsia="Arial" w:hAnsi="Arial" w:cs="Arial"/>
          <w:sz w:val="20"/>
          <w:szCs w:val="20"/>
        </w:rPr>
        <w:lastRenderedPageBreak/>
        <w:t>Aging Data, Produced by the Program on Global Aging, Health &amp; Policy, University of Southern California with funding from the National Institute on Aging (R01 AG030153).</w:t>
      </w:r>
    </w:p>
    <w:p w14:paraId="7DAB0E46" w14:textId="77777777" w:rsidR="00E1580F" w:rsidRDefault="00E1580F"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15A1BC3B" w14:textId="08C329B6" w:rsidR="00704E2C" w:rsidRDefault="00846ADB" w:rsidP="00697152">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B in Figure 2 shows a contrasting pattern between the gender gap in </w:t>
      </w:r>
      <m:oMath>
        <m:r>
          <w:rPr>
            <w:rFonts w:ascii="Cambria Math" w:eastAsia="Cambria Math" w:hAnsi="Cambria Math" w:cs="Cambria Math"/>
            <w:sz w:val="24"/>
            <w:szCs w:val="24"/>
          </w:rPr>
          <m:t>CFLE</m:t>
        </m:r>
      </m:oMath>
      <w:r w:rsidR="00F91708">
        <w:rPr>
          <w:rFonts w:ascii="Arial" w:eastAsia="Arial" w:hAnsi="Arial" w:cs="Arial"/>
          <w:sz w:val="24"/>
          <w:szCs w:val="24"/>
        </w:rPr>
        <w:t xml:space="preserve"> </w:t>
      </w:r>
      <w:r>
        <w:rPr>
          <w:rFonts w:ascii="Arial" w:eastAsia="Arial" w:hAnsi="Arial" w:cs="Arial"/>
          <w:sz w:val="24"/>
          <w:szCs w:val="24"/>
        </w:rPr>
        <w:t xml:space="preserve">and </w:t>
      </w:r>
      <m:oMath>
        <m:r>
          <w:rPr>
            <w:rFonts w:ascii="Cambria Math" w:eastAsia="Cambria Math" w:hAnsi="Cambria Math" w:cs="Cambria Math"/>
            <w:sz w:val="24"/>
            <w:szCs w:val="24"/>
          </w:rPr>
          <m:t>DFLE</m:t>
        </m:r>
      </m:oMath>
      <w:r w:rsidR="009143FA">
        <w:rPr>
          <w:rFonts w:ascii="Arial" w:eastAsia="Arial" w:hAnsi="Arial" w:cs="Arial"/>
          <w:sz w:val="24"/>
          <w:szCs w:val="24"/>
        </w:rPr>
        <w:t xml:space="preserve"> (Panel A)</w:t>
      </w:r>
      <w:r>
        <w:rPr>
          <w:rFonts w:ascii="Arial" w:eastAsia="Arial" w:hAnsi="Arial" w:cs="Arial"/>
          <w:sz w:val="24"/>
          <w:szCs w:val="24"/>
        </w:rPr>
        <w:t xml:space="preserve">. </w:t>
      </w:r>
      <w:r w:rsidRPr="00290623">
        <w:rPr>
          <w:rFonts w:ascii="Arial" w:eastAsia="Arial" w:hAnsi="Arial" w:cs="Arial"/>
          <w:sz w:val="24"/>
          <w:szCs w:val="24"/>
        </w:rPr>
        <w:t xml:space="preserve">Chronic </w:t>
      </w:r>
      <w:r>
        <w:rPr>
          <w:rFonts w:ascii="Arial" w:eastAsia="Arial" w:hAnsi="Arial" w:cs="Arial"/>
          <w:sz w:val="24"/>
          <w:szCs w:val="24"/>
        </w:rPr>
        <w:t>diseases reveal</w:t>
      </w:r>
      <w:r w:rsidRPr="00290623">
        <w:rPr>
          <w:rFonts w:ascii="Arial" w:eastAsia="Arial" w:hAnsi="Arial" w:cs="Arial"/>
          <w:sz w:val="24"/>
          <w:szCs w:val="24"/>
        </w:rPr>
        <w:t xml:space="preserve"> a different impact </w:t>
      </w:r>
      <w:r>
        <w:rPr>
          <w:rFonts w:ascii="Arial" w:eastAsia="Arial" w:hAnsi="Arial" w:cs="Arial"/>
          <w:sz w:val="24"/>
          <w:szCs w:val="24"/>
        </w:rPr>
        <w:t xml:space="preserve">on the total gender gap </w:t>
      </w:r>
      <w:r w:rsidRPr="00290623">
        <w:rPr>
          <w:rFonts w:ascii="Arial" w:eastAsia="Arial" w:hAnsi="Arial" w:cs="Arial"/>
          <w:sz w:val="24"/>
          <w:szCs w:val="24"/>
        </w:rPr>
        <w:t>compared to disability</w:t>
      </w:r>
      <w:r>
        <w:rPr>
          <w:rFonts w:ascii="Arial" w:eastAsia="Arial" w:hAnsi="Arial" w:cs="Arial"/>
          <w:sz w:val="24"/>
          <w:szCs w:val="24"/>
        </w:rPr>
        <w:t xml:space="preserve">. Panel B shows that </w:t>
      </w:r>
      <w:r w:rsidR="007C2F62">
        <w:rPr>
          <w:rFonts w:ascii="Arial" w:eastAsia="Arial" w:hAnsi="Arial" w:cs="Arial"/>
          <w:sz w:val="24"/>
          <w:szCs w:val="24"/>
        </w:rPr>
        <w:t xml:space="preserve">overall </w:t>
      </w:r>
      <w:r w:rsidRPr="00290623">
        <w:rPr>
          <w:rFonts w:ascii="Arial" w:eastAsia="Arial" w:hAnsi="Arial" w:cs="Arial"/>
          <w:sz w:val="24"/>
          <w:szCs w:val="24"/>
        </w:rPr>
        <w:t>women l</w:t>
      </w:r>
      <w:r w:rsidR="001C546D">
        <w:rPr>
          <w:rFonts w:ascii="Arial" w:eastAsia="Arial" w:hAnsi="Arial" w:cs="Arial"/>
          <w:sz w:val="24"/>
          <w:szCs w:val="24"/>
        </w:rPr>
        <w:t>ive less</w:t>
      </w:r>
      <w:r w:rsidRPr="00290623">
        <w:rPr>
          <w:rFonts w:ascii="Arial" w:eastAsia="Arial" w:hAnsi="Arial" w:cs="Arial"/>
          <w:sz w:val="24"/>
          <w:szCs w:val="24"/>
        </w:rPr>
        <w:t xml:space="preserve"> years with</w:t>
      </w:r>
      <w:r w:rsidR="001C546D">
        <w:rPr>
          <w:rFonts w:ascii="Arial" w:eastAsia="Arial" w:hAnsi="Arial" w:cs="Arial"/>
          <w:sz w:val="24"/>
          <w:szCs w:val="24"/>
        </w:rPr>
        <w:t>out</w:t>
      </w:r>
      <w:r w:rsidRPr="00290623">
        <w:rPr>
          <w:rFonts w:ascii="Arial" w:eastAsia="Arial" w:hAnsi="Arial" w:cs="Arial"/>
          <w:sz w:val="24"/>
          <w:szCs w:val="24"/>
        </w:rPr>
        <w:t xml:space="preserve"> chronic diseases than men</w:t>
      </w:r>
      <w:r w:rsidR="007C2F62">
        <w:rPr>
          <w:rFonts w:ascii="Arial" w:eastAsia="Arial" w:hAnsi="Arial" w:cs="Arial"/>
          <w:sz w:val="24"/>
          <w:szCs w:val="24"/>
        </w:rPr>
        <w:t xml:space="preserve"> </w:t>
      </w:r>
      <w:r w:rsidR="00F4002B">
        <w:rPr>
          <w:rFonts w:ascii="Arial" w:eastAsia="Arial" w:hAnsi="Arial" w:cs="Arial"/>
          <w:sz w:val="24"/>
          <w:szCs w:val="24"/>
        </w:rPr>
        <w:t>(see Figs S1-S8 in the SI for the contribution of each chronic disease)</w:t>
      </w:r>
      <w:r w:rsidR="00164C6C">
        <w:rPr>
          <w:rFonts w:ascii="Arial" w:eastAsia="Arial" w:hAnsi="Arial" w:cs="Arial"/>
          <w:sz w:val="24"/>
          <w:szCs w:val="24"/>
        </w:rPr>
        <w:t xml:space="preserve">. </w:t>
      </w:r>
      <w:r w:rsidR="00A31EA8">
        <w:rPr>
          <w:rFonts w:ascii="Arial" w:eastAsia="Arial" w:hAnsi="Arial" w:cs="Arial"/>
          <w:sz w:val="24"/>
          <w:szCs w:val="24"/>
        </w:rPr>
        <w:t xml:space="preserve">However, </w:t>
      </w:r>
      <w:r w:rsidR="002E1B47" w:rsidRPr="00290623">
        <w:rPr>
          <w:rFonts w:ascii="Arial" w:eastAsia="Arial" w:hAnsi="Arial" w:cs="Arial"/>
          <w:sz w:val="24"/>
          <w:szCs w:val="24"/>
        </w:rPr>
        <w:t xml:space="preserve">despite these </w:t>
      </w:r>
      <w:r w:rsidR="002E1B47">
        <w:rPr>
          <w:rFonts w:ascii="Arial" w:eastAsia="Arial" w:hAnsi="Arial" w:cs="Arial"/>
          <w:sz w:val="24"/>
          <w:szCs w:val="24"/>
        </w:rPr>
        <w:t>contrasting results</w:t>
      </w:r>
      <w:r w:rsidR="002E1B47" w:rsidRPr="00290623">
        <w:rPr>
          <w:rFonts w:ascii="Arial" w:eastAsia="Arial" w:hAnsi="Arial" w:cs="Arial"/>
          <w:sz w:val="24"/>
          <w:szCs w:val="24"/>
        </w:rPr>
        <w:t xml:space="preserve">, </w:t>
      </w:r>
      <w:r w:rsidR="00B60D3A">
        <w:rPr>
          <w:rFonts w:ascii="Arial" w:eastAsia="Arial" w:hAnsi="Arial" w:cs="Arial"/>
          <w:sz w:val="24"/>
          <w:szCs w:val="24"/>
        </w:rPr>
        <w:t>similar</w:t>
      </w:r>
      <w:r w:rsidR="00A31EA8">
        <w:rPr>
          <w:rFonts w:ascii="Arial" w:eastAsia="Arial" w:hAnsi="Arial" w:cs="Arial"/>
          <w:sz w:val="24"/>
          <w:szCs w:val="24"/>
        </w:rPr>
        <w:t xml:space="preserve"> implications </w:t>
      </w:r>
      <w:r w:rsidR="00B60D3A">
        <w:rPr>
          <w:rFonts w:ascii="Arial" w:eastAsia="Arial" w:hAnsi="Arial" w:cs="Arial"/>
          <w:sz w:val="24"/>
          <w:szCs w:val="24"/>
        </w:rPr>
        <w:t xml:space="preserve">remain. Not necessarily countries that have similar total gaps in </w:t>
      </w:r>
      <m:oMath>
        <m:r>
          <w:rPr>
            <w:rFonts w:ascii="Cambria Math" w:eastAsia="Cambria Math" w:hAnsi="Cambria Math" w:cs="Cambria Math"/>
            <w:sz w:val="24"/>
            <w:szCs w:val="24"/>
          </w:rPr>
          <m:t>CFLE</m:t>
        </m:r>
      </m:oMath>
      <w:r w:rsidR="00B60D3A">
        <w:rPr>
          <w:rFonts w:ascii="Arial" w:eastAsia="Arial" w:hAnsi="Arial" w:cs="Arial"/>
          <w:sz w:val="24"/>
          <w:szCs w:val="24"/>
        </w:rPr>
        <w:t xml:space="preserve"> are alike in terms of chronic and mortality contributi</w:t>
      </w:r>
      <w:proofErr w:type="spellStart"/>
      <w:r w:rsidR="00B60D3A">
        <w:rPr>
          <w:rFonts w:ascii="Arial" w:eastAsia="Arial" w:hAnsi="Arial" w:cs="Arial"/>
          <w:sz w:val="24"/>
          <w:szCs w:val="24"/>
        </w:rPr>
        <w:t>ons</w:t>
      </w:r>
      <w:proofErr w:type="spellEnd"/>
      <w:r w:rsidR="00B60D3A">
        <w:rPr>
          <w:rFonts w:ascii="Arial" w:eastAsia="Arial" w:hAnsi="Arial" w:cs="Arial"/>
          <w:sz w:val="24"/>
          <w:szCs w:val="24"/>
        </w:rPr>
        <w:t xml:space="preserve">. </w:t>
      </w:r>
      <w:r w:rsidR="009C13B4" w:rsidRPr="009C13B4">
        <w:rPr>
          <w:rFonts w:ascii="Arial" w:eastAsia="Arial" w:hAnsi="Arial" w:cs="Arial"/>
          <w:sz w:val="24"/>
          <w:szCs w:val="24"/>
        </w:rPr>
        <w:t xml:space="preserve">While both Switzerland and the US exhibit a </w:t>
      </w:r>
      <m:oMath>
        <m:r>
          <w:rPr>
            <w:rFonts w:ascii="Cambria Math" w:eastAsia="Cambria Math" w:hAnsi="Cambria Math" w:cs="Cambria Math"/>
            <w:sz w:val="24"/>
            <w:szCs w:val="24"/>
          </w:rPr>
          <m:t>CFLE</m:t>
        </m:r>
      </m:oMath>
      <w:r w:rsidR="00654459">
        <w:rPr>
          <w:rFonts w:ascii="Arial" w:eastAsia="Arial" w:hAnsi="Arial" w:cs="Arial"/>
          <w:sz w:val="24"/>
          <w:szCs w:val="24"/>
        </w:rPr>
        <w:t xml:space="preserve"> </w:t>
      </w:r>
      <w:r w:rsidR="009C13B4" w:rsidRPr="009C13B4">
        <w:rPr>
          <w:rFonts w:ascii="Arial" w:eastAsia="Arial" w:hAnsi="Arial" w:cs="Arial"/>
          <w:sz w:val="24"/>
          <w:szCs w:val="24"/>
        </w:rPr>
        <w:t>gap of -0.16 years, there are notable disparities in the magnitudes of the contributions from mortality and chronic diseases across these countries.</w:t>
      </w:r>
      <w:r w:rsidR="002E1B47" w:rsidRPr="003214F9">
        <w:rPr>
          <w:rFonts w:ascii="Arial" w:eastAsia="Arial" w:hAnsi="Arial" w:cs="Arial"/>
          <w:sz w:val="24"/>
          <w:szCs w:val="24"/>
        </w:rPr>
        <w:t xml:space="preserve"> In Switzerland, the magnitude of </w:t>
      </w:r>
      <w:r w:rsidR="002E1B47">
        <w:rPr>
          <w:rFonts w:ascii="Arial" w:eastAsia="Arial" w:hAnsi="Arial" w:cs="Arial"/>
          <w:sz w:val="24"/>
          <w:szCs w:val="24"/>
        </w:rPr>
        <w:t xml:space="preserve">the contribution of </w:t>
      </w:r>
      <w:r w:rsidR="002E1B47" w:rsidRPr="003214F9">
        <w:rPr>
          <w:rFonts w:ascii="Arial" w:eastAsia="Arial" w:hAnsi="Arial" w:cs="Arial"/>
          <w:sz w:val="24"/>
          <w:szCs w:val="24"/>
        </w:rPr>
        <w:t xml:space="preserve">mortality and chronic </w:t>
      </w:r>
      <w:r w:rsidR="002E1B47">
        <w:rPr>
          <w:rFonts w:ascii="Arial" w:eastAsia="Arial" w:hAnsi="Arial" w:cs="Arial"/>
          <w:sz w:val="24"/>
          <w:szCs w:val="24"/>
        </w:rPr>
        <w:t>diseases</w:t>
      </w:r>
      <w:r w:rsidR="002E1B47" w:rsidRPr="003214F9">
        <w:rPr>
          <w:rFonts w:ascii="Arial" w:eastAsia="Arial" w:hAnsi="Arial" w:cs="Arial"/>
          <w:sz w:val="24"/>
          <w:szCs w:val="24"/>
        </w:rPr>
        <w:t xml:space="preserve"> are three and two times higher, respectively, compared to the US.</w:t>
      </w:r>
    </w:p>
    <w:p w14:paraId="782B0989" w14:textId="77777777" w:rsidR="0038122A" w:rsidRDefault="0038122A"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00000053" w14:textId="5EA8F4BB" w:rsidR="00B133DD" w:rsidRPr="00430C35" w:rsidRDefault="006B23CE" w:rsidP="00430C35">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These aspects become clearer in Fig 3, where</w:t>
      </w:r>
      <w:r w:rsidR="0038122A">
        <w:rPr>
          <w:rFonts w:ascii="Arial" w:eastAsia="Arial" w:hAnsi="Arial" w:cs="Arial"/>
          <w:sz w:val="24"/>
          <w:szCs w:val="24"/>
        </w:rPr>
        <w:t xml:space="preserve"> </w:t>
      </w:r>
      <w:r w:rsidR="003E095A">
        <w:rPr>
          <w:rFonts w:ascii="Arial" w:eastAsia="Arial" w:hAnsi="Arial" w:cs="Arial"/>
          <w:sz w:val="24"/>
          <w:szCs w:val="24"/>
        </w:rPr>
        <w:t xml:space="preserve">we </w:t>
      </w:r>
      <w:r w:rsidR="00747CAF">
        <w:rPr>
          <w:rFonts w:ascii="Arial" w:eastAsia="Arial" w:hAnsi="Arial" w:cs="Arial"/>
          <w:sz w:val="24"/>
          <w:szCs w:val="24"/>
        </w:rPr>
        <w:t>group</w:t>
      </w:r>
      <w:r w:rsidR="003E095A">
        <w:rPr>
          <w:rFonts w:ascii="Arial" w:eastAsia="Arial" w:hAnsi="Arial" w:cs="Arial"/>
          <w:sz w:val="24"/>
          <w:szCs w:val="24"/>
        </w:rPr>
        <w:t xml:space="preserve"> countries </w:t>
      </w:r>
      <w:r w:rsidR="00F40A3A">
        <w:rPr>
          <w:rFonts w:ascii="Arial" w:eastAsia="Arial" w:hAnsi="Arial" w:cs="Arial"/>
          <w:sz w:val="24"/>
          <w:szCs w:val="24"/>
        </w:rPr>
        <w:t>according to</w:t>
      </w:r>
      <w:r w:rsidR="003E095A">
        <w:rPr>
          <w:rFonts w:ascii="Arial" w:eastAsia="Arial" w:hAnsi="Arial" w:cs="Arial"/>
          <w:sz w:val="24"/>
          <w:szCs w:val="24"/>
        </w:rPr>
        <w:t xml:space="preserve"> </w:t>
      </w:r>
      <w:r w:rsidR="00691828">
        <w:rPr>
          <w:rFonts w:ascii="Arial" w:eastAsia="Arial" w:hAnsi="Arial" w:cs="Arial"/>
          <w:sz w:val="24"/>
          <w:szCs w:val="24"/>
        </w:rPr>
        <w:t xml:space="preserve">the </w:t>
      </w:r>
      <w:r w:rsidR="003E095A">
        <w:rPr>
          <w:rFonts w:ascii="Arial" w:eastAsia="Arial" w:hAnsi="Arial" w:cs="Arial"/>
          <w:sz w:val="24"/>
          <w:szCs w:val="24"/>
        </w:rPr>
        <w:t xml:space="preserve">total gender gaps in </w:t>
      </w:r>
      <m:oMath>
        <m:r>
          <w:rPr>
            <w:rFonts w:ascii="Cambria Math" w:eastAsia="Cambria Math" w:hAnsi="Cambria Math" w:cs="Cambria Math"/>
            <w:sz w:val="24"/>
            <w:szCs w:val="24"/>
          </w:rPr>
          <m:t>DFLE</m:t>
        </m:r>
      </m:oMath>
      <w:r w:rsidR="004A7831">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4A7831">
        <w:rPr>
          <w:rFonts w:ascii="Arial" w:eastAsia="Arial" w:hAnsi="Arial" w:cs="Arial"/>
          <w:sz w:val="24"/>
          <w:szCs w:val="24"/>
        </w:rPr>
        <w:t xml:space="preserve"> (Panel B)</w:t>
      </w:r>
      <w:r w:rsidR="00BD0C4A">
        <w:rPr>
          <w:rFonts w:ascii="Arial" w:eastAsia="Arial" w:hAnsi="Arial" w:cs="Arial"/>
          <w:sz w:val="24"/>
          <w:szCs w:val="24"/>
        </w:rPr>
        <w:t xml:space="preserve"> and their corresponding </w:t>
      </w:r>
      <w:r w:rsidR="003E095A">
        <w:rPr>
          <w:rFonts w:ascii="Arial" w:eastAsia="Arial" w:hAnsi="Arial" w:cs="Arial"/>
          <w:sz w:val="24"/>
          <w:szCs w:val="24"/>
        </w:rPr>
        <w:t>mortality</w:t>
      </w:r>
      <w:r w:rsidR="002142F6">
        <w:rPr>
          <w:rFonts w:ascii="Arial" w:eastAsia="Arial" w:hAnsi="Arial" w:cs="Arial"/>
          <w:sz w:val="24"/>
          <w:szCs w:val="24"/>
        </w:rPr>
        <w:t xml:space="preserve">, </w:t>
      </w:r>
      <w:r w:rsidR="003E095A">
        <w:rPr>
          <w:rFonts w:ascii="Arial" w:eastAsia="Arial" w:hAnsi="Arial" w:cs="Arial"/>
          <w:sz w:val="24"/>
          <w:szCs w:val="24"/>
        </w:rPr>
        <w:t>disability</w:t>
      </w:r>
      <w:r w:rsidR="002142F6">
        <w:rPr>
          <w:rFonts w:ascii="Arial" w:eastAsia="Arial" w:hAnsi="Arial" w:cs="Arial"/>
          <w:sz w:val="24"/>
          <w:szCs w:val="24"/>
        </w:rPr>
        <w:t>, and chronic</w:t>
      </w:r>
      <w:r w:rsidR="003E095A">
        <w:rPr>
          <w:rFonts w:ascii="Arial" w:eastAsia="Arial" w:hAnsi="Arial" w:cs="Arial"/>
          <w:sz w:val="24"/>
          <w:szCs w:val="24"/>
        </w:rPr>
        <w:t xml:space="preserve"> </w:t>
      </w:r>
      <w:r w:rsidR="00034590">
        <w:rPr>
          <w:rFonts w:ascii="Arial" w:eastAsia="Arial" w:hAnsi="Arial" w:cs="Arial"/>
          <w:sz w:val="24"/>
          <w:szCs w:val="24"/>
        </w:rPr>
        <w:t>components</w:t>
      </w:r>
      <w:r w:rsidR="003E095A">
        <w:rPr>
          <w:rFonts w:ascii="Arial" w:eastAsia="Arial" w:hAnsi="Arial" w:cs="Arial"/>
          <w:sz w:val="24"/>
          <w:szCs w:val="24"/>
        </w:rPr>
        <w:t xml:space="preserve">. </w:t>
      </w:r>
      <w:r w:rsidR="00952804">
        <w:rPr>
          <w:rFonts w:ascii="Arial" w:eastAsia="Arial" w:hAnsi="Arial" w:cs="Arial"/>
          <w:sz w:val="24"/>
          <w:szCs w:val="24"/>
        </w:rPr>
        <w:t>It is noticeable how different countries can be grouped together</w:t>
      </w:r>
      <w:r w:rsidR="00CA6929">
        <w:rPr>
          <w:rFonts w:ascii="Arial" w:eastAsia="Arial" w:hAnsi="Arial" w:cs="Arial"/>
          <w:sz w:val="24"/>
          <w:szCs w:val="24"/>
        </w:rPr>
        <w:t xml:space="preserve"> when only total gender gaps in </w:t>
      </w:r>
      <m:oMath>
        <m:r>
          <w:rPr>
            <w:rFonts w:ascii="Cambria Math" w:eastAsia="Cambria Math" w:hAnsi="Cambria Math" w:cs="Cambria Math"/>
            <w:sz w:val="24"/>
            <w:szCs w:val="24"/>
          </w:rPr>
          <m:t>DFLE</m:t>
        </m:r>
      </m:oMath>
      <w:r w:rsidR="00CA6929">
        <w:rPr>
          <w:rFonts w:ascii="Arial" w:eastAsia="Arial" w:hAnsi="Arial" w:cs="Arial"/>
          <w:sz w:val="24"/>
          <w:szCs w:val="24"/>
        </w:rPr>
        <w:t xml:space="preserve"> and </w:t>
      </w:r>
      <m:oMath>
        <m:r>
          <w:rPr>
            <w:rFonts w:ascii="Cambria Math" w:eastAsia="Cambria Math" w:hAnsi="Cambria Math" w:cs="Cambria Math"/>
            <w:sz w:val="24"/>
            <w:szCs w:val="24"/>
          </w:rPr>
          <m:t>CFLE</m:t>
        </m:r>
      </m:oMath>
      <w:r w:rsidR="00CA6929">
        <w:rPr>
          <w:rFonts w:ascii="Arial" w:eastAsia="Arial" w:hAnsi="Arial" w:cs="Arial"/>
          <w:sz w:val="24"/>
          <w:szCs w:val="24"/>
        </w:rPr>
        <w:t xml:space="preserve"> are used as criteria</w:t>
      </w:r>
      <w:r w:rsidR="00952804">
        <w:rPr>
          <w:rFonts w:ascii="Arial" w:eastAsia="Arial" w:hAnsi="Arial" w:cs="Arial"/>
          <w:sz w:val="24"/>
          <w:szCs w:val="24"/>
        </w:rPr>
        <w:t xml:space="preserve">. </w:t>
      </w:r>
      <w:r w:rsidR="00A80760" w:rsidRPr="00A80760">
        <w:rPr>
          <w:rFonts w:ascii="Arial" w:eastAsia="Arial" w:hAnsi="Arial" w:cs="Arial"/>
          <w:sz w:val="24"/>
          <w:szCs w:val="24"/>
        </w:rPr>
        <w:t>India and Portugal</w:t>
      </w:r>
      <w:r w:rsidR="003B723B">
        <w:rPr>
          <w:rFonts w:ascii="Arial" w:eastAsia="Arial" w:hAnsi="Arial" w:cs="Arial"/>
          <w:sz w:val="24"/>
          <w:szCs w:val="24"/>
        </w:rPr>
        <w:t xml:space="preserve"> </w:t>
      </w:r>
      <w:r w:rsidR="002363D7">
        <w:rPr>
          <w:rFonts w:ascii="Arial" w:eastAsia="Arial" w:hAnsi="Arial" w:cs="Arial"/>
          <w:sz w:val="24"/>
          <w:szCs w:val="24"/>
        </w:rPr>
        <w:t>are among the countries with the lowest gender gaps</w:t>
      </w:r>
      <w:r w:rsidR="001C7B4A">
        <w:rPr>
          <w:rFonts w:ascii="Arial" w:eastAsia="Arial" w:hAnsi="Arial" w:cs="Arial"/>
          <w:sz w:val="24"/>
          <w:szCs w:val="24"/>
        </w:rPr>
        <w:t xml:space="preserve"> values</w:t>
      </w:r>
      <w:r w:rsidR="002363D7">
        <w:rPr>
          <w:rFonts w:ascii="Arial" w:eastAsia="Arial" w:hAnsi="Arial" w:cs="Arial"/>
          <w:sz w:val="24"/>
          <w:szCs w:val="24"/>
        </w:rPr>
        <w:t xml:space="preserve"> in </w:t>
      </w:r>
      <m:oMath>
        <m:r>
          <w:rPr>
            <w:rFonts w:ascii="Cambria Math" w:eastAsia="Cambria Math" w:hAnsi="Cambria Math" w:cs="Cambria Math"/>
            <w:sz w:val="24"/>
            <w:szCs w:val="24"/>
          </w:rPr>
          <m:t>DFLE</m:t>
        </m:r>
      </m:oMath>
      <w:r w:rsidR="002363D7">
        <w:rPr>
          <w:rFonts w:ascii="Arial" w:eastAsia="Arial" w:hAnsi="Arial" w:cs="Arial"/>
          <w:sz w:val="24"/>
          <w:szCs w:val="24"/>
        </w:rPr>
        <w:t xml:space="preserve"> </w:t>
      </w:r>
      <w:r w:rsidR="003B723B">
        <w:rPr>
          <w:rFonts w:ascii="Arial" w:eastAsia="Arial" w:hAnsi="Arial" w:cs="Arial"/>
          <w:sz w:val="24"/>
          <w:szCs w:val="24"/>
        </w:rPr>
        <w:t>at ages 60</w:t>
      </w:r>
      <w:r w:rsidR="00B42138">
        <w:rPr>
          <w:rFonts w:ascii="Arial" w:eastAsia="Arial" w:hAnsi="Arial" w:cs="Arial"/>
          <w:sz w:val="24"/>
          <w:szCs w:val="24"/>
        </w:rPr>
        <w:t xml:space="preserve"> y and </w:t>
      </w:r>
      <w:r w:rsidR="000818A2">
        <w:rPr>
          <w:rFonts w:ascii="Arial" w:eastAsia="Arial" w:hAnsi="Arial" w:cs="Arial"/>
          <w:sz w:val="24"/>
          <w:szCs w:val="24"/>
        </w:rPr>
        <w:t>over</w:t>
      </w:r>
      <w:r w:rsidR="003B723B">
        <w:rPr>
          <w:rFonts w:ascii="Arial" w:eastAsia="Arial" w:hAnsi="Arial" w:cs="Arial"/>
          <w:sz w:val="24"/>
          <w:szCs w:val="24"/>
        </w:rPr>
        <w:t xml:space="preserve"> (-</w:t>
      </w:r>
      <w:r w:rsidR="003B723B" w:rsidRPr="00A80760">
        <w:rPr>
          <w:rFonts w:ascii="Arial" w:eastAsia="Arial" w:hAnsi="Arial" w:cs="Arial"/>
          <w:sz w:val="24"/>
          <w:szCs w:val="24"/>
        </w:rPr>
        <w:t>0.1</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xml:space="preserve"> and -0.3</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respectively</w:t>
      </w:r>
      <w:r w:rsidR="003B723B">
        <w:rPr>
          <w:rFonts w:ascii="Arial" w:eastAsia="Arial" w:hAnsi="Arial" w:cs="Arial"/>
          <w:sz w:val="24"/>
          <w:szCs w:val="24"/>
        </w:rPr>
        <w:t>)</w:t>
      </w:r>
      <w:r w:rsidR="00AB64B4">
        <w:rPr>
          <w:rFonts w:ascii="Arial" w:eastAsia="Arial" w:hAnsi="Arial" w:cs="Arial"/>
          <w:sz w:val="24"/>
          <w:szCs w:val="24"/>
        </w:rPr>
        <w:t xml:space="preserve">, but experience a substantial </w:t>
      </w:r>
      <w:r w:rsidR="00BB3526">
        <w:rPr>
          <w:rFonts w:ascii="Arial" w:eastAsia="Arial" w:hAnsi="Arial" w:cs="Arial"/>
          <w:sz w:val="24"/>
          <w:szCs w:val="24"/>
        </w:rPr>
        <w:t>contribution</w:t>
      </w:r>
      <w:r w:rsidR="00AB64B4">
        <w:rPr>
          <w:rFonts w:ascii="Arial" w:eastAsia="Arial" w:hAnsi="Arial" w:cs="Arial"/>
          <w:sz w:val="24"/>
          <w:szCs w:val="24"/>
        </w:rPr>
        <w:t xml:space="preserve"> of disability and mortality</w:t>
      </w:r>
      <w:r w:rsidR="00BB3526">
        <w:rPr>
          <w:rFonts w:ascii="Arial" w:eastAsia="Arial" w:hAnsi="Arial" w:cs="Arial"/>
          <w:sz w:val="24"/>
          <w:szCs w:val="24"/>
        </w:rPr>
        <w:t xml:space="preserve"> to the gap</w:t>
      </w:r>
      <w:r w:rsidR="00AB64B4">
        <w:rPr>
          <w:rFonts w:ascii="Arial" w:eastAsia="Arial" w:hAnsi="Arial" w:cs="Arial"/>
          <w:sz w:val="24"/>
          <w:szCs w:val="24"/>
        </w:rPr>
        <w:t xml:space="preserve">, which go in opposite directions, </w:t>
      </w:r>
      <w:r w:rsidR="00F379EE">
        <w:rPr>
          <w:rFonts w:ascii="Arial" w:eastAsia="Arial" w:hAnsi="Arial" w:cs="Arial"/>
          <w:sz w:val="24"/>
          <w:szCs w:val="24"/>
        </w:rPr>
        <w:t xml:space="preserve">almost </w:t>
      </w:r>
      <w:r w:rsidR="00AB64B4">
        <w:rPr>
          <w:rFonts w:ascii="Arial" w:eastAsia="Arial" w:hAnsi="Arial" w:cs="Arial"/>
          <w:sz w:val="24"/>
          <w:szCs w:val="24"/>
        </w:rPr>
        <w:t>offsetting each other</w:t>
      </w:r>
      <w:r w:rsidR="00DC7F4D">
        <w:rPr>
          <w:rFonts w:ascii="Arial" w:eastAsia="Arial" w:hAnsi="Arial" w:cs="Arial"/>
          <w:sz w:val="24"/>
          <w:szCs w:val="24"/>
        </w:rPr>
        <w:t xml:space="preserve"> (Panel A)</w:t>
      </w:r>
      <w:r w:rsidR="00AB64B4">
        <w:rPr>
          <w:rFonts w:ascii="Arial" w:eastAsia="Arial" w:hAnsi="Arial" w:cs="Arial"/>
          <w:sz w:val="24"/>
          <w:szCs w:val="24"/>
        </w:rPr>
        <w:t xml:space="preserve">. </w:t>
      </w:r>
      <w:r w:rsidR="00F379EE">
        <w:rPr>
          <w:rFonts w:ascii="Arial" w:eastAsia="Arial" w:hAnsi="Arial" w:cs="Arial"/>
          <w:sz w:val="24"/>
          <w:szCs w:val="24"/>
        </w:rPr>
        <w:t xml:space="preserve">However, since the </w:t>
      </w:r>
      <w:proofErr w:type="gramStart"/>
      <w:r w:rsidR="00BB3526">
        <w:rPr>
          <w:rFonts w:ascii="Arial" w:eastAsia="Arial" w:hAnsi="Arial" w:cs="Arial"/>
          <w:sz w:val="24"/>
          <w:szCs w:val="24"/>
        </w:rPr>
        <w:t xml:space="preserve">magnitude </w:t>
      </w:r>
      <w:r w:rsidR="00F379EE">
        <w:rPr>
          <w:rFonts w:ascii="Arial" w:eastAsia="Arial" w:hAnsi="Arial" w:cs="Arial"/>
          <w:sz w:val="24"/>
          <w:szCs w:val="24"/>
        </w:rPr>
        <w:t xml:space="preserve"> of</w:t>
      </w:r>
      <w:proofErr w:type="gramEnd"/>
      <w:r w:rsidR="00F379EE">
        <w:rPr>
          <w:rFonts w:ascii="Arial" w:eastAsia="Arial" w:hAnsi="Arial" w:cs="Arial"/>
          <w:sz w:val="24"/>
          <w:szCs w:val="24"/>
        </w:rPr>
        <w:t xml:space="preserve"> </w:t>
      </w:r>
      <w:r w:rsidR="00BB3526">
        <w:rPr>
          <w:rFonts w:ascii="Arial" w:eastAsia="Arial" w:hAnsi="Arial" w:cs="Arial"/>
          <w:sz w:val="24"/>
          <w:szCs w:val="24"/>
        </w:rPr>
        <w:t xml:space="preserve">the </w:t>
      </w:r>
      <w:r w:rsidR="00F379EE">
        <w:rPr>
          <w:rFonts w:ascii="Arial" w:eastAsia="Arial" w:hAnsi="Arial" w:cs="Arial"/>
          <w:sz w:val="24"/>
          <w:szCs w:val="24"/>
        </w:rPr>
        <w:t>disability</w:t>
      </w:r>
      <w:r w:rsidR="00BB3526">
        <w:rPr>
          <w:rFonts w:ascii="Arial" w:eastAsia="Arial" w:hAnsi="Arial" w:cs="Arial"/>
          <w:sz w:val="24"/>
          <w:szCs w:val="24"/>
        </w:rPr>
        <w:t xml:space="preserve"> component</w:t>
      </w:r>
      <w:r w:rsidR="00F379EE">
        <w:rPr>
          <w:rFonts w:ascii="Arial" w:eastAsia="Arial" w:hAnsi="Arial" w:cs="Arial"/>
          <w:sz w:val="24"/>
          <w:szCs w:val="24"/>
        </w:rPr>
        <w:t xml:space="preserve"> </w:t>
      </w:r>
      <w:r w:rsidR="00DC7F4D" w:rsidRPr="00A80760">
        <w:rPr>
          <w:rFonts w:ascii="Arial" w:eastAsia="Arial" w:hAnsi="Arial" w:cs="Arial"/>
          <w:sz w:val="24"/>
          <w:szCs w:val="24"/>
        </w:rPr>
        <w:t>(-1.2</w:t>
      </w:r>
      <w:r w:rsidR="00DC7F4D">
        <w:rPr>
          <w:rFonts w:ascii="Arial" w:eastAsia="Arial" w:hAnsi="Arial" w:cs="Arial"/>
          <w:sz w:val="24"/>
          <w:szCs w:val="24"/>
        </w:rPr>
        <w:t>5 y</w:t>
      </w:r>
      <w:r w:rsidR="00DC7F4D" w:rsidRPr="00A80760">
        <w:rPr>
          <w:rFonts w:ascii="Arial" w:eastAsia="Arial" w:hAnsi="Arial" w:cs="Arial"/>
          <w:sz w:val="24"/>
          <w:szCs w:val="24"/>
        </w:rPr>
        <w:t xml:space="preserve"> and -2.</w:t>
      </w:r>
      <w:r w:rsidR="00DC7F4D">
        <w:rPr>
          <w:rFonts w:ascii="Arial" w:eastAsia="Arial" w:hAnsi="Arial" w:cs="Arial"/>
          <w:sz w:val="24"/>
          <w:szCs w:val="24"/>
        </w:rPr>
        <w:t>69 y</w:t>
      </w:r>
      <w:r w:rsidR="00DC7F4D" w:rsidRPr="00A80760">
        <w:rPr>
          <w:rFonts w:ascii="Arial" w:eastAsia="Arial" w:hAnsi="Arial" w:cs="Arial"/>
          <w:sz w:val="24"/>
          <w:szCs w:val="24"/>
        </w:rPr>
        <w:t>, respectively</w:t>
      </w:r>
      <w:r w:rsidR="006616D9">
        <w:rPr>
          <w:rFonts w:ascii="Arial" w:eastAsia="Arial" w:hAnsi="Arial" w:cs="Arial"/>
          <w:sz w:val="24"/>
          <w:szCs w:val="24"/>
        </w:rPr>
        <w:t xml:space="preserve"> for India and Portugal</w:t>
      </w:r>
      <w:r w:rsidR="00DC7F4D" w:rsidRPr="00A80760">
        <w:rPr>
          <w:rFonts w:ascii="Arial" w:eastAsia="Arial" w:hAnsi="Arial" w:cs="Arial"/>
          <w:sz w:val="24"/>
          <w:szCs w:val="24"/>
        </w:rPr>
        <w:t>)</w:t>
      </w:r>
      <w:r w:rsidR="00DC7F4D">
        <w:rPr>
          <w:rFonts w:ascii="Arial" w:eastAsia="Arial" w:hAnsi="Arial" w:cs="Arial"/>
          <w:sz w:val="24"/>
          <w:szCs w:val="24"/>
        </w:rPr>
        <w:t xml:space="preserve"> </w:t>
      </w:r>
      <w:r w:rsidR="00F379EE">
        <w:rPr>
          <w:rFonts w:ascii="Arial" w:eastAsia="Arial" w:hAnsi="Arial" w:cs="Arial"/>
          <w:sz w:val="24"/>
          <w:szCs w:val="24"/>
        </w:rPr>
        <w:t>i</w:t>
      </w:r>
      <w:r w:rsidR="00AC5B25">
        <w:rPr>
          <w:rFonts w:ascii="Arial" w:eastAsia="Arial" w:hAnsi="Arial" w:cs="Arial"/>
          <w:sz w:val="24"/>
          <w:szCs w:val="24"/>
        </w:rPr>
        <w:t xml:space="preserve">s </w:t>
      </w:r>
      <w:r w:rsidR="00BB3526">
        <w:rPr>
          <w:rFonts w:ascii="Arial" w:eastAsia="Arial" w:hAnsi="Arial" w:cs="Arial"/>
          <w:sz w:val="24"/>
          <w:szCs w:val="24"/>
        </w:rPr>
        <w:t>greater</w:t>
      </w:r>
      <w:r w:rsidR="00F379EE">
        <w:rPr>
          <w:rFonts w:ascii="Arial" w:eastAsia="Arial" w:hAnsi="Arial" w:cs="Arial"/>
          <w:sz w:val="24"/>
          <w:szCs w:val="24"/>
        </w:rPr>
        <w:t xml:space="preserve"> than mortality</w:t>
      </w:r>
      <w:r w:rsidR="00FA5180">
        <w:rPr>
          <w:rFonts w:ascii="Arial" w:eastAsia="Arial" w:hAnsi="Arial" w:cs="Arial"/>
          <w:sz w:val="24"/>
          <w:szCs w:val="24"/>
        </w:rPr>
        <w:t xml:space="preserve"> </w:t>
      </w:r>
      <w:r w:rsidR="00FA5180" w:rsidRPr="00A80760">
        <w:rPr>
          <w:rFonts w:ascii="Arial" w:eastAsia="Arial" w:hAnsi="Arial" w:cs="Arial"/>
          <w:sz w:val="24"/>
          <w:szCs w:val="24"/>
        </w:rPr>
        <w:t>(1.</w:t>
      </w:r>
      <w:r w:rsidR="00DD6E6C">
        <w:rPr>
          <w:rFonts w:ascii="Arial" w:eastAsia="Arial" w:hAnsi="Arial" w:cs="Arial"/>
          <w:sz w:val="24"/>
          <w:szCs w:val="24"/>
        </w:rPr>
        <w:t>09 y</w:t>
      </w:r>
      <w:r w:rsidR="00FA5180" w:rsidRPr="00A80760">
        <w:rPr>
          <w:rFonts w:ascii="Arial" w:eastAsia="Arial" w:hAnsi="Arial" w:cs="Arial"/>
          <w:sz w:val="24"/>
          <w:szCs w:val="24"/>
        </w:rPr>
        <w:t xml:space="preserve"> and 2.</w:t>
      </w:r>
      <w:r w:rsidR="00DD6E6C">
        <w:rPr>
          <w:rFonts w:ascii="Arial" w:eastAsia="Arial" w:hAnsi="Arial" w:cs="Arial"/>
          <w:sz w:val="24"/>
          <w:szCs w:val="24"/>
        </w:rPr>
        <w:t>33 y</w:t>
      </w:r>
      <w:r w:rsidR="00FA5180" w:rsidRPr="00A80760">
        <w:rPr>
          <w:rFonts w:ascii="Arial" w:eastAsia="Arial" w:hAnsi="Arial" w:cs="Arial"/>
          <w:sz w:val="24"/>
          <w:szCs w:val="24"/>
        </w:rPr>
        <w:t xml:space="preserve">, </w:t>
      </w:r>
      <w:r w:rsidR="00FA5180" w:rsidRPr="00A80760">
        <w:rPr>
          <w:rFonts w:ascii="Arial" w:eastAsia="Arial" w:hAnsi="Arial" w:cs="Arial"/>
          <w:sz w:val="24"/>
          <w:szCs w:val="24"/>
        </w:rPr>
        <w:lastRenderedPageBreak/>
        <w:t>respectively)</w:t>
      </w:r>
      <w:r w:rsidR="00F379EE">
        <w:rPr>
          <w:rFonts w:ascii="Arial" w:eastAsia="Arial" w:hAnsi="Arial" w:cs="Arial"/>
          <w:sz w:val="24"/>
          <w:szCs w:val="24"/>
        </w:rPr>
        <w:t xml:space="preserve">, this leads to a negative gap in </w:t>
      </w:r>
      <m:oMath>
        <m:r>
          <w:rPr>
            <w:rFonts w:ascii="Cambria Math" w:eastAsia="Cambria Math" w:hAnsi="Cambria Math" w:cs="Cambria Math"/>
            <w:sz w:val="24"/>
            <w:szCs w:val="24"/>
          </w:rPr>
          <m:t>DFLE</m:t>
        </m:r>
      </m:oMath>
      <w:r w:rsidR="00D309C5">
        <w:rPr>
          <w:rFonts w:ascii="Arial" w:eastAsia="Arial" w:hAnsi="Arial" w:cs="Arial"/>
          <w:sz w:val="24"/>
          <w:szCs w:val="24"/>
        </w:rPr>
        <w:t>,</w:t>
      </w:r>
      <w:r w:rsidR="00934E77">
        <w:rPr>
          <w:rFonts w:ascii="Arial" w:eastAsia="Arial" w:hAnsi="Arial" w:cs="Arial"/>
          <w:sz w:val="24"/>
          <w:szCs w:val="24"/>
        </w:rPr>
        <w:t xml:space="preserve"> </w:t>
      </w:r>
      <w:r w:rsidR="00D309C5">
        <w:rPr>
          <w:rFonts w:ascii="Arial" w:eastAsia="Arial" w:hAnsi="Arial" w:cs="Arial"/>
          <w:sz w:val="24"/>
          <w:szCs w:val="24"/>
        </w:rPr>
        <w:t>implying</w:t>
      </w:r>
      <w:r w:rsidR="00934E77">
        <w:rPr>
          <w:rFonts w:ascii="Arial" w:eastAsia="Arial" w:hAnsi="Arial" w:cs="Arial"/>
          <w:sz w:val="24"/>
          <w:szCs w:val="24"/>
        </w:rPr>
        <w:t xml:space="preserve"> that</w:t>
      </w:r>
      <w:r w:rsidR="00F379EE">
        <w:rPr>
          <w:rFonts w:ascii="Arial" w:eastAsia="Arial" w:hAnsi="Arial" w:cs="Arial"/>
          <w:sz w:val="24"/>
          <w:szCs w:val="24"/>
        </w:rPr>
        <w:t xml:space="preserve"> </w:t>
      </w:r>
      <w:r w:rsidR="00A80760" w:rsidRPr="00A80760">
        <w:rPr>
          <w:rFonts w:ascii="Arial" w:eastAsia="Arial" w:hAnsi="Arial" w:cs="Arial"/>
          <w:sz w:val="24"/>
          <w:szCs w:val="24"/>
        </w:rPr>
        <w:t>women have a disadvantage relative to men</w:t>
      </w:r>
      <w:r w:rsidR="00934E77">
        <w:rPr>
          <w:rFonts w:ascii="Arial" w:eastAsia="Arial" w:hAnsi="Arial" w:cs="Arial"/>
          <w:sz w:val="24"/>
          <w:szCs w:val="24"/>
        </w:rPr>
        <w:t xml:space="preserve">. </w:t>
      </w:r>
    </w:p>
    <w:p w14:paraId="5D07CE09" w14:textId="77777777" w:rsidR="00A41065" w:rsidRDefault="00A41065" w:rsidP="00714BEC">
      <w:pPr>
        <w:keepNext/>
        <w:spacing w:before="240" w:after="240" w:line="360" w:lineRule="auto"/>
        <w:jc w:val="both"/>
        <w:rPr>
          <w:rFonts w:ascii="Arial" w:eastAsia="Arial" w:hAnsi="Arial" w:cs="Arial"/>
          <w:b/>
          <w:sz w:val="24"/>
          <w:szCs w:val="24"/>
          <w:highlight w:val="white"/>
        </w:rPr>
      </w:pPr>
    </w:p>
    <w:p w14:paraId="5A18943D" w14:textId="732DE99E" w:rsidR="00A41065" w:rsidRDefault="002210EF" w:rsidP="00714BEC">
      <w:pPr>
        <w:keepNext/>
        <w:spacing w:before="240" w:after="240" w:line="360" w:lineRule="auto"/>
        <w:jc w:val="both"/>
        <w:rPr>
          <w:rFonts w:ascii="Arial" w:eastAsia="Arial" w:hAnsi="Arial" w:cs="Arial"/>
          <w:b/>
          <w:sz w:val="24"/>
          <w:szCs w:val="24"/>
          <w:highlight w:val="white"/>
        </w:rPr>
      </w:pPr>
      <w:r>
        <w:rPr>
          <w:rFonts w:ascii="Arial" w:eastAsia="Arial" w:hAnsi="Arial" w:cs="Arial"/>
          <w:b/>
          <w:noProof/>
          <w:sz w:val="24"/>
          <w:szCs w:val="24"/>
        </w:rPr>
        <w:drawing>
          <wp:inline distT="0" distB="0" distL="0" distR="0" wp14:anchorId="4368444A" wp14:editId="26CFA090">
            <wp:extent cx="5602875" cy="2806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_Manuscri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4292" cy="2812345"/>
                    </a:xfrm>
                    <a:prstGeom prst="rect">
                      <a:avLst/>
                    </a:prstGeom>
                  </pic:spPr>
                </pic:pic>
              </a:graphicData>
            </a:graphic>
          </wp:inline>
        </w:drawing>
      </w:r>
    </w:p>
    <w:p w14:paraId="3126A44C" w14:textId="240B67A4" w:rsidR="00812D86" w:rsidRDefault="00A50CB3" w:rsidP="00B63556">
      <w:pPr>
        <w:keepNext/>
        <w:spacing w:before="240" w:after="240"/>
        <w:jc w:val="both"/>
        <w:rPr>
          <w:rFonts w:ascii="Arial" w:eastAsia="Arial" w:hAnsi="Arial" w:cs="Arial"/>
          <w:sz w:val="18"/>
          <w:szCs w:val="18"/>
          <w:highlight w:val="white"/>
        </w:rPr>
      </w:pPr>
      <w:r>
        <w:rPr>
          <w:rFonts w:ascii="Arial" w:eastAsia="Arial" w:hAnsi="Arial" w:cs="Arial"/>
          <w:b/>
          <w:sz w:val="24"/>
          <w:szCs w:val="24"/>
          <w:highlight w:val="white"/>
        </w:rPr>
        <w:t xml:space="preserve">Fig </w:t>
      </w:r>
      <w:r w:rsidR="009D4099">
        <w:rPr>
          <w:rFonts w:ascii="Arial" w:eastAsia="Arial" w:hAnsi="Arial" w:cs="Arial"/>
          <w:b/>
          <w:sz w:val="24"/>
          <w:szCs w:val="24"/>
          <w:highlight w:val="white"/>
        </w:rPr>
        <w:t>3</w:t>
      </w:r>
      <w:r>
        <w:rPr>
          <w:rFonts w:ascii="Arial" w:eastAsia="Arial" w:hAnsi="Arial" w:cs="Arial"/>
          <w:b/>
          <w:sz w:val="24"/>
          <w:szCs w:val="24"/>
          <w:highlight w:val="white"/>
        </w:rPr>
        <w:t>.</w:t>
      </w:r>
      <w:r>
        <w:rPr>
          <w:rFonts w:ascii="Arial" w:eastAsia="Arial" w:hAnsi="Arial" w:cs="Arial"/>
          <w:sz w:val="24"/>
          <w:szCs w:val="24"/>
          <w:highlight w:val="white"/>
        </w:rPr>
        <w:t xml:space="preserve"> Decomposition of the gender gap </w:t>
      </w:r>
      <w:r w:rsidR="001C227A">
        <w:rPr>
          <w:rFonts w:ascii="Arial" w:eastAsia="Arial" w:hAnsi="Arial" w:cs="Arial"/>
          <w:sz w:val="24"/>
          <w:szCs w:val="24"/>
        </w:rPr>
        <w:t xml:space="preserve">(women-men) </w:t>
      </w:r>
      <w:r>
        <w:rPr>
          <w:rFonts w:ascii="Arial" w:eastAsia="Arial" w:hAnsi="Arial" w:cs="Arial"/>
          <w:sz w:val="24"/>
          <w:szCs w:val="24"/>
          <w:highlight w:val="white"/>
        </w:rPr>
        <w:t>in disability-free life expectancy (</w:t>
      </w:r>
      <m:oMath>
        <m:r>
          <w:rPr>
            <w:rFonts w:ascii="Cambria Math" w:eastAsia="Cambria Math" w:hAnsi="Cambria Math" w:cs="Cambria Math"/>
            <w:sz w:val="24"/>
            <w:szCs w:val="24"/>
          </w:rPr>
          <m:t>DFLE</m:t>
        </m:r>
      </m:oMath>
      <w:r>
        <w:rPr>
          <w:rFonts w:ascii="Arial" w:eastAsia="Arial" w:hAnsi="Arial" w:cs="Arial"/>
          <w:sz w:val="24"/>
          <w:szCs w:val="24"/>
          <w:highlight w:val="white"/>
        </w:rPr>
        <w:t>) at ages 60</w:t>
      </w:r>
      <w:r w:rsidR="000818A2">
        <w:rPr>
          <w:rFonts w:ascii="Arial" w:eastAsia="Arial" w:hAnsi="Arial" w:cs="Arial"/>
          <w:sz w:val="24"/>
          <w:szCs w:val="24"/>
          <w:highlight w:val="white"/>
        </w:rPr>
        <w:t xml:space="preserve"> y and over</w:t>
      </w:r>
      <w:r>
        <w:rPr>
          <w:rFonts w:ascii="Arial" w:eastAsia="Arial" w:hAnsi="Arial" w:cs="Arial"/>
          <w:sz w:val="24"/>
          <w:szCs w:val="24"/>
          <w:highlight w:val="white"/>
        </w:rPr>
        <w:t xml:space="preserve"> into mortality and disability effects</w:t>
      </w:r>
      <w:r w:rsidR="009D4099">
        <w:rPr>
          <w:rFonts w:ascii="Arial" w:eastAsia="Arial" w:hAnsi="Arial" w:cs="Arial"/>
          <w:sz w:val="24"/>
          <w:szCs w:val="24"/>
          <w:highlight w:val="white"/>
        </w:rPr>
        <w:t xml:space="preserve"> (Panel A)</w:t>
      </w:r>
      <w:r>
        <w:rPr>
          <w:rFonts w:ascii="Arial" w:eastAsia="Arial" w:hAnsi="Arial" w:cs="Arial"/>
          <w:sz w:val="24"/>
          <w:szCs w:val="24"/>
          <w:highlight w:val="white"/>
        </w:rPr>
        <w:t xml:space="preserve"> </w:t>
      </w:r>
      <w:r w:rsidR="009D4099">
        <w:rPr>
          <w:rFonts w:ascii="Arial" w:eastAsia="Arial" w:hAnsi="Arial" w:cs="Arial"/>
          <w:sz w:val="24"/>
          <w:szCs w:val="24"/>
          <w:highlight w:val="white"/>
        </w:rPr>
        <w:t>and in chronic disease-free life expectancy (</w:t>
      </w:r>
      <m:oMath>
        <m:r>
          <w:rPr>
            <w:rFonts w:ascii="Cambria Math" w:eastAsia="Cambria Math" w:hAnsi="Cambria Math" w:cs="Cambria Math"/>
            <w:sz w:val="24"/>
            <w:szCs w:val="24"/>
          </w:rPr>
          <m:t>CFLE</m:t>
        </m:r>
      </m:oMath>
      <w:r w:rsidR="009D4099">
        <w:rPr>
          <w:rFonts w:ascii="Arial" w:eastAsia="Arial" w:hAnsi="Arial" w:cs="Arial"/>
          <w:sz w:val="24"/>
          <w:szCs w:val="24"/>
          <w:highlight w:val="white"/>
        </w:rPr>
        <w:t>) at ages 60</w:t>
      </w:r>
      <w:r w:rsidR="00681403">
        <w:rPr>
          <w:rFonts w:ascii="Arial" w:eastAsia="Arial" w:hAnsi="Arial" w:cs="Arial"/>
          <w:sz w:val="24"/>
          <w:szCs w:val="24"/>
          <w:highlight w:val="white"/>
        </w:rPr>
        <w:t xml:space="preserve"> y and over</w:t>
      </w:r>
      <w:r w:rsidR="009D4099">
        <w:rPr>
          <w:rFonts w:ascii="Arial" w:eastAsia="Arial" w:hAnsi="Arial" w:cs="Arial"/>
          <w:sz w:val="24"/>
          <w:szCs w:val="24"/>
          <w:highlight w:val="white"/>
        </w:rPr>
        <w:t xml:space="preserve"> into mortality and chronic effects (Panel B) </w:t>
      </w:r>
      <w:r>
        <w:rPr>
          <w:rFonts w:ascii="Arial" w:eastAsia="Arial" w:hAnsi="Arial" w:cs="Arial"/>
          <w:sz w:val="24"/>
          <w:szCs w:val="24"/>
          <w:highlight w:val="white"/>
        </w:rPr>
        <w:t xml:space="preserve">by country. </w:t>
      </w:r>
      <w:r w:rsidR="00A44106">
        <w:rPr>
          <w:rFonts w:ascii="Arial" w:eastAsia="Arial" w:hAnsi="Arial" w:cs="Arial"/>
          <w:sz w:val="18"/>
          <w:szCs w:val="18"/>
          <w:highlight w:val="white"/>
        </w:rPr>
        <w:t>Note: Panel A</w:t>
      </w:r>
      <w:r w:rsidR="00547535">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presents selected countries, grouped by their GAP in </w:t>
      </w:r>
      <m:oMath>
        <m:r>
          <w:rPr>
            <w:rFonts w:ascii="Cambria Math" w:eastAsia="Cambria Math" w:hAnsi="Cambria Math" w:cs="Cambria Math"/>
            <w:sz w:val="18"/>
            <w:szCs w:val="18"/>
          </w:rPr>
          <m:t>DFLE</m:t>
        </m:r>
      </m:oMath>
      <w:r w:rsidR="00144D58" w:rsidRPr="00144D58">
        <w:rPr>
          <w:rFonts w:ascii="Arial" w:eastAsia="Arial" w:hAnsi="Arial" w:cs="Arial"/>
          <w:sz w:val="18"/>
          <w:szCs w:val="18"/>
          <w:highlight w:val="white"/>
        </w:rPr>
        <w:t xml:space="preserve"> </w:t>
      </w:r>
      <w:r w:rsidR="00A44106">
        <w:rPr>
          <w:rFonts w:ascii="Arial" w:eastAsia="Arial" w:hAnsi="Arial" w:cs="Arial"/>
          <w:sz w:val="18"/>
          <w:szCs w:val="18"/>
          <w:highlight w:val="white"/>
        </w:rPr>
        <w:t>(Women-Men) and the contributions of disability and mortality to the total GAP.</w:t>
      </w:r>
      <w:r w:rsidR="008271D9">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Panel B presents selected countries, grouped by their GAP in </w:t>
      </w:r>
      <m:oMath>
        <m:r>
          <w:rPr>
            <w:rFonts w:ascii="Cambria Math" w:eastAsia="Cambria Math" w:hAnsi="Cambria Math" w:cs="Cambria Math"/>
            <w:sz w:val="18"/>
            <w:szCs w:val="18"/>
          </w:rPr>
          <m:t>C</m:t>
        </m:r>
        <m:r>
          <w:rPr>
            <w:rFonts w:ascii="Cambria Math" w:eastAsia="Cambria Math" w:hAnsi="Cambria Math" w:cs="Cambria Math"/>
            <w:sz w:val="18"/>
            <w:szCs w:val="18"/>
          </w:rPr>
          <m:t>FLE</m:t>
        </m:r>
      </m:oMath>
      <w:r w:rsidR="00A44106">
        <w:rPr>
          <w:rFonts w:ascii="Arial" w:eastAsia="Arial" w:hAnsi="Arial" w:cs="Arial"/>
          <w:sz w:val="18"/>
          <w:szCs w:val="18"/>
          <w:highlight w:val="white"/>
        </w:rPr>
        <w:t xml:space="preserve"> (Women-Men) and the contributions of chronic and mortality to the total GAP. </w:t>
      </w:r>
      <w:r w:rsidR="0083595B" w:rsidRPr="00B175C7">
        <w:rPr>
          <w:rFonts w:ascii="Arial" w:hAnsi="Arial" w:cs="Arial"/>
          <w:color w:val="000000"/>
          <w:sz w:val="18"/>
          <w:szCs w:val="18"/>
          <w:shd w:val="clear" w:color="auto" w:fill="FFFFFF"/>
        </w:rPr>
        <w:t xml:space="preserve">Source: Gateway to Global Aging Data, Produced by the Program on Global Aging, Health &amp; Policy, University of Southern California with funding from the National Institute on Aging (R01 AG030153). </w:t>
      </w:r>
    </w:p>
    <w:p w14:paraId="293F3663" w14:textId="77777777" w:rsidR="0083595B" w:rsidRPr="00714BEC" w:rsidRDefault="0083595B" w:rsidP="00714BEC">
      <w:pPr>
        <w:keepNext/>
        <w:spacing w:before="240" w:after="240" w:line="360" w:lineRule="auto"/>
        <w:jc w:val="both"/>
        <w:rPr>
          <w:rFonts w:ascii="Arial" w:eastAsia="Arial" w:hAnsi="Arial" w:cs="Arial"/>
          <w:sz w:val="18"/>
          <w:szCs w:val="18"/>
          <w:highlight w:val="white"/>
        </w:rPr>
      </w:pPr>
    </w:p>
    <w:p w14:paraId="5B278493" w14:textId="5E84E13A" w:rsidR="00F2560C" w:rsidRDefault="0034087B" w:rsidP="00F2560C">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Korea</w:t>
      </w:r>
      <w:r>
        <w:rPr>
          <w:rFonts w:ascii="Arial" w:eastAsia="Arial" w:hAnsi="Arial" w:cs="Arial"/>
          <w:sz w:val="24"/>
          <w:szCs w:val="24"/>
        </w:rPr>
        <w:t xml:space="preserve"> and Denmark are among the countries with the </w:t>
      </w:r>
      <w:r w:rsidR="00EC6E82">
        <w:rPr>
          <w:rFonts w:ascii="Arial" w:eastAsia="Arial" w:hAnsi="Arial" w:cs="Arial"/>
          <w:sz w:val="24"/>
          <w:szCs w:val="24"/>
        </w:rPr>
        <w:t>widest</w:t>
      </w:r>
      <w:r>
        <w:rPr>
          <w:rFonts w:ascii="Arial" w:eastAsia="Arial" w:hAnsi="Arial" w:cs="Arial"/>
          <w:sz w:val="24"/>
          <w:szCs w:val="24"/>
        </w:rPr>
        <w:t xml:space="preserve"> gender gaps in </w:t>
      </w:r>
      <m:oMath>
        <m:r>
          <w:rPr>
            <w:rFonts w:ascii="Cambria Math" w:eastAsia="Cambria Math" w:hAnsi="Cambria Math" w:cs="Cambria Math"/>
            <w:sz w:val="24"/>
            <w:szCs w:val="24"/>
          </w:rPr>
          <m:t>DFLE</m:t>
        </m:r>
      </m:oMath>
      <w:r w:rsidR="00EC6E82">
        <w:rPr>
          <w:rFonts w:ascii="Arial" w:eastAsia="Arial" w:hAnsi="Arial" w:cs="Arial"/>
          <w:sz w:val="24"/>
          <w:szCs w:val="24"/>
        </w:rPr>
        <w:t xml:space="preserve">, </w:t>
      </w:r>
      <w:r w:rsidR="00EC6E82" w:rsidRPr="00A80760">
        <w:rPr>
          <w:rFonts w:ascii="Arial" w:eastAsia="Arial" w:hAnsi="Arial" w:cs="Arial"/>
          <w:sz w:val="24"/>
          <w:szCs w:val="24"/>
        </w:rPr>
        <w:t>4.39 y</w:t>
      </w:r>
      <w:r w:rsidR="00EC6E82">
        <w:rPr>
          <w:rFonts w:ascii="Arial" w:eastAsia="Arial" w:hAnsi="Arial" w:cs="Arial"/>
          <w:sz w:val="24"/>
          <w:szCs w:val="24"/>
        </w:rPr>
        <w:t xml:space="preserve"> and 3.01y, respectively</w:t>
      </w:r>
      <w:r w:rsidR="00F116A2">
        <w:rPr>
          <w:rFonts w:ascii="Arial" w:eastAsia="Arial" w:hAnsi="Arial" w:cs="Arial"/>
          <w:sz w:val="24"/>
          <w:szCs w:val="24"/>
        </w:rPr>
        <w:t xml:space="preserve"> (Panel A)</w:t>
      </w:r>
      <w:r w:rsidR="00EC6E82">
        <w:rPr>
          <w:rFonts w:ascii="Arial" w:eastAsia="Arial" w:hAnsi="Arial" w:cs="Arial"/>
          <w:sz w:val="24"/>
          <w:szCs w:val="24"/>
        </w:rPr>
        <w:t>.</w:t>
      </w:r>
      <w:r>
        <w:rPr>
          <w:rFonts w:ascii="Arial" w:eastAsia="Arial" w:hAnsi="Arial" w:cs="Arial"/>
          <w:sz w:val="24"/>
          <w:szCs w:val="24"/>
        </w:rPr>
        <w:t xml:space="preserve"> </w:t>
      </w:r>
      <w:r w:rsidR="00EC6E82">
        <w:rPr>
          <w:rFonts w:ascii="Arial" w:eastAsia="Arial" w:hAnsi="Arial" w:cs="Arial"/>
          <w:sz w:val="24"/>
          <w:szCs w:val="24"/>
        </w:rPr>
        <w:t xml:space="preserve"> In Korea, t</w:t>
      </w:r>
      <w:r w:rsidRPr="00A80760">
        <w:rPr>
          <w:rFonts w:ascii="Arial" w:eastAsia="Arial" w:hAnsi="Arial" w:cs="Arial"/>
          <w:sz w:val="24"/>
          <w:szCs w:val="24"/>
        </w:rPr>
        <w:t>he contribution stems mainly from the mortality advantage of women (4.74</w:t>
      </w:r>
      <w:r w:rsidR="00A62F89">
        <w:rPr>
          <w:rFonts w:ascii="Arial" w:eastAsia="Arial" w:hAnsi="Arial" w:cs="Arial"/>
          <w:sz w:val="24"/>
          <w:szCs w:val="24"/>
        </w:rPr>
        <w:t xml:space="preserve"> y</w:t>
      </w:r>
      <w:r w:rsidRPr="00A80760">
        <w:rPr>
          <w:rFonts w:ascii="Arial" w:eastAsia="Arial" w:hAnsi="Arial" w:cs="Arial"/>
          <w:sz w:val="24"/>
          <w:szCs w:val="24"/>
        </w:rPr>
        <w:t xml:space="preserve"> </w:t>
      </w:r>
      <w:r w:rsidR="004A4D75">
        <w:rPr>
          <w:rFonts w:ascii="Arial" w:eastAsia="Arial" w:hAnsi="Arial" w:cs="Arial"/>
          <w:sz w:val="24"/>
          <w:szCs w:val="24"/>
        </w:rPr>
        <w:t xml:space="preserve">for the mortality contribution </w:t>
      </w:r>
      <w:r w:rsidRPr="00A80760">
        <w:rPr>
          <w:rFonts w:ascii="Arial" w:eastAsia="Arial" w:hAnsi="Arial" w:cs="Arial"/>
          <w:sz w:val="24"/>
          <w:szCs w:val="24"/>
        </w:rPr>
        <w:t>against -0.35</w:t>
      </w:r>
      <w:r w:rsidR="00A62F89">
        <w:rPr>
          <w:rFonts w:ascii="Arial" w:eastAsia="Arial" w:hAnsi="Arial" w:cs="Arial"/>
          <w:sz w:val="24"/>
          <w:szCs w:val="24"/>
        </w:rPr>
        <w:t xml:space="preserve"> y</w:t>
      </w:r>
      <w:r w:rsidR="00C73D8D">
        <w:rPr>
          <w:rFonts w:ascii="Arial" w:eastAsia="Arial" w:hAnsi="Arial" w:cs="Arial"/>
          <w:sz w:val="24"/>
          <w:szCs w:val="24"/>
        </w:rPr>
        <w:t xml:space="preserve"> </w:t>
      </w:r>
      <w:r w:rsidRPr="00A80760">
        <w:rPr>
          <w:rFonts w:ascii="Arial" w:eastAsia="Arial" w:hAnsi="Arial" w:cs="Arial"/>
          <w:sz w:val="24"/>
          <w:szCs w:val="24"/>
        </w:rPr>
        <w:t>the role of disability)</w:t>
      </w:r>
      <w:r w:rsidR="00036D14">
        <w:rPr>
          <w:rFonts w:ascii="Arial" w:eastAsia="Arial" w:hAnsi="Arial" w:cs="Arial"/>
          <w:sz w:val="24"/>
          <w:szCs w:val="24"/>
        </w:rPr>
        <w:t xml:space="preserve">. The mortality advantage of women in Denmark is also the key factor in explaining the gap, but their advantage relative to men is also </w:t>
      </w:r>
      <w:r w:rsidR="00036D14">
        <w:rPr>
          <w:rFonts w:ascii="Arial" w:eastAsia="Arial" w:hAnsi="Arial" w:cs="Arial"/>
          <w:sz w:val="24"/>
          <w:szCs w:val="24"/>
        </w:rPr>
        <w:lastRenderedPageBreak/>
        <w:t xml:space="preserve">stemming from a positive disability </w:t>
      </w:r>
      <w:r w:rsidR="00A62F89">
        <w:rPr>
          <w:rFonts w:ascii="Arial" w:eastAsia="Arial" w:hAnsi="Arial" w:cs="Arial"/>
          <w:sz w:val="24"/>
          <w:szCs w:val="24"/>
        </w:rPr>
        <w:t>contribution</w:t>
      </w:r>
      <w:r w:rsidR="00036D14">
        <w:rPr>
          <w:rFonts w:ascii="Arial" w:eastAsia="Arial" w:hAnsi="Arial" w:cs="Arial"/>
          <w:sz w:val="24"/>
          <w:szCs w:val="24"/>
        </w:rPr>
        <w:t xml:space="preserve">, being the only country where the gap is also explained by </w:t>
      </w:r>
      <w:r w:rsidR="00D24EDC">
        <w:rPr>
          <w:rFonts w:ascii="Arial" w:eastAsia="Arial" w:hAnsi="Arial" w:cs="Arial"/>
          <w:sz w:val="24"/>
          <w:szCs w:val="24"/>
        </w:rPr>
        <w:t>an</w:t>
      </w:r>
      <w:r w:rsidR="00036D14">
        <w:rPr>
          <w:rFonts w:ascii="Arial" w:eastAsia="Arial" w:hAnsi="Arial" w:cs="Arial"/>
          <w:sz w:val="24"/>
          <w:szCs w:val="24"/>
        </w:rPr>
        <w:t xml:space="preserve"> advantage of women with regards to disability</w:t>
      </w:r>
      <w:r w:rsidR="00DB1726">
        <w:rPr>
          <w:rFonts w:ascii="Arial" w:eastAsia="Arial" w:hAnsi="Arial" w:cs="Arial"/>
          <w:sz w:val="24"/>
          <w:szCs w:val="24"/>
        </w:rPr>
        <w:t>.</w:t>
      </w:r>
      <w:r w:rsidR="00F2560C">
        <w:rPr>
          <w:rFonts w:ascii="Arial" w:eastAsia="Arial" w:hAnsi="Arial" w:cs="Arial"/>
          <w:sz w:val="24"/>
          <w:szCs w:val="24"/>
        </w:rPr>
        <w:t xml:space="preserve"> </w:t>
      </w:r>
    </w:p>
    <w:p w14:paraId="307AF7EA" w14:textId="77777777" w:rsidR="00F2560C" w:rsidRDefault="00F2560C" w:rsidP="00F2560C">
      <w:pPr>
        <w:keepNext/>
        <w:pBdr>
          <w:top w:val="nil"/>
          <w:left w:val="nil"/>
          <w:bottom w:val="nil"/>
          <w:right w:val="nil"/>
          <w:between w:val="nil"/>
        </w:pBdr>
        <w:spacing w:after="0" w:line="360" w:lineRule="auto"/>
        <w:jc w:val="both"/>
        <w:rPr>
          <w:rFonts w:ascii="Arial" w:eastAsia="Arial" w:hAnsi="Arial" w:cs="Arial"/>
          <w:sz w:val="24"/>
          <w:szCs w:val="24"/>
          <w:highlight w:val="white"/>
        </w:rPr>
      </w:pPr>
    </w:p>
    <w:p w14:paraId="6E6374F9" w14:textId="05C1DD42" w:rsidR="000E7D8E" w:rsidRDefault="00681403">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Panel B shows the</w:t>
      </w:r>
      <w:r w:rsidR="004A5657">
        <w:rPr>
          <w:rFonts w:ascii="Arial" w:eastAsia="Arial" w:hAnsi="Arial" w:cs="Arial"/>
          <w:sz w:val="24"/>
          <w:szCs w:val="24"/>
          <w:highlight w:val="white"/>
        </w:rPr>
        <w:t xml:space="preserve"> </w:t>
      </w:r>
      <w:r w:rsidR="00DB1726">
        <w:rPr>
          <w:rFonts w:ascii="Arial" w:eastAsia="Arial" w:hAnsi="Arial" w:cs="Arial"/>
          <w:sz w:val="24"/>
          <w:szCs w:val="24"/>
          <w:highlight w:val="white"/>
        </w:rPr>
        <w:t xml:space="preserve">gender gap in </w:t>
      </w:r>
      <m:oMath>
        <m:r>
          <w:rPr>
            <w:rFonts w:ascii="Cambria Math" w:eastAsia="Cambria Math" w:hAnsi="Cambria Math" w:cs="Cambria Math"/>
            <w:sz w:val="24"/>
            <w:szCs w:val="24"/>
          </w:rPr>
          <m:t>CFLE</m:t>
        </m:r>
      </m:oMath>
      <w:r w:rsidR="002F3FE1">
        <w:rPr>
          <w:rFonts w:ascii="Arial" w:eastAsia="Arial" w:hAnsi="Arial" w:cs="Arial"/>
          <w:sz w:val="24"/>
          <w:szCs w:val="24"/>
          <w:highlight w:val="white"/>
        </w:rPr>
        <w:t>, where the</w:t>
      </w:r>
      <w:r w:rsidR="00106216">
        <w:rPr>
          <w:rFonts w:ascii="Arial" w:eastAsia="Arial" w:hAnsi="Arial" w:cs="Arial"/>
          <w:sz w:val="24"/>
          <w:szCs w:val="24"/>
          <w:highlight w:val="white"/>
        </w:rPr>
        <w:t xml:space="preserve"> </w:t>
      </w:r>
      <w:r w:rsidR="009F252A">
        <w:rPr>
          <w:rFonts w:ascii="Arial" w:eastAsia="Arial" w:hAnsi="Arial" w:cs="Arial"/>
          <w:sz w:val="24"/>
          <w:szCs w:val="24"/>
          <w:highlight w:val="white"/>
        </w:rPr>
        <w:t>signal of the total gap inverts</w:t>
      </w:r>
      <w:r w:rsidR="00106216">
        <w:rPr>
          <w:rFonts w:ascii="Arial" w:eastAsia="Arial" w:hAnsi="Arial" w:cs="Arial"/>
          <w:sz w:val="24"/>
          <w:szCs w:val="24"/>
          <w:highlight w:val="white"/>
        </w:rPr>
        <w:t xml:space="preserve">, as women </w:t>
      </w:r>
      <w:r w:rsidR="004A5657">
        <w:rPr>
          <w:rFonts w:ascii="Arial" w:eastAsia="Arial" w:hAnsi="Arial" w:cs="Arial"/>
          <w:sz w:val="24"/>
          <w:szCs w:val="24"/>
          <w:highlight w:val="white"/>
        </w:rPr>
        <w:t>live less years without chronic diseases</w:t>
      </w:r>
      <w:r w:rsidR="00106216">
        <w:rPr>
          <w:rFonts w:ascii="Arial" w:eastAsia="Arial" w:hAnsi="Arial" w:cs="Arial"/>
          <w:sz w:val="24"/>
          <w:szCs w:val="24"/>
          <w:highlight w:val="white"/>
        </w:rPr>
        <w:t xml:space="preserve"> than men for most countries</w:t>
      </w:r>
      <w:r w:rsidR="008F0E41">
        <w:rPr>
          <w:rFonts w:ascii="Arial" w:eastAsia="Arial" w:hAnsi="Arial" w:cs="Arial"/>
          <w:sz w:val="24"/>
          <w:szCs w:val="24"/>
          <w:highlight w:val="white"/>
        </w:rPr>
        <w:t>, as already shown in Fig 2</w:t>
      </w:r>
      <w:r w:rsidR="00106216">
        <w:rPr>
          <w:rFonts w:ascii="Arial" w:eastAsia="Arial" w:hAnsi="Arial" w:cs="Arial"/>
          <w:sz w:val="24"/>
          <w:szCs w:val="24"/>
          <w:highlight w:val="white"/>
        </w:rPr>
        <w:t>.</w:t>
      </w:r>
      <w:r w:rsidR="003F62F1">
        <w:rPr>
          <w:rFonts w:ascii="Arial" w:eastAsia="Arial" w:hAnsi="Arial" w:cs="Arial"/>
          <w:sz w:val="24"/>
          <w:szCs w:val="24"/>
          <w:highlight w:val="white"/>
        </w:rPr>
        <w:t xml:space="preserve"> Portugal and Korea </w:t>
      </w:r>
      <w:r w:rsidR="004A5657">
        <w:rPr>
          <w:rFonts w:ascii="Arial" w:eastAsia="Arial" w:hAnsi="Arial" w:cs="Arial"/>
          <w:sz w:val="24"/>
          <w:szCs w:val="24"/>
          <w:highlight w:val="white"/>
        </w:rPr>
        <w:t xml:space="preserve">present the widest gaps in </w:t>
      </w:r>
      <m:oMath>
        <m:r>
          <w:rPr>
            <w:rFonts w:ascii="Cambria Math" w:eastAsia="Cambria Math" w:hAnsi="Cambria Math" w:cs="Cambria Math"/>
            <w:sz w:val="24"/>
            <w:szCs w:val="24"/>
          </w:rPr>
          <m:t>CFLE</m:t>
        </m:r>
      </m:oMath>
      <w:r w:rsidR="004A5657">
        <w:rPr>
          <w:rFonts w:ascii="Arial" w:eastAsia="Arial" w:hAnsi="Arial" w:cs="Arial"/>
          <w:sz w:val="24"/>
          <w:szCs w:val="24"/>
          <w:highlight w:val="white"/>
        </w:rPr>
        <w:t>, both negative</w:t>
      </w:r>
      <w:r w:rsidR="003F62F1">
        <w:rPr>
          <w:rFonts w:ascii="Arial" w:eastAsia="Arial" w:hAnsi="Arial" w:cs="Arial"/>
          <w:sz w:val="24"/>
          <w:szCs w:val="24"/>
          <w:highlight w:val="white"/>
        </w:rPr>
        <w:t>. Conversely, Israel and Slovenia are among the countries</w:t>
      </w:r>
      <w:r w:rsidR="009A1A97">
        <w:rPr>
          <w:rFonts w:ascii="Arial" w:eastAsia="Arial" w:hAnsi="Arial" w:cs="Arial"/>
          <w:sz w:val="24"/>
          <w:szCs w:val="24"/>
          <w:highlight w:val="white"/>
        </w:rPr>
        <w:t xml:space="preserve"> with the </w:t>
      </w:r>
      <w:r w:rsidR="00FF3A75">
        <w:rPr>
          <w:rFonts w:ascii="Arial" w:eastAsia="Arial" w:hAnsi="Arial" w:cs="Arial"/>
          <w:sz w:val="24"/>
          <w:szCs w:val="24"/>
          <w:highlight w:val="white"/>
        </w:rPr>
        <w:t>greatest</w:t>
      </w:r>
      <w:r w:rsidR="009A1A97">
        <w:rPr>
          <w:rFonts w:ascii="Arial" w:eastAsia="Arial" w:hAnsi="Arial" w:cs="Arial"/>
          <w:sz w:val="24"/>
          <w:szCs w:val="24"/>
          <w:highlight w:val="white"/>
        </w:rPr>
        <w:t xml:space="preserve"> positive gap</w:t>
      </w:r>
      <w:r w:rsidR="009F48F3">
        <w:rPr>
          <w:rFonts w:ascii="Arial" w:eastAsia="Arial" w:hAnsi="Arial" w:cs="Arial"/>
          <w:sz w:val="24"/>
          <w:szCs w:val="24"/>
          <w:highlight w:val="white"/>
        </w:rPr>
        <w:t>s</w:t>
      </w:r>
      <w:r w:rsidR="009A1A97">
        <w:rPr>
          <w:rFonts w:ascii="Arial" w:eastAsia="Arial" w:hAnsi="Arial" w:cs="Arial"/>
          <w:sz w:val="24"/>
          <w:szCs w:val="24"/>
          <w:highlight w:val="white"/>
        </w:rPr>
        <w:t>, or where women have an advantage</w:t>
      </w:r>
      <w:r w:rsidR="00FF3A75">
        <w:rPr>
          <w:rFonts w:ascii="Arial" w:eastAsia="Arial" w:hAnsi="Arial" w:cs="Arial"/>
          <w:sz w:val="24"/>
          <w:szCs w:val="24"/>
          <w:highlight w:val="white"/>
        </w:rPr>
        <w:t xml:space="preserve"> in the number of years lived without chronic diseases</w:t>
      </w:r>
      <w:r w:rsidR="009A1A97">
        <w:rPr>
          <w:rFonts w:ascii="Arial" w:eastAsia="Arial" w:hAnsi="Arial" w:cs="Arial"/>
          <w:sz w:val="24"/>
          <w:szCs w:val="24"/>
          <w:highlight w:val="white"/>
        </w:rPr>
        <w:t xml:space="preserve"> relative to men. </w:t>
      </w:r>
    </w:p>
    <w:p w14:paraId="15FF2C10" w14:textId="08FE6604" w:rsidR="000E7D8E" w:rsidRDefault="00D85F41">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Similar to gaps in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however, </w:t>
      </w:r>
      <w:r w:rsidR="00962880">
        <w:rPr>
          <w:rFonts w:ascii="Arial" w:eastAsia="Arial" w:hAnsi="Arial" w:cs="Arial"/>
          <w:sz w:val="24"/>
          <w:szCs w:val="24"/>
          <w:highlight w:val="white"/>
        </w:rPr>
        <w:t xml:space="preserve">gaps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are not necessarily drive</w:t>
      </w:r>
      <w:r w:rsidR="00AD24DF">
        <w:rPr>
          <w:rFonts w:ascii="Arial" w:eastAsia="Arial" w:hAnsi="Arial" w:cs="Arial"/>
          <w:sz w:val="24"/>
          <w:szCs w:val="24"/>
          <w:highlight w:val="white"/>
        </w:rPr>
        <w:t>n</w:t>
      </w:r>
      <w:r w:rsidR="008B7966">
        <w:rPr>
          <w:rFonts w:ascii="Arial" w:eastAsia="Arial" w:hAnsi="Arial" w:cs="Arial"/>
          <w:sz w:val="24"/>
          <w:szCs w:val="24"/>
          <w:highlight w:val="white"/>
        </w:rPr>
        <w:t xml:space="preserve"> by the same </w:t>
      </w:r>
      <w:r w:rsidR="00D2340E">
        <w:rPr>
          <w:rFonts w:ascii="Arial" w:eastAsia="Arial" w:hAnsi="Arial" w:cs="Arial"/>
          <w:sz w:val="24"/>
          <w:szCs w:val="24"/>
          <w:highlight w:val="white"/>
        </w:rPr>
        <w:t>size of the contributions of the</w:t>
      </w:r>
      <w:r w:rsidR="008B7966">
        <w:rPr>
          <w:rFonts w:ascii="Arial" w:eastAsia="Arial" w:hAnsi="Arial" w:cs="Arial"/>
          <w:sz w:val="24"/>
          <w:szCs w:val="24"/>
          <w:highlight w:val="white"/>
        </w:rPr>
        <w:t xml:space="preserve"> chronic and mortality components</w:t>
      </w:r>
      <w:r w:rsidR="0016425E">
        <w:rPr>
          <w:rFonts w:ascii="Arial" w:eastAsia="Arial" w:hAnsi="Arial" w:cs="Arial"/>
          <w:sz w:val="24"/>
          <w:szCs w:val="24"/>
          <w:highlight w:val="white"/>
        </w:rPr>
        <w:t xml:space="preserve"> (Panel B)</w:t>
      </w:r>
      <w:r w:rsidR="008B7966">
        <w:rPr>
          <w:rFonts w:ascii="Arial" w:eastAsia="Arial" w:hAnsi="Arial" w:cs="Arial"/>
          <w:sz w:val="24"/>
          <w:szCs w:val="24"/>
          <w:highlight w:val="white"/>
        </w:rPr>
        <w:t xml:space="preserve">. Israel has a total gender gap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of 1.69</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and Slovenia of 1.04</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Despite this similarity </w:t>
      </w:r>
      <w:r w:rsidR="00CF19A1">
        <w:rPr>
          <w:rFonts w:ascii="Arial" w:eastAsia="Arial" w:hAnsi="Arial" w:cs="Arial"/>
          <w:sz w:val="24"/>
          <w:szCs w:val="24"/>
          <w:highlight w:val="white"/>
        </w:rPr>
        <w:t xml:space="preserve">and a positive gap in </w:t>
      </w:r>
      <m:oMath>
        <m:r>
          <w:rPr>
            <w:rFonts w:ascii="Cambria Math" w:eastAsia="Cambria Math" w:hAnsi="Cambria Math" w:cs="Cambria Math"/>
            <w:sz w:val="24"/>
            <w:szCs w:val="24"/>
          </w:rPr>
          <m:t>CFLE</m:t>
        </m:r>
      </m:oMath>
      <w:r w:rsidR="00CF19A1">
        <w:rPr>
          <w:rFonts w:ascii="Arial" w:eastAsia="Arial" w:hAnsi="Arial" w:cs="Arial"/>
          <w:sz w:val="24"/>
          <w:szCs w:val="24"/>
          <w:highlight w:val="white"/>
        </w:rPr>
        <w:t>, in Slovenia the gap is explained by a</w:t>
      </w:r>
      <w:r w:rsidR="00D2340E">
        <w:rPr>
          <w:rFonts w:ascii="Arial" w:eastAsia="Arial" w:hAnsi="Arial" w:cs="Arial"/>
          <w:sz w:val="24"/>
          <w:szCs w:val="24"/>
          <w:highlight w:val="white"/>
        </w:rPr>
        <w:t xml:space="preserve"> large</w:t>
      </w:r>
      <w:r w:rsidR="00CF19A1">
        <w:rPr>
          <w:rFonts w:ascii="Arial" w:eastAsia="Arial" w:hAnsi="Arial" w:cs="Arial"/>
          <w:sz w:val="24"/>
          <w:szCs w:val="24"/>
          <w:highlight w:val="white"/>
        </w:rPr>
        <w:t xml:space="preserve"> </w:t>
      </w:r>
      <w:r w:rsidR="0016414E">
        <w:rPr>
          <w:rFonts w:ascii="Arial" w:eastAsia="Arial" w:hAnsi="Arial" w:cs="Arial"/>
          <w:sz w:val="24"/>
          <w:szCs w:val="24"/>
          <w:highlight w:val="white"/>
        </w:rPr>
        <w:t xml:space="preserve">and positive </w:t>
      </w:r>
      <w:r w:rsidR="00CF19A1">
        <w:rPr>
          <w:rFonts w:ascii="Arial" w:eastAsia="Arial" w:hAnsi="Arial" w:cs="Arial"/>
          <w:sz w:val="24"/>
          <w:szCs w:val="24"/>
          <w:highlight w:val="white"/>
        </w:rPr>
        <w:t xml:space="preserve">mortality </w:t>
      </w:r>
      <w:r w:rsidR="00D2340E">
        <w:rPr>
          <w:rFonts w:ascii="Arial" w:eastAsia="Arial" w:hAnsi="Arial" w:cs="Arial"/>
          <w:sz w:val="24"/>
          <w:szCs w:val="24"/>
          <w:highlight w:val="white"/>
        </w:rPr>
        <w:t>contribution</w:t>
      </w:r>
      <w:r w:rsidR="00CF19A1">
        <w:rPr>
          <w:rFonts w:ascii="Arial" w:eastAsia="Arial" w:hAnsi="Arial" w:cs="Arial"/>
          <w:sz w:val="24"/>
          <w:szCs w:val="24"/>
          <w:highlight w:val="white"/>
        </w:rPr>
        <w:t xml:space="preserve"> and a</w:t>
      </w:r>
      <w:r w:rsidR="00D2340E">
        <w:rPr>
          <w:rFonts w:ascii="Arial" w:eastAsia="Arial" w:hAnsi="Arial" w:cs="Arial"/>
          <w:sz w:val="24"/>
          <w:szCs w:val="24"/>
          <w:highlight w:val="white"/>
        </w:rPr>
        <w:t xml:space="preserve"> small and</w:t>
      </w:r>
      <w:r w:rsidR="00CF19A1">
        <w:rPr>
          <w:rFonts w:ascii="Arial" w:eastAsia="Arial" w:hAnsi="Arial" w:cs="Arial"/>
          <w:sz w:val="24"/>
          <w:szCs w:val="24"/>
          <w:highlight w:val="white"/>
        </w:rPr>
        <w:t xml:space="preserve"> negative chronic </w:t>
      </w:r>
      <w:r w:rsidR="00D2340E">
        <w:rPr>
          <w:rFonts w:ascii="Arial" w:eastAsia="Arial" w:hAnsi="Arial" w:cs="Arial"/>
          <w:sz w:val="24"/>
          <w:szCs w:val="24"/>
          <w:highlight w:val="white"/>
        </w:rPr>
        <w:t>contribution to the gap.</w:t>
      </w:r>
      <w:r w:rsidR="00CF19A1">
        <w:rPr>
          <w:rFonts w:ascii="Arial" w:eastAsia="Arial" w:hAnsi="Arial" w:cs="Arial"/>
          <w:sz w:val="24"/>
          <w:szCs w:val="24"/>
          <w:highlight w:val="white"/>
        </w:rPr>
        <w:t xml:space="preserve"> </w:t>
      </w:r>
      <w:r w:rsidR="00D2340E">
        <w:rPr>
          <w:rFonts w:ascii="Arial" w:eastAsia="Arial" w:hAnsi="Arial" w:cs="Arial"/>
          <w:sz w:val="24"/>
          <w:szCs w:val="24"/>
          <w:highlight w:val="white"/>
        </w:rPr>
        <w:t>Conversely,</w:t>
      </w:r>
      <w:r w:rsidR="00CF19A1">
        <w:rPr>
          <w:rFonts w:ascii="Arial" w:eastAsia="Arial" w:hAnsi="Arial" w:cs="Arial"/>
          <w:sz w:val="24"/>
          <w:szCs w:val="24"/>
          <w:highlight w:val="white"/>
        </w:rPr>
        <w:t xml:space="preserve"> in Israel both components </w:t>
      </w:r>
      <w:r w:rsidR="00D2340E">
        <w:rPr>
          <w:rFonts w:ascii="Arial" w:eastAsia="Arial" w:hAnsi="Arial" w:cs="Arial"/>
          <w:sz w:val="24"/>
          <w:szCs w:val="24"/>
          <w:highlight w:val="white"/>
        </w:rPr>
        <w:t xml:space="preserve">are small </w:t>
      </w:r>
      <w:r w:rsidR="00F05B8B">
        <w:rPr>
          <w:rFonts w:ascii="Arial" w:eastAsia="Arial" w:hAnsi="Arial" w:cs="Arial"/>
          <w:sz w:val="24"/>
          <w:szCs w:val="24"/>
          <w:highlight w:val="white"/>
        </w:rPr>
        <w:t xml:space="preserve">and </w:t>
      </w:r>
      <w:r w:rsidR="00D2340E">
        <w:rPr>
          <w:rFonts w:ascii="Arial" w:eastAsia="Arial" w:hAnsi="Arial" w:cs="Arial"/>
          <w:sz w:val="24"/>
          <w:szCs w:val="24"/>
          <w:highlight w:val="white"/>
        </w:rPr>
        <w:t>positive, resulting in a women advantage in term of the number of years lived without chronic diseases</w:t>
      </w:r>
      <w:r w:rsidR="00CF19A1">
        <w:rPr>
          <w:rFonts w:ascii="Arial" w:eastAsia="Arial" w:hAnsi="Arial" w:cs="Arial"/>
          <w:sz w:val="24"/>
          <w:szCs w:val="24"/>
          <w:highlight w:val="white"/>
        </w:rPr>
        <w:t>.</w:t>
      </w:r>
      <w:r w:rsidR="00AD24DF">
        <w:rPr>
          <w:rFonts w:ascii="Arial" w:eastAsia="Arial" w:hAnsi="Arial" w:cs="Arial"/>
          <w:sz w:val="24"/>
          <w:szCs w:val="24"/>
          <w:highlight w:val="white"/>
        </w:rPr>
        <w:t xml:space="preserve"> </w:t>
      </w:r>
      <w:r w:rsidR="002115EB">
        <w:rPr>
          <w:rFonts w:ascii="Arial" w:eastAsia="Arial" w:hAnsi="Arial" w:cs="Arial"/>
          <w:sz w:val="24"/>
          <w:szCs w:val="24"/>
          <w:highlight w:val="white"/>
        </w:rPr>
        <w:t>In Korea and Portugal</w:t>
      </w:r>
      <w:r w:rsidR="00972727">
        <w:rPr>
          <w:rFonts w:ascii="Arial" w:eastAsia="Arial" w:hAnsi="Arial" w:cs="Arial"/>
          <w:sz w:val="24"/>
          <w:szCs w:val="24"/>
          <w:highlight w:val="white"/>
        </w:rPr>
        <w:t>,</w:t>
      </w:r>
      <w:r w:rsidR="002115EB">
        <w:rPr>
          <w:rFonts w:ascii="Arial" w:eastAsia="Arial" w:hAnsi="Arial" w:cs="Arial"/>
          <w:sz w:val="24"/>
          <w:szCs w:val="24"/>
          <w:highlight w:val="white"/>
        </w:rPr>
        <w:t xml:space="preserve"> the negative gap in </w:t>
      </w:r>
      <m:oMath>
        <m:r>
          <w:rPr>
            <w:rFonts w:ascii="Cambria Math" w:eastAsia="Cambria Math" w:hAnsi="Cambria Math" w:cs="Cambria Math"/>
            <w:sz w:val="24"/>
            <w:szCs w:val="24"/>
          </w:rPr>
          <m:t>CFLE</m:t>
        </m:r>
      </m:oMath>
      <w:r w:rsidR="002115EB">
        <w:rPr>
          <w:rFonts w:ascii="Arial" w:eastAsia="Arial" w:hAnsi="Arial" w:cs="Arial"/>
          <w:sz w:val="24"/>
          <w:szCs w:val="24"/>
          <w:highlight w:val="white"/>
        </w:rPr>
        <w:t xml:space="preserve"> implies that </w:t>
      </w:r>
      <w:r w:rsidR="00BC0E2B">
        <w:rPr>
          <w:rFonts w:ascii="Arial" w:eastAsia="Arial" w:hAnsi="Arial" w:cs="Arial"/>
          <w:sz w:val="24"/>
          <w:szCs w:val="24"/>
          <w:highlight w:val="white"/>
        </w:rPr>
        <w:t>women</w:t>
      </w:r>
      <w:r w:rsidR="002115EB">
        <w:rPr>
          <w:rFonts w:ascii="Arial" w:eastAsia="Arial" w:hAnsi="Arial" w:cs="Arial"/>
          <w:sz w:val="24"/>
          <w:szCs w:val="24"/>
          <w:highlight w:val="white"/>
        </w:rPr>
        <w:t xml:space="preserve"> </w:t>
      </w:r>
      <w:r w:rsidR="00A354DF">
        <w:rPr>
          <w:rFonts w:ascii="Arial" w:eastAsia="Arial" w:hAnsi="Arial" w:cs="Arial"/>
          <w:sz w:val="24"/>
          <w:szCs w:val="24"/>
          <w:highlight w:val="white"/>
        </w:rPr>
        <w:t xml:space="preserve">live </w:t>
      </w:r>
      <w:r w:rsidR="00BC0E2B">
        <w:rPr>
          <w:rFonts w:ascii="Arial" w:eastAsia="Arial" w:hAnsi="Arial" w:cs="Arial"/>
          <w:sz w:val="24"/>
          <w:szCs w:val="24"/>
          <w:highlight w:val="white"/>
        </w:rPr>
        <w:t>less</w:t>
      </w:r>
      <w:r w:rsidR="00A354DF">
        <w:rPr>
          <w:rFonts w:ascii="Arial" w:eastAsia="Arial" w:hAnsi="Arial" w:cs="Arial"/>
          <w:sz w:val="24"/>
          <w:szCs w:val="24"/>
          <w:highlight w:val="white"/>
        </w:rPr>
        <w:t xml:space="preserve"> years with chronic diseases</w:t>
      </w:r>
      <w:r w:rsidR="002115EB">
        <w:rPr>
          <w:rFonts w:ascii="Arial" w:eastAsia="Arial" w:hAnsi="Arial" w:cs="Arial"/>
          <w:sz w:val="24"/>
          <w:szCs w:val="24"/>
          <w:highlight w:val="white"/>
        </w:rPr>
        <w:t xml:space="preserve"> relative to men, with a strong </w:t>
      </w:r>
      <w:r w:rsidR="00A354DF">
        <w:rPr>
          <w:rFonts w:ascii="Arial" w:eastAsia="Arial" w:hAnsi="Arial" w:cs="Arial"/>
          <w:sz w:val="24"/>
          <w:szCs w:val="24"/>
          <w:highlight w:val="white"/>
        </w:rPr>
        <w:t>contribution</w:t>
      </w:r>
      <w:r w:rsidR="002115EB">
        <w:rPr>
          <w:rFonts w:ascii="Arial" w:eastAsia="Arial" w:hAnsi="Arial" w:cs="Arial"/>
          <w:sz w:val="24"/>
          <w:szCs w:val="24"/>
          <w:highlight w:val="white"/>
        </w:rPr>
        <w:t xml:space="preserve"> of chronic </w:t>
      </w:r>
      <w:r w:rsidR="00A354DF">
        <w:rPr>
          <w:rFonts w:ascii="Arial" w:eastAsia="Arial" w:hAnsi="Arial" w:cs="Arial"/>
          <w:sz w:val="24"/>
          <w:szCs w:val="24"/>
          <w:highlight w:val="white"/>
        </w:rPr>
        <w:t>diseases to the gap</w:t>
      </w:r>
      <w:r w:rsidR="002115EB">
        <w:rPr>
          <w:rFonts w:ascii="Arial" w:eastAsia="Arial" w:hAnsi="Arial" w:cs="Arial"/>
          <w:sz w:val="24"/>
          <w:szCs w:val="24"/>
          <w:highlight w:val="white"/>
        </w:rPr>
        <w:t xml:space="preserve">. </w:t>
      </w:r>
    </w:p>
    <w:p w14:paraId="7ACA8784" w14:textId="77777777" w:rsidR="00E616BE" w:rsidRDefault="00E616BE">
      <w:pPr>
        <w:keepNext/>
        <w:spacing w:before="240" w:after="240" w:line="360" w:lineRule="auto"/>
        <w:jc w:val="both"/>
        <w:rPr>
          <w:rFonts w:ascii="Arial" w:eastAsia="Arial" w:hAnsi="Arial" w:cs="Arial"/>
          <w:sz w:val="24"/>
          <w:szCs w:val="24"/>
          <w:highlight w:val="white"/>
        </w:rPr>
      </w:pPr>
    </w:p>
    <w:p w14:paraId="0606B84B" w14:textId="77A2761A" w:rsidR="0083595B" w:rsidRDefault="0083595B">
      <w:pPr>
        <w:keepNext/>
        <w:spacing w:before="240" w:after="240" w:line="360" w:lineRule="auto"/>
        <w:jc w:val="both"/>
        <w:rPr>
          <w:rFonts w:ascii="Arial" w:eastAsia="Arial" w:hAnsi="Arial" w:cs="Arial"/>
          <w:sz w:val="24"/>
          <w:szCs w:val="24"/>
          <w:highlight w:val="white"/>
        </w:rPr>
      </w:pPr>
    </w:p>
    <w:p w14:paraId="28B2A3E9" w14:textId="77777777" w:rsidR="0064509E" w:rsidRDefault="0064509E" w:rsidP="00972727">
      <w:pPr>
        <w:keepNext/>
        <w:spacing w:before="240" w:after="240" w:line="360" w:lineRule="auto"/>
        <w:jc w:val="both"/>
        <w:rPr>
          <w:rFonts w:ascii="Arial" w:eastAsia="Arial" w:hAnsi="Arial" w:cs="Arial"/>
          <w:sz w:val="18"/>
          <w:szCs w:val="18"/>
          <w:highlight w:val="white"/>
        </w:rPr>
      </w:pPr>
    </w:p>
    <w:p w14:paraId="1ACFB1C7" w14:textId="2881EA28" w:rsidR="00C4275A" w:rsidRDefault="00972727" w:rsidP="00972727">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What Fig</w:t>
      </w:r>
      <w:r w:rsidR="00E853A8">
        <w:rPr>
          <w:rFonts w:ascii="Arial" w:eastAsia="Arial" w:hAnsi="Arial" w:cs="Arial"/>
          <w:sz w:val="24"/>
          <w:szCs w:val="24"/>
          <w:highlight w:val="white"/>
        </w:rPr>
        <w:t>s</w:t>
      </w:r>
      <w:r>
        <w:rPr>
          <w:rFonts w:ascii="Arial" w:eastAsia="Arial" w:hAnsi="Arial" w:cs="Arial"/>
          <w:sz w:val="24"/>
          <w:szCs w:val="24"/>
          <w:highlight w:val="white"/>
        </w:rPr>
        <w:t xml:space="preserve"> 2</w:t>
      </w:r>
      <w:r w:rsidR="00E853A8">
        <w:rPr>
          <w:rFonts w:ascii="Arial" w:eastAsia="Arial" w:hAnsi="Arial" w:cs="Arial"/>
          <w:sz w:val="24"/>
          <w:szCs w:val="24"/>
          <w:highlight w:val="white"/>
        </w:rPr>
        <w:t xml:space="preserve"> and </w:t>
      </w:r>
      <w:r>
        <w:rPr>
          <w:rFonts w:ascii="Arial" w:eastAsia="Arial" w:hAnsi="Arial" w:cs="Arial"/>
          <w:sz w:val="24"/>
          <w:szCs w:val="24"/>
          <w:highlight w:val="white"/>
        </w:rPr>
        <w:t>3</w:t>
      </w:r>
      <w:r w:rsidR="000F1580">
        <w:rPr>
          <w:rFonts w:ascii="Arial" w:eastAsia="Arial" w:hAnsi="Arial" w:cs="Arial"/>
          <w:sz w:val="24"/>
          <w:szCs w:val="24"/>
          <w:highlight w:val="white"/>
        </w:rPr>
        <w:t xml:space="preserve"> both</w:t>
      </w:r>
      <w:r>
        <w:rPr>
          <w:rFonts w:ascii="Arial" w:eastAsia="Arial" w:hAnsi="Arial" w:cs="Arial"/>
          <w:sz w:val="24"/>
          <w:szCs w:val="24"/>
          <w:highlight w:val="white"/>
        </w:rPr>
        <w:t xml:space="preserve"> </w:t>
      </w:r>
      <w:r w:rsidR="0064509E">
        <w:rPr>
          <w:rFonts w:ascii="Arial" w:eastAsia="Arial" w:hAnsi="Arial" w:cs="Arial"/>
          <w:sz w:val="24"/>
          <w:szCs w:val="24"/>
          <w:highlight w:val="white"/>
        </w:rPr>
        <w:t>indicate</w:t>
      </w:r>
      <w:r w:rsidR="00D90DD5">
        <w:rPr>
          <w:rFonts w:ascii="Arial" w:eastAsia="Arial" w:hAnsi="Arial" w:cs="Arial"/>
          <w:sz w:val="24"/>
          <w:szCs w:val="24"/>
          <w:highlight w:val="white"/>
        </w:rPr>
        <w:t xml:space="preserve"> is</w:t>
      </w:r>
      <w:r>
        <w:rPr>
          <w:rFonts w:ascii="Arial" w:eastAsia="Arial" w:hAnsi="Arial" w:cs="Arial"/>
          <w:sz w:val="24"/>
          <w:szCs w:val="24"/>
          <w:highlight w:val="white"/>
        </w:rPr>
        <w:t xml:space="preserve"> that countries with similar gender gaps do not necessarily have the same </w:t>
      </w:r>
      <w:r w:rsidR="007071C2">
        <w:rPr>
          <w:rFonts w:ascii="Arial" w:eastAsia="Arial" w:hAnsi="Arial" w:cs="Arial"/>
          <w:sz w:val="24"/>
          <w:szCs w:val="24"/>
          <w:highlight w:val="white"/>
        </w:rPr>
        <w:t xml:space="preserve">size of the </w:t>
      </w:r>
      <w:r>
        <w:rPr>
          <w:rFonts w:ascii="Arial" w:eastAsia="Arial" w:hAnsi="Arial" w:cs="Arial"/>
          <w:sz w:val="24"/>
          <w:szCs w:val="24"/>
          <w:highlight w:val="white"/>
        </w:rPr>
        <w:t xml:space="preserve">mortality and health </w:t>
      </w:r>
      <w:r w:rsidR="007071C2">
        <w:rPr>
          <w:rFonts w:ascii="Arial" w:eastAsia="Arial" w:hAnsi="Arial" w:cs="Arial"/>
          <w:sz w:val="24"/>
          <w:szCs w:val="24"/>
          <w:highlight w:val="white"/>
        </w:rPr>
        <w:t>contribution</w:t>
      </w:r>
      <w:r>
        <w:rPr>
          <w:rFonts w:ascii="Arial" w:eastAsia="Arial" w:hAnsi="Arial" w:cs="Arial"/>
          <w:sz w:val="24"/>
          <w:szCs w:val="24"/>
          <w:highlight w:val="white"/>
        </w:rPr>
        <w:t>. In addition, when we group countries according to the</w:t>
      </w:r>
      <w:r w:rsidR="00F62067">
        <w:rPr>
          <w:rFonts w:ascii="Arial" w:eastAsia="Arial" w:hAnsi="Arial" w:cs="Arial"/>
          <w:sz w:val="24"/>
          <w:szCs w:val="24"/>
          <w:highlight w:val="white"/>
        </w:rPr>
        <w:t>ir</w:t>
      </w:r>
      <w:r>
        <w:rPr>
          <w:rFonts w:ascii="Arial" w:eastAsia="Arial" w:hAnsi="Arial" w:cs="Arial"/>
          <w:sz w:val="24"/>
          <w:szCs w:val="24"/>
          <w:highlight w:val="white"/>
        </w:rPr>
        <w:t xml:space="preserve"> </w:t>
      </w:r>
      <w:r w:rsidR="007D04CA">
        <w:rPr>
          <w:rFonts w:ascii="Arial" w:eastAsia="Arial" w:hAnsi="Arial" w:cs="Arial"/>
          <w:sz w:val="24"/>
          <w:szCs w:val="24"/>
          <w:highlight w:val="white"/>
        </w:rPr>
        <w:t xml:space="preserve">total </w:t>
      </w:r>
      <w:r w:rsidR="00EB679E">
        <w:rPr>
          <w:rFonts w:ascii="Arial" w:eastAsia="Arial" w:hAnsi="Arial" w:cs="Arial"/>
          <w:sz w:val="24"/>
          <w:szCs w:val="24"/>
          <w:highlight w:val="white"/>
        </w:rPr>
        <w:t>gender gap</w:t>
      </w:r>
      <w:r>
        <w:rPr>
          <w:rFonts w:ascii="Arial" w:eastAsia="Arial" w:hAnsi="Arial" w:cs="Arial"/>
          <w:sz w:val="24"/>
          <w:szCs w:val="24"/>
          <w:highlight w:val="white"/>
        </w:rPr>
        <w:t xml:space="preserve">, countries </w:t>
      </w:r>
      <w:r w:rsidR="008936D9">
        <w:rPr>
          <w:rFonts w:ascii="Arial" w:eastAsia="Arial" w:hAnsi="Arial" w:cs="Arial"/>
          <w:sz w:val="24"/>
          <w:szCs w:val="24"/>
          <w:highlight w:val="white"/>
        </w:rPr>
        <w:t>that</w:t>
      </w:r>
      <w:r w:rsidR="00152CC3">
        <w:rPr>
          <w:rFonts w:ascii="Arial" w:eastAsia="Arial" w:hAnsi="Arial" w:cs="Arial"/>
          <w:sz w:val="24"/>
          <w:szCs w:val="24"/>
          <w:highlight w:val="white"/>
        </w:rPr>
        <w:t xml:space="preserve"> substantially</w:t>
      </w:r>
      <w:r w:rsidR="008936D9">
        <w:rPr>
          <w:rFonts w:ascii="Arial" w:eastAsia="Arial" w:hAnsi="Arial" w:cs="Arial"/>
          <w:sz w:val="24"/>
          <w:szCs w:val="24"/>
          <w:highlight w:val="white"/>
        </w:rPr>
        <w:t xml:space="preserve"> differ </w:t>
      </w:r>
      <w:r>
        <w:rPr>
          <w:rFonts w:ascii="Arial" w:eastAsia="Arial" w:hAnsi="Arial" w:cs="Arial"/>
          <w:sz w:val="24"/>
          <w:szCs w:val="24"/>
          <w:highlight w:val="white"/>
        </w:rPr>
        <w:t>in terms of development levels, health care system and gender roles can be in the same category. The lack of a systematic pattern</w:t>
      </w:r>
      <w:r w:rsidR="005B14F4">
        <w:rPr>
          <w:rFonts w:ascii="Arial" w:eastAsia="Arial" w:hAnsi="Arial" w:cs="Arial"/>
          <w:sz w:val="24"/>
          <w:szCs w:val="24"/>
          <w:highlight w:val="white"/>
        </w:rPr>
        <w:t xml:space="preserve"> </w:t>
      </w:r>
      <w:r>
        <w:rPr>
          <w:rFonts w:ascii="Arial" w:eastAsia="Arial" w:hAnsi="Arial" w:cs="Arial"/>
          <w:sz w:val="24"/>
          <w:szCs w:val="24"/>
          <w:highlight w:val="white"/>
        </w:rPr>
        <w:t xml:space="preserve">across </w:t>
      </w:r>
      <w:r>
        <w:rPr>
          <w:rFonts w:ascii="Arial" w:eastAsia="Arial" w:hAnsi="Arial" w:cs="Arial"/>
          <w:sz w:val="24"/>
          <w:szCs w:val="24"/>
          <w:highlight w:val="white"/>
        </w:rPr>
        <w:lastRenderedPageBreak/>
        <w:t xml:space="preserve">countries as regards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and </w:t>
      </w:r>
      <m:oMath>
        <m:r>
          <w:rPr>
            <w:rFonts w:ascii="Cambria Math" w:eastAsia="Cambria Math" w:hAnsi="Cambria Math" w:cs="Cambria Math"/>
            <w:sz w:val="24"/>
            <w:szCs w:val="24"/>
          </w:rPr>
          <m:t>CFLE</m:t>
        </m:r>
      </m:oMath>
      <w:r>
        <w:rPr>
          <w:rFonts w:ascii="Arial" w:eastAsia="Arial" w:hAnsi="Arial" w:cs="Arial"/>
          <w:sz w:val="24"/>
          <w:szCs w:val="24"/>
          <w:highlight w:val="white"/>
        </w:rPr>
        <w:t xml:space="preserve"> signals that gaps do not necessarily capture inequality in health across women and men in these countries</w:t>
      </w:r>
      <w:r w:rsidR="000E12D3">
        <w:rPr>
          <w:rFonts w:ascii="Arial" w:eastAsia="Arial" w:hAnsi="Arial" w:cs="Arial"/>
          <w:sz w:val="24"/>
          <w:szCs w:val="24"/>
          <w:highlight w:val="white"/>
        </w:rPr>
        <w:t xml:space="preserve"> and should thus be interpreted with caution</w:t>
      </w:r>
      <w:r>
        <w:rPr>
          <w:rFonts w:ascii="Arial" w:eastAsia="Arial" w:hAnsi="Arial" w:cs="Arial"/>
          <w:sz w:val="24"/>
          <w:szCs w:val="24"/>
          <w:highlight w:val="white"/>
        </w:rPr>
        <w:t xml:space="preserve">.    </w:t>
      </w:r>
    </w:p>
    <w:p w14:paraId="0000026E" w14:textId="1694BD9D" w:rsidR="00B133DD" w:rsidRPr="005A0B32" w:rsidRDefault="00ED5BF3">
      <w:pPr>
        <w:keepNext/>
        <w:spacing w:before="240" w:after="240" w:line="360" w:lineRule="auto"/>
        <w:jc w:val="both"/>
        <w:rPr>
          <w:rFonts w:ascii="Arial" w:eastAsia="Arial" w:hAnsi="Arial" w:cs="Arial"/>
          <w:sz w:val="24"/>
          <w:szCs w:val="24"/>
          <w:highlight w:val="white"/>
        </w:rPr>
      </w:pPr>
      <w:r w:rsidRPr="00ED5BF3">
        <w:rPr>
          <w:rFonts w:ascii="Arial" w:eastAsia="Arial" w:hAnsi="Arial" w:cs="Arial"/>
          <w:sz w:val="24"/>
          <w:szCs w:val="24"/>
        </w:rPr>
        <w:t xml:space="preserve">Fig 4 </w:t>
      </w:r>
      <w:r w:rsidR="007D04CA">
        <w:rPr>
          <w:rFonts w:ascii="Arial" w:eastAsia="Arial" w:hAnsi="Arial" w:cs="Arial"/>
          <w:sz w:val="24"/>
          <w:szCs w:val="24"/>
        </w:rPr>
        <w:t xml:space="preserve">further </w:t>
      </w:r>
      <w:r w:rsidRPr="00ED5BF3">
        <w:rPr>
          <w:rFonts w:ascii="Arial" w:eastAsia="Arial" w:hAnsi="Arial" w:cs="Arial"/>
          <w:sz w:val="24"/>
          <w:szCs w:val="24"/>
        </w:rPr>
        <w:t xml:space="preserve">highlights the substantial variations in country rankings when considering gaps in </w:t>
      </w:r>
      <m:oMath>
        <m:r>
          <w:rPr>
            <w:rFonts w:ascii="Cambria Math" w:eastAsia="Cambria Math" w:hAnsi="Cambria Math" w:cs="Cambria Math"/>
            <w:sz w:val="24"/>
            <w:szCs w:val="24"/>
          </w:rPr>
          <m:t>DFLE</m:t>
        </m:r>
      </m:oMath>
      <w:r w:rsidRPr="00ED5BF3">
        <w:rPr>
          <w:rFonts w:ascii="Arial" w:eastAsia="Arial" w:hAnsi="Arial" w:cs="Arial"/>
          <w:sz w:val="24"/>
          <w:szCs w:val="24"/>
        </w:rPr>
        <w:t xml:space="preserve"> and </w:t>
      </w:r>
      <m:oMath>
        <m:r>
          <w:rPr>
            <w:rFonts w:ascii="Cambria Math" w:eastAsia="Cambria Math" w:hAnsi="Cambria Math" w:cs="Cambria Math"/>
            <w:sz w:val="24"/>
            <w:szCs w:val="24"/>
          </w:rPr>
          <m:t>CFLE</m:t>
        </m:r>
      </m:oMath>
      <w:r w:rsidRPr="00ED5BF3">
        <w:rPr>
          <w:rFonts w:ascii="Arial" w:eastAsia="Arial" w:hAnsi="Arial" w:cs="Arial"/>
          <w:sz w:val="24"/>
          <w:szCs w:val="24"/>
        </w:rPr>
        <w:t xml:space="preserve"> compared to the contributions of</w:t>
      </w:r>
      <w:r w:rsidR="004C0A67">
        <w:rPr>
          <w:rFonts w:ascii="Arial" w:eastAsia="Arial" w:hAnsi="Arial" w:cs="Arial"/>
          <w:sz w:val="24"/>
          <w:szCs w:val="24"/>
        </w:rPr>
        <w:t xml:space="preserve"> the</w:t>
      </w:r>
      <w:r w:rsidRPr="00ED5BF3">
        <w:rPr>
          <w:rFonts w:ascii="Arial" w:eastAsia="Arial" w:hAnsi="Arial" w:cs="Arial"/>
          <w:sz w:val="24"/>
          <w:szCs w:val="24"/>
        </w:rPr>
        <w:t xml:space="preserve"> </w:t>
      </w:r>
      <w:r w:rsidR="00C035F2">
        <w:rPr>
          <w:rFonts w:ascii="Arial" w:eastAsia="Arial" w:hAnsi="Arial" w:cs="Arial"/>
          <w:sz w:val="24"/>
          <w:szCs w:val="24"/>
        </w:rPr>
        <w:t>health</w:t>
      </w:r>
      <w:r w:rsidRPr="00ED5BF3">
        <w:rPr>
          <w:rFonts w:ascii="Arial" w:eastAsia="Arial" w:hAnsi="Arial" w:cs="Arial"/>
          <w:sz w:val="24"/>
          <w:szCs w:val="24"/>
        </w:rPr>
        <w:t xml:space="preserve"> effect.</w:t>
      </w:r>
      <w:r w:rsidR="005A0B32">
        <w:rPr>
          <w:rFonts w:ascii="Arial" w:eastAsia="Arial" w:hAnsi="Arial" w:cs="Arial"/>
          <w:sz w:val="24"/>
          <w:szCs w:val="24"/>
          <w:highlight w:val="white"/>
        </w:rPr>
        <w:t xml:space="preserve"> </w:t>
      </w:r>
    </w:p>
    <w:p w14:paraId="357913C4" w14:textId="74736A89" w:rsidR="002F5852" w:rsidRPr="00BD1717" w:rsidRDefault="002F5852">
      <w:pPr>
        <w:keepNext/>
        <w:spacing w:before="240" w:after="240" w:line="360" w:lineRule="auto"/>
        <w:jc w:val="both"/>
        <w:rPr>
          <w:rFonts w:ascii="Georgia" w:eastAsia="Georgia" w:hAnsi="Georgia" w:cs="Georgia"/>
          <w:sz w:val="24"/>
          <w:szCs w:val="24"/>
          <w:highlight w:val="white"/>
        </w:rPr>
      </w:pPr>
    </w:p>
    <w:p w14:paraId="3DBDEFC5" w14:textId="65BC556C" w:rsidR="00563974" w:rsidRPr="005A0B32" w:rsidRDefault="00563974" w:rsidP="00E808A0">
      <w:pPr>
        <w:keepNext/>
        <w:spacing w:before="240" w:after="240"/>
        <w:jc w:val="both"/>
        <w:rPr>
          <w:rFonts w:ascii="Arial" w:eastAsia="Arial" w:hAnsi="Arial" w:cs="Arial"/>
          <w:sz w:val="24"/>
          <w:szCs w:val="24"/>
          <w:highlight w:val="white"/>
        </w:rPr>
      </w:pPr>
      <w:r>
        <w:rPr>
          <w:rFonts w:ascii="Arial" w:eastAsia="Arial" w:hAnsi="Arial" w:cs="Arial"/>
          <w:sz w:val="24"/>
          <w:szCs w:val="24"/>
          <w:highlight w:val="white"/>
        </w:rPr>
        <w:t xml:space="preserve">Countries are ranked in terms of the advantage in favor of women in the total gap. </w:t>
      </w:r>
      <w:r w:rsidR="004E6DA0">
        <w:rPr>
          <w:rFonts w:ascii="Arial" w:eastAsia="Arial" w:hAnsi="Arial" w:cs="Arial"/>
          <w:sz w:val="24"/>
          <w:szCs w:val="24"/>
          <w:highlight w:val="white"/>
        </w:rPr>
        <w:t>F</w:t>
      </w:r>
      <w:r>
        <w:rPr>
          <w:rFonts w:ascii="Arial" w:eastAsia="Arial" w:hAnsi="Arial" w:cs="Arial"/>
          <w:sz w:val="24"/>
          <w:szCs w:val="24"/>
          <w:highlight w:val="white"/>
        </w:rPr>
        <w:t>irst place in the rank</w:t>
      </w:r>
      <w:r w:rsidR="00873BE0">
        <w:rPr>
          <w:rFonts w:ascii="Arial" w:eastAsia="Arial" w:hAnsi="Arial" w:cs="Arial"/>
          <w:sz w:val="24"/>
          <w:szCs w:val="24"/>
          <w:highlight w:val="white"/>
        </w:rPr>
        <w:t>ing</w:t>
      </w:r>
      <w:r w:rsidR="004E6DA0">
        <w:rPr>
          <w:rFonts w:ascii="Arial" w:eastAsia="Arial" w:hAnsi="Arial" w:cs="Arial"/>
          <w:sz w:val="24"/>
          <w:szCs w:val="24"/>
          <w:highlight w:val="white"/>
        </w:rPr>
        <w:t xml:space="preserve"> represent</w:t>
      </w:r>
      <w:r w:rsidR="00873BE0">
        <w:rPr>
          <w:rFonts w:ascii="Arial" w:eastAsia="Arial" w:hAnsi="Arial" w:cs="Arial"/>
          <w:sz w:val="24"/>
          <w:szCs w:val="24"/>
          <w:highlight w:val="white"/>
        </w:rPr>
        <w:t>s</w:t>
      </w:r>
      <w:r w:rsidR="004E6DA0">
        <w:rPr>
          <w:rFonts w:ascii="Arial" w:eastAsia="Arial" w:hAnsi="Arial" w:cs="Arial"/>
          <w:sz w:val="24"/>
          <w:szCs w:val="24"/>
          <w:highlight w:val="white"/>
        </w:rPr>
        <w:t xml:space="preserve"> low advantage in </w:t>
      </w:r>
      <w:r w:rsidR="00873BE0">
        <w:rPr>
          <w:rFonts w:ascii="Arial" w:eastAsia="Arial" w:hAnsi="Arial" w:cs="Arial"/>
          <w:sz w:val="24"/>
          <w:szCs w:val="24"/>
          <w:highlight w:val="white"/>
        </w:rPr>
        <w:t>favor</w:t>
      </w:r>
      <w:r w:rsidR="004E6DA0">
        <w:rPr>
          <w:rFonts w:ascii="Arial" w:eastAsia="Arial" w:hAnsi="Arial" w:cs="Arial"/>
          <w:sz w:val="24"/>
          <w:szCs w:val="24"/>
          <w:highlight w:val="white"/>
        </w:rPr>
        <w:t xml:space="preserve"> of women in gender gaps</w:t>
      </w:r>
      <w:r>
        <w:rPr>
          <w:rFonts w:ascii="Arial" w:eastAsia="Arial" w:hAnsi="Arial" w:cs="Arial"/>
          <w:sz w:val="24"/>
          <w:szCs w:val="24"/>
          <w:highlight w:val="white"/>
        </w:rPr>
        <w:t xml:space="preserve"> while the last ranks are high </w:t>
      </w:r>
      <w:r w:rsidR="004E6DA0">
        <w:rPr>
          <w:rFonts w:ascii="Arial" w:eastAsia="Arial" w:hAnsi="Arial" w:cs="Arial"/>
          <w:sz w:val="24"/>
          <w:szCs w:val="24"/>
          <w:highlight w:val="white"/>
        </w:rPr>
        <w:t xml:space="preserve">advantage in </w:t>
      </w:r>
      <w:r w:rsidR="006A5663">
        <w:rPr>
          <w:rFonts w:ascii="Arial" w:eastAsia="Arial" w:hAnsi="Arial" w:cs="Arial"/>
          <w:sz w:val="24"/>
          <w:szCs w:val="24"/>
          <w:highlight w:val="white"/>
        </w:rPr>
        <w:t>favor</w:t>
      </w:r>
      <w:r w:rsidR="004E6DA0">
        <w:rPr>
          <w:rFonts w:ascii="Arial" w:eastAsia="Arial" w:hAnsi="Arial" w:cs="Arial"/>
          <w:sz w:val="24"/>
          <w:szCs w:val="24"/>
          <w:highlight w:val="white"/>
        </w:rPr>
        <w:t xml:space="preserve"> of women in </w:t>
      </w:r>
      <w:r>
        <w:rPr>
          <w:rFonts w:ascii="Arial" w:eastAsia="Arial" w:hAnsi="Arial" w:cs="Arial"/>
          <w:sz w:val="24"/>
          <w:szCs w:val="24"/>
          <w:highlight w:val="white"/>
        </w:rPr>
        <w:t>gender gaps or</w:t>
      </w:r>
      <w:r w:rsidR="004E6DA0">
        <w:rPr>
          <w:rFonts w:ascii="Arial" w:eastAsia="Arial" w:hAnsi="Arial" w:cs="Arial"/>
          <w:sz w:val="24"/>
          <w:szCs w:val="24"/>
          <w:highlight w:val="white"/>
        </w:rPr>
        <w:t xml:space="preserve"> a </w:t>
      </w:r>
      <w:r>
        <w:rPr>
          <w:rFonts w:ascii="Arial" w:eastAsia="Arial" w:hAnsi="Arial" w:cs="Arial"/>
          <w:sz w:val="24"/>
          <w:szCs w:val="24"/>
          <w:highlight w:val="white"/>
        </w:rPr>
        <w:t xml:space="preserve">high contribution of </w:t>
      </w:r>
      <w:r w:rsidR="004E6DA0">
        <w:rPr>
          <w:rFonts w:ascii="Arial" w:eastAsia="Arial" w:hAnsi="Arial" w:cs="Arial"/>
          <w:sz w:val="24"/>
          <w:szCs w:val="24"/>
          <w:highlight w:val="white"/>
        </w:rPr>
        <w:t xml:space="preserve">the </w:t>
      </w:r>
      <w:r>
        <w:rPr>
          <w:rFonts w:ascii="Arial" w:eastAsia="Arial" w:hAnsi="Arial" w:cs="Arial"/>
          <w:sz w:val="24"/>
          <w:szCs w:val="24"/>
          <w:highlight w:val="white"/>
        </w:rPr>
        <w:t xml:space="preserve">health component.  </w:t>
      </w:r>
    </w:p>
    <w:p w14:paraId="00000270" w14:textId="77777777" w:rsidR="00B133DD" w:rsidRDefault="00B133DD">
      <w:pPr>
        <w:keepNext/>
        <w:pBdr>
          <w:top w:val="nil"/>
          <w:left w:val="nil"/>
          <w:bottom w:val="nil"/>
          <w:right w:val="nil"/>
          <w:between w:val="nil"/>
        </w:pBdr>
        <w:spacing w:after="0"/>
        <w:jc w:val="both"/>
        <w:rPr>
          <w:rFonts w:ascii="Arial" w:eastAsia="Arial" w:hAnsi="Arial" w:cs="Arial"/>
          <w:sz w:val="24"/>
          <w:szCs w:val="24"/>
        </w:rPr>
      </w:pPr>
    </w:p>
    <w:p w14:paraId="00000271" w14:textId="693EA63B" w:rsidR="00B133DD" w:rsidRPr="00377B69" w:rsidRDefault="005A0B32" w:rsidP="00377B69">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Indeed, Portugal has the lowest</w:t>
      </w:r>
      <w:r w:rsidR="006D6878">
        <w:rPr>
          <w:rFonts w:ascii="Arial" w:eastAsia="Arial" w:hAnsi="Arial" w:cs="Arial"/>
          <w:sz w:val="24"/>
          <w:szCs w:val="24"/>
          <w:highlight w:val="white"/>
        </w:rPr>
        <w:t xml:space="preserve"> advantage of women in total</w:t>
      </w:r>
      <w:r>
        <w:rPr>
          <w:rFonts w:ascii="Arial" w:eastAsia="Arial" w:hAnsi="Arial" w:cs="Arial"/>
          <w:sz w:val="24"/>
          <w:szCs w:val="24"/>
          <w:highlight w:val="white"/>
        </w:rPr>
        <w:t xml:space="preserve"> gender gap across all countries in </w:t>
      </w:r>
      <m:oMath>
        <m:r>
          <w:rPr>
            <w:rFonts w:ascii="Cambria Math" w:eastAsia="Cambria Math" w:hAnsi="Cambria Math" w:cs="Cambria Math"/>
            <w:sz w:val="24"/>
            <w:szCs w:val="24"/>
          </w:rPr>
          <m:t>DFLE</m:t>
        </m:r>
      </m:oMath>
      <w:r w:rsidR="00B45C95">
        <w:rPr>
          <w:rFonts w:ascii="Arial" w:eastAsia="Arial" w:hAnsi="Arial" w:cs="Arial"/>
          <w:sz w:val="24"/>
          <w:szCs w:val="24"/>
          <w:highlight w:val="white"/>
        </w:rPr>
        <w:t xml:space="preserve"> (Rank 1)</w:t>
      </w:r>
      <w:r>
        <w:rPr>
          <w:rFonts w:ascii="Arial" w:eastAsia="Arial" w:hAnsi="Arial" w:cs="Arial"/>
          <w:sz w:val="24"/>
          <w:szCs w:val="24"/>
          <w:highlight w:val="white"/>
        </w:rPr>
        <w:t xml:space="preserve">, but the country with the strongest </w:t>
      </w:r>
      <w:r w:rsidR="00A93FE6">
        <w:rPr>
          <w:rFonts w:ascii="Arial" w:eastAsia="Arial" w:hAnsi="Arial" w:cs="Arial"/>
          <w:sz w:val="24"/>
          <w:szCs w:val="24"/>
          <w:highlight w:val="white"/>
        </w:rPr>
        <w:t>effect of disability, pushing it to the last place</w:t>
      </w:r>
      <w:r w:rsidR="00B45C95">
        <w:rPr>
          <w:rFonts w:ascii="Arial" w:eastAsia="Arial" w:hAnsi="Arial" w:cs="Arial"/>
          <w:sz w:val="24"/>
          <w:szCs w:val="24"/>
          <w:highlight w:val="white"/>
        </w:rPr>
        <w:t xml:space="preserve"> (Rank 25). At the same time, it is among the countries with the highest gaps in total life expectancy (Rank 16 out of 25). </w:t>
      </w:r>
      <w:r w:rsidR="00A93FE6">
        <w:rPr>
          <w:rFonts w:ascii="Arial" w:eastAsia="Arial" w:hAnsi="Arial" w:cs="Arial"/>
          <w:sz w:val="24"/>
          <w:szCs w:val="24"/>
          <w:highlight w:val="white"/>
        </w:rPr>
        <w:t xml:space="preserve"> </w:t>
      </w:r>
      <w:r w:rsidR="00802F76">
        <w:rPr>
          <w:rFonts w:ascii="Arial" w:eastAsia="Arial" w:hAnsi="Arial" w:cs="Arial"/>
          <w:sz w:val="24"/>
          <w:szCs w:val="24"/>
          <w:highlight w:val="white"/>
        </w:rPr>
        <w:t xml:space="preserve">Denmark is the opposite, being placed at first Rank when considering the effect of disability, while it is among the last countries (Rank 21) when considering the gender gap in </w:t>
      </w:r>
      <m:oMath>
        <m:r>
          <w:rPr>
            <w:rFonts w:ascii="Cambria Math" w:eastAsia="Cambria Math" w:hAnsi="Cambria Math" w:cs="Cambria Math"/>
            <w:sz w:val="24"/>
            <w:szCs w:val="24"/>
          </w:rPr>
          <m:t>DFLE</m:t>
        </m:r>
      </m:oMath>
      <w:r w:rsidR="00802F76">
        <w:rPr>
          <w:rFonts w:ascii="Arial" w:eastAsia="Arial" w:hAnsi="Arial" w:cs="Arial"/>
          <w:sz w:val="24"/>
          <w:szCs w:val="24"/>
          <w:highlight w:val="white"/>
        </w:rPr>
        <w:t>.</w:t>
      </w:r>
    </w:p>
    <w:p w14:paraId="00000272" w14:textId="77777777" w:rsidR="00B133DD" w:rsidRDefault="00B133DD">
      <w:pPr>
        <w:keepNext/>
        <w:pBdr>
          <w:top w:val="nil"/>
          <w:left w:val="nil"/>
          <w:bottom w:val="nil"/>
          <w:right w:val="nil"/>
          <w:between w:val="nil"/>
        </w:pBdr>
        <w:spacing w:after="0"/>
        <w:jc w:val="both"/>
        <w:rPr>
          <w:rFonts w:ascii="Arial" w:eastAsia="Arial" w:hAnsi="Arial" w:cs="Arial"/>
          <w:color w:val="000000"/>
          <w:sz w:val="24"/>
          <w:szCs w:val="24"/>
        </w:rPr>
      </w:pPr>
    </w:p>
    <w:p w14:paraId="00000273" w14:textId="77777777" w:rsidR="00B133DD" w:rsidRDefault="00A50CB3">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 xml:space="preserve">Discussion </w:t>
      </w:r>
    </w:p>
    <w:p w14:paraId="00000274" w14:textId="0287D642" w:rsidR="00B133DD" w:rsidRDefault="00B133DD" w:rsidP="0025608A">
      <w:pPr>
        <w:pBdr>
          <w:top w:val="nil"/>
          <w:left w:val="nil"/>
          <w:bottom w:val="nil"/>
          <w:right w:val="nil"/>
          <w:between w:val="nil"/>
        </w:pBdr>
        <w:spacing w:after="0"/>
        <w:jc w:val="both"/>
        <w:rPr>
          <w:rFonts w:ascii="Arial" w:eastAsia="Arial" w:hAnsi="Arial" w:cs="Arial"/>
          <w:color w:val="000000"/>
          <w:sz w:val="24"/>
          <w:szCs w:val="24"/>
        </w:rPr>
      </w:pPr>
    </w:p>
    <w:p w14:paraId="4AB0EA24" w14:textId="77777777" w:rsidR="00EC7EC6" w:rsidRDefault="00480758" w:rsidP="008965FB">
      <w:pPr>
        <w:pBdr>
          <w:top w:val="nil"/>
          <w:left w:val="nil"/>
          <w:bottom w:val="nil"/>
          <w:right w:val="nil"/>
          <w:between w:val="nil"/>
        </w:pBdr>
        <w:spacing w:after="0" w:line="360" w:lineRule="auto"/>
        <w:jc w:val="both"/>
        <w:rPr>
          <w:ins w:id="80" w:author="Di Lego Goncalves, Vanessa" w:date="2023-07-06T10:18:00Z"/>
          <w:rFonts w:ascii="Arial" w:eastAsia="Arial" w:hAnsi="Arial" w:cs="Arial"/>
          <w:color w:val="000000"/>
          <w:sz w:val="24"/>
          <w:szCs w:val="24"/>
        </w:rPr>
      </w:pPr>
      <w:ins w:id="81" w:author="Di Lego Goncalves, Vanessa" w:date="2023-07-06T10:17:00Z">
        <w:r>
          <w:rPr>
            <w:rFonts w:ascii="Arial" w:eastAsia="Arial" w:hAnsi="Arial" w:cs="Arial"/>
            <w:color w:val="000000"/>
            <w:sz w:val="24"/>
            <w:szCs w:val="24"/>
          </w:rPr>
          <w:t>Our findings show 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w:t>
        </w:r>
      </w:ins>
      <w:ins w:id="82" w:author="Di Lego Goncalves, Vanessa" w:date="2023-07-06T10:18:00Z">
        <w:r w:rsidR="005069B5">
          <w:rPr>
            <w:rFonts w:ascii="Arial" w:eastAsia="Arial" w:hAnsi="Arial" w:cs="Arial"/>
            <w:color w:val="000000"/>
            <w:sz w:val="24"/>
            <w:szCs w:val="24"/>
          </w:rPr>
          <w:t xml:space="preserve"> </w:t>
        </w:r>
      </w:ins>
      <w:r w:rsidR="00A749D6">
        <w:rPr>
          <w:rFonts w:ascii="Arial" w:eastAsia="Arial" w:hAnsi="Arial" w:cs="Arial"/>
          <w:color w:val="000000"/>
          <w:sz w:val="24"/>
          <w:szCs w:val="24"/>
        </w:rPr>
        <w:t>Gender gaps in heathy lifespans are often used to compare gender inequality in health across countries.</w:t>
      </w:r>
      <w:r w:rsidR="00EF745F">
        <w:rPr>
          <w:rFonts w:ascii="Arial" w:eastAsia="Arial" w:hAnsi="Arial" w:cs="Arial"/>
          <w:color w:val="000000"/>
          <w:sz w:val="24"/>
          <w:szCs w:val="24"/>
        </w:rPr>
        <w:t xml:space="preserve"> </w:t>
      </w:r>
      <w:r w:rsidR="00EA4483">
        <w:rPr>
          <w:rFonts w:ascii="Arial" w:eastAsia="Arial" w:hAnsi="Arial" w:cs="Arial"/>
          <w:color w:val="000000"/>
          <w:sz w:val="24"/>
          <w:szCs w:val="24"/>
        </w:rPr>
        <w:t>However, it is worth questioning whether these gaps truly represent the most effective way to benchmark countries.</w:t>
      </w:r>
      <w:r w:rsidR="008965FB" w:rsidRPr="008965FB">
        <w:rPr>
          <w:rFonts w:ascii="Arial" w:eastAsia="Arial" w:hAnsi="Arial" w:cs="Arial"/>
          <w:color w:val="000000"/>
          <w:sz w:val="24"/>
          <w:szCs w:val="24"/>
        </w:rPr>
        <w:t xml:space="preserve"> </w:t>
      </w:r>
      <w:del w:id="83" w:author="Di Lego Goncalves, Vanessa" w:date="2023-07-06T10:18:00Z">
        <w:r w:rsidR="00CE036C" w:rsidDel="005069B5">
          <w:rPr>
            <w:rFonts w:ascii="Arial" w:eastAsia="Arial" w:hAnsi="Arial" w:cs="Arial"/>
            <w:color w:val="000000"/>
            <w:sz w:val="24"/>
            <w:szCs w:val="24"/>
          </w:rPr>
          <w:delText xml:space="preserve">Our </w:delText>
        </w:r>
        <w:r w:rsidR="00EA4483" w:rsidDel="005069B5">
          <w:rPr>
            <w:rFonts w:ascii="Arial" w:eastAsia="Arial" w:hAnsi="Arial" w:cs="Arial"/>
            <w:color w:val="000000"/>
            <w:sz w:val="24"/>
            <w:szCs w:val="24"/>
          </w:rPr>
          <w:delText xml:space="preserve">findings show that the use of the </w:delText>
        </w:r>
        <w:r w:rsidR="00B43216" w:rsidDel="005069B5">
          <w:rPr>
            <w:rFonts w:ascii="Arial" w:eastAsia="Arial" w:hAnsi="Arial" w:cs="Arial"/>
            <w:color w:val="000000"/>
            <w:sz w:val="24"/>
            <w:szCs w:val="24"/>
          </w:rPr>
          <w:delText>gender gap in health</w:delText>
        </w:r>
        <w:r w:rsidR="00EA4483" w:rsidDel="005069B5">
          <w:rPr>
            <w:rFonts w:ascii="Arial" w:eastAsia="Arial" w:hAnsi="Arial" w:cs="Arial"/>
            <w:color w:val="000000"/>
            <w:sz w:val="24"/>
            <w:szCs w:val="24"/>
          </w:rPr>
          <w:delText>y lifespans</w:delText>
        </w:r>
        <w:r w:rsidR="00B43216" w:rsidDel="005069B5">
          <w:rPr>
            <w:rFonts w:ascii="Arial" w:eastAsia="Arial" w:hAnsi="Arial" w:cs="Arial"/>
            <w:color w:val="000000"/>
            <w:sz w:val="24"/>
            <w:szCs w:val="24"/>
          </w:rPr>
          <w:delText xml:space="preserve"> as a metric for </w:delText>
        </w:r>
        <w:r w:rsidR="00EA4483" w:rsidDel="005069B5">
          <w:rPr>
            <w:rFonts w:ascii="Arial" w:eastAsia="Arial" w:hAnsi="Arial" w:cs="Arial"/>
            <w:color w:val="000000"/>
            <w:sz w:val="24"/>
            <w:szCs w:val="24"/>
          </w:rPr>
          <w:delText xml:space="preserve">gender </w:delText>
        </w:r>
        <w:r w:rsidR="00B43216" w:rsidDel="005069B5">
          <w:rPr>
            <w:rFonts w:ascii="Arial" w:eastAsia="Arial" w:hAnsi="Arial" w:cs="Arial"/>
            <w:color w:val="000000"/>
            <w:sz w:val="24"/>
            <w:szCs w:val="24"/>
          </w:rPr>
          <w:delText>inequality</w:delText>
        </w:r>
        <w:r w:rsidR="00B43216" w:rsidRPr="00337D4B" w:rsidDel="005069B5">
          <w:rPr>
            <w:rFonts w:ascii="Arial" w:eastAsia="Arial" w:hAnsi="Arial" w:cs="Arial"/>
            <w:color w:val="000000"/>
            <w:sz w:val="24"/>
            <w:szCs w:val="24"/>
          </w:rPr>
          <w:delText xml:space="preserve"> </w:delText>
        </w:r>
        <w:r w:rsidR="00CE036C" w:rsidDel="005069B5">
          <w:rPr>
            <w:rFonts w:ascii="Arial" w:eastAsia="Arial" w:hAnsi="Arial" w:cs="Arial"/>
            <w:color w:val="000000"/>
            <w:sz w:val="24"/>
            <w:szCs w:val="24"/>
          </w:rPr>
          <w:delText xml:space="preserve">is </w:delText>
        </w:r>
        <w:r w:rsidR="00B43216" w:rsidRPr="00337D4B" w:rsidDel="005069B5">
          <w:rPr>
            <w:rFonts w:ascii="Arial" w:eastAsia="Arial" w:hAnsi="Arial" w:cs="Arial"/>
            <w:color w:val="000000"/>
            <w:sz w:val="24"/>
            <w:szCs w:val="24"/>
          </w:rPr>
          <w:delText>misleading</w:delText>
        </w:r>
        <w:r w:rsidR="00B43216" w:rsidDel="005069B5">
          <w:rPr>
            <w:rFonts w:ascii="Arial" w:eastAsia="Arial" w:hAnsi="Arial" w:cs="Arial"/>
            <w:color w:val="000000"/>
            <w:sz w:val="24"/>
            <w:szCs w:val="24"/>
          </w:rPr>
          <w:delText xml:space="preserve">. </w:delText>
        </w:r>
      </w:del>
    </w:p>
    <w:p w14:paraId="41B79FD7" w14:textId="77777777" w:rsidR="00EC7EC6" w:rsidRDefault="00EC7EC6" w:rsidP="008965FB">
      <w:pPr>
        <w:pBdr>
          <w:top w:val="nil"/>
          <w:left w:val="nil"/>
          <w:bottom w:val="nil"/>
          <w:right w:val="nil"/>
          <w:between w:val="nil"/>
        </w:pBdr>
        <w:spacing w:after="0" w:line="360" w:lineRule="auto"/>
        <w:jc w:val="both"/>
        <w:rPr>
          <w:ins w:id="84" w:author="Di Lego Goncalves, Vanessa" w:date="2023-07-06T10:18:00Z"/>
          <w:rFonts w:ascii="Arial" w:eastAsia="Arial" w:hAnsi="Arial" w:cs="Arial"/>
          <w:color w:val="000000"/>
          <w:sz w:val="24"/>
          <w:szCs w:val="24"/>
        </w:rPr>
      </w:pPr>
    </w:p>
    <w:p w14:paraId="724F07B8" w14:textId="77777777" w:rsidR="00EC7EC6" w:rsidRDefault="00EC7EC6" w:rsidP="008965FB">
      <w:pPr>
        <w:pBdr>
          <w:top w:val="nil"/>
          <w:left w:val="nil"/>
          <w:bottom w:val="nil"/>
          <w:right w:val="nil"/>
          <w:between w:val="nil"/>
        </w:pBdr>
        <w:spacing w:after="0" w:line="360" w:lineRule="auto"/>
        <w:jc w:val="both"/>
        <w:rPr>
          <w:ins w:id="85" w:author="Di Lego Goncalves, Vanessa" w:date="2023-07-06T10:18:00Z"/>
          <w:rFonts w:ascii="Arial" w:eastAsia="Arial" w:hAnsi="Arial" w:cs="Arial"/>
          <w:color w:val="000000"/>
          <w:sz w:val="24"/>
          <w:szCs w:val="24"/>
        </w:rPr>
      </w:pPr>
    </w:p>
    <w:p w14:paraId="3885928E" w14:textId="2F983176" w:rsidR="00072CA5" w:rsidRPr="00337D4B" w:rsidDel="00197CA4" w:rsidRDefault="00CE036C" w:rsidP="0025608A">
      <w:pPr>
        <w:pBdr>
          <w:top w:val="nil"/>
          <w:left w:val="nil"/>
          <w:bottom w:val="nil"/>
          <w:right w:val="nil"/>
          <w:between w:val="nil"/>
        </w:pBdr>
        <w:spacing w:after="0" w:line="360" w:lineRule="auto"/>
        <w:jc w:val="both"/>
        <w:rPr>
          <w:del w:id="86" w:author="Di Lego Goncalves, Vanessa" w:date="2023-07-06T11:24:00Z"/>
          <w:rFonts w:ascii="Arial" w:eastAsia="Arial" w:hAnsi="Arial" w:cs="Arial"/>
          <w:color w:val="000000"/>
          <w:sz w:val="24"/>
          <w:szCs w:val="24"/>
        </w:rPr>
      </w:pPr>
      <w:del w:id="87" w:author="Di Lego Goncalves, Vanessa" w:date="2023-07-06T11:24:00Z">
        <w:r w:rsidDel="00197CA4">
          <w:rPr>
            <w:rFonts w:ascii="Arial" w:eastAsia="Arial" w:hAnsi="Arial" w:cs="Arial"/>
            <w:color w:val="000000"/>
            <w:sz w:val="24"/>
            <w:szCs w:val="24"/>
          </w:rPr>
          <w:delText xml:space="preserve">The solution </w:delText>
        </w:r>
        <w:r w:rsidR="009466FD" w:rsidDel="00197CA4">
          <w:rPr>
            <w:rFonts w:ascii="Arial" w:eastAsia="Arial" w:hAnsi="Arial" w:cs="Arial"/>
            <w:color w:val="000000"/>
            <w:sz w:val="24"/>
            <w:szCs w:val="24"/>
          </w:rPr>
          <w:delText xml:space="preserve">we presented </w:delText>
        </w:r>
        <w:r w:rsidDel="00197CA4">
          <w:rPr>
            <w:rFonts w:ascii="Arial" w:eastAsia="Arial" w:hAnsi="Arial" w:cs="Arial"/>
            <w:color w:val="000000"/>
            <w:sz w:val="24"/>
            <w:szCs w:val="24"/>
          </w:rPr>
          <w:delText xml:space="preserve">to </w:delText>
        </w:r>
        <w:r w:rsidR="00BD6909" w:rsidDel="00197CA4">
          <w:rPr>
            <w:rFonts w:ascii="Arial" w:eastAsia="Arial" w:hAnsi="Arial" w:cs="Arial"/>
            <w:color w:val="000000"/>
            <w:sz w:val="24"/>
            <w:szCs w:val="24"/>
          </w:rPr>
          <w:delText>obtain</w:delText>
        </w:r>
        <w:r w:rsidDel="00197CA4">
          <w:rPr>
            <w:rFonts w:ascii="Arial" w:eastAsia="Arial" w:hAnsi="Arial" w:cs="Arial"/>
            <w:color w:val="000000"/>
            <w:sz w:val="24"/>
            <w:szCs w:val="24"/>
          </w:rPr>
          <w:delText xml:space="preserve"> a </w:delText>
        </w:r>
        <w:r w:rsidRPr="00CE036C" w:rsidDel="00197CA4">
          <w:rPr>
            <w:rFonts w:ascii="Arial" w:eastAsia="Arial" w:hAnsi="Arial" w:cs="Arial"/>
            <w:color w:val="000000"/>
            <w:sz w:val="24"/>
            <w:szCs w:val="24"/>
          </w:rPr>
          <w:delText>clearer understanding of gender inequalit</w:delText>
        </w:r>
        <w:r w:rsidR="0032751B" w:rsidDel="00197CA4">
          <w:rPr>
            <w:rFonts w:ascii="Arial" w:eastAsia="Arial" w:hAnsi="Arial" w:cs="Arial"/>
            <w:color w:val="000000"/>
            <w:sz w:val="24"/>
            <w:szCs w:val="24"/>
          </w:rPr>
          <w:delText>y</w:delText>
        </w:r>
        <w:r w:rsidRPr="00CE036C" w:rsidDel="00197CA4">
          <w:rPr>
            <w:rFonts w:ascii="Arial" w:eastAsia="Arial" w:hAnsi="Arial" w:cs="Arial"/>
            <w:color w:val="000000"/>
            <w:sz w:val="24"/>
            <w:szCs w:val="24"/>
          </w:rPr>
          <w:delText xml:space="preserve"> </w:delText>
        </w:r>
        <w:commentRangeStart w:id="88"/>
        <w:r w:rsidRPr="00CE036C" w:rsidDel="00197CA4">
          <w:rPr>
            <w:rFonts w:ascii="Arial" w:eastAsia="Arial" w:hAnsi="Arial" w:cs="Arial"/>
            <w:color w:val="000000"/>
            <w:sz w:val="24"/>
            <w:szCs w:val="24"/>
          </w:rPr>
          <w:delText>in</w:delText>
        </w:r>
      </w:del>
      <w:commentRangeEnd w:id="88"/>
      <w:r w:rsidR="00197CA4">
        <w:rPr>
          <w:rStyle w:val="CommentReference"/>
          <w:rFonts w:ascii="Times New Roman" w:eastAsia="Times New Roman" w:hAnsi="Times New Roman" w:cs="Times New Roman"/>
        </w:rPr>
        <w:commentReference w:id="88"/>
      </w:r>
      <w:del w:id="89" w:author="Di Lego Goncalves, Vanessa" w:date="2023-07-06T11:24:00Z">
        <w:r w:rsidRPr="00CE036C" w:rsidDel="00197CA4">
          <w:rPr>
            <w:rFonts w:ascii="Arial" w:eastAsia="Arial" w:hAnsi="Arial" w:cs="Arial"/>
            <w:color w:val="000000"/>
            <w:sz w:val="24"/>
            <w:szCs w:val="24"/>
          </w:rPr>
          <w:delText xml:space="preserve"> health</w:delText>
        </w:r>
        <w:r w:rsidDel="00197CA4">
          <w:rPr>
            <w:rFonts w:ascii="Arial" w:eastAsia="Arial" w:hAnsi="Arial" w:cs="Arial"/>
            <w:color w:val="000000"/>
            <w:sz w:val="24"/>
            <w:szCs w:val="24"/>
          </w:rPr>
          <w:delText xml:space="preserve"> </w:delText>
        </w:r>
        <w:r w:rsidR="003B0F08" w:rsidDel="00197CA4">
          <w:rPr>
            <w:rFonts w:ascii="Arial" w:eastAsia="Arial" w:hAnsi="Arial" w:cs="Arial"/>
            <w:color w:val="000000"/>
            <w:sz w:val="24"/>
            <w:szCs w:val="24"/>
          </w:rPr>
          <w:delText xml:space="preserve">and </w:delText>
        </w:r>
        <w:r w:rsidR="00565339" w:rsidDel="00197CA4">
          <w:rPr>
            <w:rFonts w:ascii="Arial" w:eastAsia="Arial" w:hAnsi="Arial" w:cs="Arial"/>
            <w:color w:val="000000"/>
            <w:sz w:val="24"/>
            <w:szCs w:val="24"/>
          </w:rPr>
          <w:delText>improve</w:delText>
        </w:r>
        <w:r w:rsidR="0032751B" w:rsidDel="00197CA4">
          <w:rPr>
            <w:rFonts w:ascii="Arial" w:eastAsia="Arial" w:hAnsi="Arial" w:cs="Arial"/>
            <w:color w:val="000000"/>
            <w:sz w:val="24"/>
            <w:szCs w:val="24"/>
          </w:rPr>
          <w:delText xml:space="preserve"> cross-country comparison </w:delText>
        </w:r>
        <w:r w:rsidDel="00197CA4">
          <w:rPr>
            <w:rFonts w:ascii="Arial" w:eastAsia="Arial" w:hAnsi="Arial" w:cs="Arial"/>
            <w:color w:val="000000"/>
            <w:sz w:val="24"/>
            <w:szCs w:val="24"/>
          </w:rPr>
          <w:delText xml:space="preserve">is </w:delText>
        </w:r>
        <w:r w:rsidR="003C4015" w:rsidDel="00197CA4">
          <w:rPr>
            <w:rFonts w:ascii="Arial" w:eastAsia="Arial" w:hAnsi="Arial" w:cs="Arial"/>
            <w:color w:val="000000"/>
            <w:sz w:val="24"/>
            <w:szCs w:val="24"/>
          </w:rPr>
          <w:delText>the gap decomposition into its mortality and health components.</w:delText>
        </w:r>
      </w:del>
    </w:p>
    <w:p w14:paraId="4DAC135F" w14:textId="77777777" w:rsidR="00337D4B" w:rsidRPr="00337D4B" w:rsidRDefault="00337D4B" w:rsidP="0025608A">
      <w:pPr>
        <w:pBdr>
          <w:top w:val="nil"/>
          <w:left w:val="nil"/>
          <w:bottom w:val="nil"/>
          <w:right w:val="nil"/>
          <w:between w:val="nil"/>
        </w:pBdr>
        <w:spacing w:after="0" w:line="360" w:lineRule="auto"/>
        <w:jc w:val="both"/>
        <w:rPr>
          <w:rFonts w:ascii="Arial" w:eastAsia="Arial" w:hAnsi="Arial" w:cs="Arial"/>
          <w:color w:val="000000"/>
          <w:sz w:val="24"/>
          <w:szCs w:val="24"/>
        </w:rPr>
      </w:pPr>
    </w:p>
    <w:p w14:paraId="5221F91B" w14:textId="77777777" w:rsidR="00197CA4" w:rsidRDefault="006F5405" w:rsidP="009469DB">
      <w:pPr>
        <w:keepNext/>
        <w:pBdr>
          <w:top w:val="nil"/>
          <w:left w:val="nil"/>
          <w:bottom w:val="nil"/>
          <w:right w:val="nil"/>
          <w:between w:val="nil"/>
        </w:pBdr>
        <w:spacing w:after="0" w:line="360" w:lineRule="auto"/>
        <w:jc w:val="both"/>
        <w:rPr>
          <w:ins w:id="90" w:author="Di Lego Goncalves, Vanessa" w:date="2023-07-06T11:25:00Z"/>
          <w:rFonts w:ascii="Arial" w:eastAsia="Arial" w:hAnsi="Arial" w:cs="Arial"/>
          <w:color w:val="000000"/>
          <w:sz w:val="24"/>
          <w:szCs w:val="24"/>
        </w:rPr>
      </w:pPr>
      <w:del w:id="91" w:author="Di Lego Goncalves, Vanessa" w:date="2023-07-06T11:25:00Z">
        <w:r w:rsidRPr="00337D4B" w:rsidDel="00197CA4">
          <w:rPr>
            <w:rFonts w:ascii="Arial" w:eastAsia="Arial" w:hAnsi="Arial" w:cs="Arial"/>
            <w:color w:val="000000"/>
            <w:sz w:val="24"/>
            <w:szCs w:val="24"/>
          </w:rPr>
          <w:lastRenderedPageBreak/>
          <w:delText xml:space="preserve">Overall, gaps are </w:delText>
        </w:r>
        <w:r w:rsidR="00A00208" w:rsidDel="00197CA4">
          <w:rPr>
            <w:rFonts w:ascii="Arial" w:eastAsia="Arial" w:hAnsi="Arial" w:cs="Arial"/>
            <w:color w:val="000000"/>
            <w:sz w:val="24"/>
            <w:szCs w:val="24"/>
          </w:rPr>
          <w:delText>frequently</w:delText>
        </w:r>
      </w:del>
      <w:ins w:id="92" w:author="Marília Nepomuceno" w:date="2023-07-04T15:01:00Z">
        <w:del w:id="93" w:author="Di Lego Goncalves, Vanessa" w:date="2023-07-06T11:25:00Z">
          <w:r w:rsidR="00B43216" w:rsidDel="00197CA4">
            <w:rPr>
              <w:rFonts w:ascii="Arial" w:eastAsia="Arial" w:hAnsi="Arial" w:cs="Arial"/>
              <w:color w:val="000000"/>
              <w:sz w:val="24"/>
              <w:szCs w:val="24"/>
            </w:rPr>
            <w:delText xml:space="preserve"> </w:delText>
          </w:r>
        </w:del>
      </w:ins>
      <w:del w:id="94" w:author="Di Lego Goncalves, Vanessa" w:date="2023-07-06T11:25:00Z">
        <w:r w:rsidRPr="00337D4B" w:rsidDel="00197CA4">
          <w:rPr>
            <w:rFonts w:ascii="Arial" w:eastAsia="Arial" w:hAnsi="Arial" w:cs="Arial"/>
            <w:color w:val="000000"/>
            <w:sz w:val="24"/>
            <w:szCs w:val="24"/>
          </w:rPr>
          <w:delText xml:space="preserve">used because they are an easy and straightforward way to relate the difference between two quantities. However, </w:delText>
        </w:r>
        <w:r w:rsidDel="00197CA4">
          <w:rPr>
            <w:rFonts w:ascii="Arial" w:eastAsia="Arial" w:hAnsi="Arial" w:cs="Arial"/>
            <w:color w:val="000000"/>
            <w:sz w:val="24"/>
            <w:szCs w:val="24"/>
          </w:rPr>
          <w:delText xml:space="preserve">we show how using gender gaps in health as </w:delText>
        </w:r>
        <w:r w:rsidR="00E15D8C" w:rsidDel="00197CA4">
          <w:rPr>
            <w:rFonts w:ascii="Arial" w:eastAsia="Arial" w:hAnsi="Arial" w:cs="Arial"/>
            <w:color w:val="000000"/>
            <w:sz w:val="24"/>
            <w:szCs w:val="24"/>
          </w:rPr>
          <w:delText>a metric for</w:delText>
        </w:r>
        <w:r w:rsidDel="00197CA4">
          <w:rPr>
            <w:rFonts w:ascii="Arial" w:eastAsia="Arial" w:hAnsi="Arial" w:cs="Arial"/>
            <w:color w:val="000000"/>
            <w:sz w:val="24"/>
            <w:szCs w:val="24"/>
          </w:rPr>
          <w:delText xml:space="preserve"> inequality</w:delText>
        </w:r>
        <w:r w:rsidRPr="00337D4B" w:rsidDel="00197CA4">
          <w:rPr>
            <w:rFonts w:ascii="Arial" w:eastAsia="Arial" w:hAnsi="Arial" w:cs="Arial"/>
            <w:color w:val="000000"/>
            <w:sz w:val="24"/>
            <w:szCs w:val="24"/>
          </w:rPr>
          <w:delText xml:space="preserve"> can be misleading</w:delText>
        </w:r>
        <w:r w:rsidDel="00197CA4">
          <w:rPr>
            <w:rFonts w:ascii="Arial" w:eastAsia="Arial" w:hAnsi="Arial" w:cs="Arial"/>
            <w:color w:val="000000"/>
            <w:sz w:val="24"/>
            <w:szCs w:val="24"/>
          </w:rPr>
          <w:delText xml:space="preserve">.  </w:delText>
        </w:r>
      </w:del>
    </w:p>
    <w:p w14:paraId="2DC0943D" w14:textId="44A0B12C" w:rsidR="009469DB" w:rsidRPr="009469DB" w:rsidRDefault="006F5405" w:rsidP="009469DB">
      <w:pPr>
        <w:keepNext/>
        <w:pBdr>
          <w:top w:val="nil"/>
          <w:left w:val="nil"/>
          <w:bottom w:val="nil"/>
          <w:right w:val="nil"/>
          <w:between w:val="nil"/>
        </w:pBdr>
        <w:spacing w:after="0" w:line="360" w:lineRule="auto"/>
        <w:jc w:val="both"/>
        <w:rPr>
          <w:rFonts w:ascii="Arial" w:eastAsia="Arial" w:hAnsi="Arial" w:cs="Arial"/>
          <w:color w:val="000000"/>
          <w:sz w:val="24"/>
          <w:szCs w:val="24"/>
        </w:rPr>
      </w:pPr>
      <w:del w:id="95" w:author="Di Lego Goncalves, Vanessa" w:date="2023-07-06T11:51:00Z">
        <w:r w:rsidDel="00993A51">
          <w:rPr>
            <w:rFonts w:ascii="Arial" w:eastAsia="Arial" w:hAnsi="Arial" w:cs="Arial"/>
            <w:color w:val="000000"/>
            <w:sz w:val="24"/>
            <w:szCs w:val="24"/>
          </w:rPr>
          <w:delText xml:space="preserve">Reducing gender gaps in health expectancy may not necessarily mean that we are </w:delText>
        </w:r>
        <w:commentRangeStart w:id="96"/>
        <w:r w:rsidDel="00993A51">
          <w:rPr>
            <w:rFonts w:ascii="Arial" w:eastAsia="Arial" w:hAnsi="Arial" w:cs="Arial"/>
            <w:color w:val="000000"/>
            <w:sz w:val="24"/>
            <w:szCs w:val="24"/>
          </w:rPr>
          <w:delText>reducing</w:delText>
        </w:r>
      </w:del>
      <w:commentRangeEnd w:id="96"/>
      <w:r w:rsidR="00993A51">
        <w:rPr>
          <w:rStyle w:val="CommentReference"/>
          <w:rFonts w:ascii="Times New Roman" w:eastAsia="Times New Roman" w:hAnsi="Times New Roman" w:cs="Times New Roman"/>
        </w:rPr>
        <w:commentReference w:id="96"/>
      </w:r>
      <w:del w:id="97" w:author="Di Lego Goncalves, Vanessa" w:date="2023-07-06T11:51:00Z">
        <w:r w:rsidDel="00993A51">
          <w:rPr>
            <w:rFonts w:ascii="Arial" w:eastAsia="Arial" w:hAnsi="Arial" w:cs="Arial"/>
            <w:color w:val="000000"/>
            <w:sz w:val="24"/>
            <w:szCs w:val="24"/>
          </w:rPr>
          <w:delText xml:space="preserve"> </w:delText>
        </w:r>
        <w:r w:rsidR="00E912C0" w:rsidDel="00993A51">
          <w:rPr>
            <w:rFonts w:ascii="Arial" w:eastAsia="Arial" w:hAnsi="Arial" w:cs="Arial"/>
            <w:color w:val="000000"/>
            <w:sz w:val="24"/>
            <w:szCs w:val="24"/>
          </w:rPr>
          <w:delText xml:space="preserve">health </w:delText>
        </w:r>
        <w:r w:rsidDel="00993A51">
          <w:rPr>
            <w:rFonts w:ascii="Arial" w:eastAsia="Arial" w:hAnsi="Arial" w:cs="Arial"/>
            <w:color w:val="000000"/>
            <w:sz w:val="24"/>
            <w:szCs w:val="24"/>
          </w:rPr>
          <w:delText xml:space="preserve">inequality between women and men. </w:delText>
        </w:r>
      </w:del>
      <w:r>
        <w:rPr>
          <w:rFonts w:ascii="Arial" w:eastAsia="Arial" w:hAnsi="Arial" w:cs="Arial"/>
          <w:color w:val="000000"/>
          <w:sz w:val="24"/>
          <w:szCs w:val="24"/>
        </w:rPr>
        <w:t>It is important to take a cautionary approach when interpreting those gaps</w:t>
      </w:r>
      <w:r>
        <w:rPr>
          <w:rFonts w:ascii="Arial" w:eastAsia="Arial" w:hAnsi="Arial" w:cs="Arial"/>
          <w:sz w:val="24"/>
          <w:szCs w:val="24"/>
        </w:rPr>
        <w:t xml:space="preserve"> and especially when using them to guide policy. </w:t>
      </w:r>
      <w:r w:rsidR="00A50CB3">
        <w:rPr>
          <w:rFonts w:ascii="Arial" w:eastAsia="Arial" w:hAnsi="Arial" w:cs="Arial"/>
          <w:sz w:val="24"/>
          <w:szCs w:val="24"/>
        </w:rPr>
        <w:t>Recent work has shown that policies that aim to advance gender equality in health across different countries have surprisingly poor design and implementation flaws, which are mostly due to scarcity of relevant data and accurate indicators</w:t>
      </w:r>
      <w:r w:rsidR="00BA4B06">
        <w:rPr>
          <w:rFonts w:ascii="Arial" w:eastAsia="Arial" w:hAnsi="Arial" w:cs="Arial"/>
          <w:sz w:val="24"/>
          <w:szCs w:val="24"/>
        </w:rPr>
        <w:t xml:space="preserve"> </w:t>
      </w:r>
      <w:r w:rsidR="00BA4B06">
        <w:rPr>
          <w:rFonts w:ascii="Arial" w:eastAsia="Arial" w:hAnsi="Arial" w:cs="Arial"/>
          <w:sz w:val="24"/>
          <w:szCs w:val="24"/>
        </w:rPr>
        <w:fldChar w:fldCharType="begin" w:fldLock="1"/>
      </w:r>
      <w:r w:rsidR="00197CA4">
        <w:rPr>
          <w:rFonts w:ascii="Arial" w:eastAsia="Arial" w:hAnsi="Arial" w:cs="Arial"/>
          <w:sz w:val="24"/>
          <w:szCs w:val="24"/>
        </w:rPr>
        <w:instrText>ADDIN CSL_CITATION {"citationItems":[{"id":"ITEM-1","itemData":{"DOI":"10.3390/ijerph18010327","ISSN":"1660-4601","abstract":"Gender is recognized as one of the most relevant determinants of health inequalities. This scoping review sought to identify and analyse policies, either implemented or formulated as proposals, which aimed to reduce gender inequalities in health. We searched Medline, Web of Science, and Scielo. Of 2895 records, 91 full text articles were analysed, and 33 papers were included. Of these papers, 22 described the process of formulation, implementation, or evaluation of policies whose aim was to reduce gender inequalities in health; six focused on recommendations, and the remaining five dealt with both issues. Our review showed that the policies aimed at reducing gender inequalities in health, either implemented or formulated as proposals, are scarce. Moreover, despite some success, overall progress has been slow. The studies show failures in design and particularly in the implementation process. We found a lack of awareness and capacity in the policy-making progress, under-financing, bureaucratization, shortage of relevant data, and absence of women’s participation in decision-making. Therefore, an emphasis on the design and implementation of gender-sensitive policies seems essential to advance gender equality in health. This scoping review gathers evidence to support the design of such policies and recommendations that can facilitate their implementation.","author":[{"dropping-particle":"","family":"Crespí-Lloréns","given":"Nuria","non-dropping-particle":"","parse-names":false,"suffix":""},{"dropping-particle":"","family":"Hernández-Aguado","given":"Ildefonso","non-dropping-particle":"","parse-names":false,"suffix":""},{"dropping-particle":"","family":"Chilet-Rosell","given":"Elisa","non-dropping-particle":"","parse-names":false,"suffix":""}],"container-title":"International Journal of Environmental Research and Public Health","id":"ITEM-1","issue":"1","issued":{"date-parts":[["2021","1","5"]]},"page":"327","title":"Have Policies Tackled Gender Inequalities in Health? A Scoping Review","type":"article-journal","volume":"18"},"uris":["http://www.mendeley.com/documents/?uuid=6d99780c-5d4c-4e5a-8a04-5601bd84c3d8"]}],"mendeley":{"formattedCitation":"(32)","plainTextFormattedCitation":"(32)","previouslyFormattedCitation":"(32)"},"properties":{"noteIndex":0},"schema":"https://github.com/citation-style-language/schema/raw/master/csl-citation.json"}</w:instrText>
      </w:r>
      <w:r w:rsidR="00BA4B06">
        <w:rPr>
          <w:rFonts w:ascii="Arial" w:eastAsia="Arial" w:hAnsi="Arial" w:cs="Arial"/>
          <w:sz w:val="24"/>
          <w:szCs w:val="24"/>
        </w:rPr>
        <w:fldChar w:fldCharType="separate"/>
      </w:r>
      <w:r w:rsidR="00555292" w:rsidRPr="00555292">
        <w:rPr>
          <w:rFonts w:ascii="Arial" w:eastAsia="Arial" w:hAnsi="Arial" w:cs="Arial"/>
          <w:noProof/>
          <w:sz w:val="24"/>
          <w:szCs w:val="24"/>
        </w:rPr>
        <w:t>(32)</w:t>
      </w:r>
      <w:r w:rsidR="00BA4B06">
        <w:rPr>
          <w:rFonts w:ascii="Arial" w:eastAsia="Arial" w:hAnsi="Arial" w:cs="Arial"/>
          <w:sz w:val="24"/>
          <w:szCs w:val="24"/>
        </w:rPr>
        <w:fldChar w:fldCharType="end"/>
      </w:r>
      <w:r w:rsidR="00BA4B06">
        <w:rPr>
          <w:rFonts w:ascii="Arial" w:eastAsia="Arial" w:hAnsi="Arial" w:cs="Arial"/>
          <w:sz w:val="24"/>
          <w:szCs w:val="24"/>
        </w:rPr>
        <w:t>.</w:t>
      </w:r>
      <w:r>
        <w:rPr>
          <w:rFonts w:ascii="Arial" w:eastAsia="Arial" w:hAnsi="Arial" w:cs="Arial"/>
          <w:color w:val="000000"/>
          <w:sz w:val="24"/>
          <w:szCs w:val="24"/>
        </w:rPr>
        <w:t xml:space="preserve"> </w:t>
      </w:r>
      <w:r w:rsidR="00A50CB3">
        <w:rPr>
          <w:rFonts w:ascii="Arial" w:eastAsia="Arial" w:hAnsi="Arial" w:cs="Arial"/>
          <w:color w:val="000000"/>
          <w:sz w:val="24"/>
          <w:szCs w:val="24"/>
        </w:rPr>
        <w:t>Taking gender gaps as a standpoint for conducting studies on gender differences when they are masking important underlying differences in health and mortality may also explain why some studies find conflicting results or no correlation between cross-national variation in gender gaps and societal-level gender inequality</w:t>
      </w:r>
      <w:r w:rsidR="00DF2CAF">
        <w:rPr>
          <w:rFonts w:ascii="Arial" w:eastAsia="Arial" w:hAnsi="Arial" w:cs="Arial"/>
          <w:color w:val="000000"/>
          <w:sz w:val="24"/>
          <w:szCs w:val="24"/>
        </w:rPr>
        <w:t xml:space="preserve"> </w:t>
      </w:r>
      <w:r w:rsidR="00DF2CAF">
        <w:rPr>
          <w:rFonts w:ascii="Arial" w:eastAsia="Arial" w:hAnsi="Arial" w:cs="Arial"/>
          <w:color w:val="000000"/>
          <w:sz w:val="24"/>
          <w:szCs w:val="24"/>
        </w:rPr>
        <w:fldChar w:fldCharType="begin" w:fldLock="1"/>
      </w:r>
      <w:r w:rsidR="00197CA4">
        <w:rPr>
          <w:rFonts w:ascii="Arial" w:eastAsia="Arial" w:hAnsi="Arial" w:cs="Arial"/>
          <w:color w:val="000000"/>
          <w:sz w:val="24"/>
          <w:szCs w:val="24"/>
        </w:rPr>
        <w:instrText>ADDIN CSL_CITATION {"citationItems":[{"id":"ITEM-1","itemData":{"DOI":"10.1016/J.SOCSCIMED.2013.08.028","ISSN":"02779536","PMID":"24331878","abstract":"Multiple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 © 2013 Elsevier Ltd.","author":[{"dropping-particle":"","family":"Dahlin","given":"Johanna","non-dropping-particle":"","parse-names":false,"suffix":""},{"dropping-particle":"","family":"Härkönen","given":"Juho","non-dropping-particle":"","parse-names":false,"suffix":""}],"container-title":"Social Science and Medicine","id":"ITEM-1","issued":{"date-parts":[["2013","12"]]},"page":"24-28","title":"Cross-national differences in the gender gap in subjective health in Europe: Does country-level gender equality matter?","type":"article-journal","volume":"98"},"uris":["http://www.mendeley.com/documents/?uuid=2e0b4eed-b1e8-39d4-993a-4b3e17db333d"]}],"mendeley":{"formattedCitation":"(33)","plainTextFormattedCitation":"(33)","previouslyFormattedCitation":"(33)"},"properties":{"noteIndex":0},"schema":"https://github.com/citation-style-language/schema/raw/master/csl-citation.json"}</w:instrText>
      </w:r>
      <w:r w:rsidR="00DF2CAF">
        <w:rPr>
          <w:rFonts w:ascii="Arial" w:eastAsia="Arial" w:hAnsi="Arial" w:cs="Arial"/>
          <w:color w:val="000000"/>
          <w:sz w:val="24"/>
          <w:szCs w:val="24"/>
        </w:rPr>
        <w:fldChar w:fldCharType="separate"/>
      </w:r>
      <w:r w:rsidR="00555292" w:rsidRPr="00555292">
        <w:rPr>
          <w:rFonts w:ascii="Arial" w:eastAsia="Arial" w:hAnsi="Arial" w:cs="Arial"/>
          <w:noProof/>
          <w:color w:val="000000"/>
          <w:sz w:val="24"/>
          <w:szCs w:val="24"/>
        </w:rPr>
        <w:t>(33)</w:t>
      </w:r>
      <w:r w:rsidR="00DF2CAF">
        <w:rPr>
          <w:rFonts w:ascii="Arial" w:eastAsia="Arial" w:hAnsi="Arial" w:cs="Arial"/>
          <w:color w:val="000000"/>
          <w:sz w:val="24"/>
          <w:szCs w:val="24"/>
        </w:rPr>
        <w:fldChar w:fldCharType="end"/>
      </w:r>
      <w:r w:rsidR="00A50CB3">
        <w:rPr>
          <w:rFonts w:ascii="Arial" w:eastAsia="Arial" w:hAnsi="Arial" w:cs="Arial"/>
          <w:color w:val="000000"/>
          <w:sz w:val="24"/>
          <w:szCs w:val="24"/>
        </w:rPr>
        <w:t>. By focusing on the gap, these studies may be missing important changes in the patterns of health and mortality, which may not go together with societal level changes in health and gender inequality.</w:t>
      </w:r>
      <w:r w:rsidR="00DF2CAF">
        <w:rPr>
          <w:rFonts w:ascii="Arial" w:eastAsia="Arial" w:hAnsi="Arial" w:cs="Arial"/>
          <w:color w:val="000000"/>
          <w:sz w:val="24"/>
          <w:szCs w:val="24"/>
        </w:rPr>
        <w:t xml:space="preserve"> </w:t>
      </w:r>
      <w:r w:rsidR="00FA1FD2">
        <w:rPr>
          <w:rFonts w:ascii="Arial" w:eastAsia="Arial" w:hAnsi="Arial" w:cs="Arial"/>
          <w:color w:val="000000"/>
          <w:sz w:val="24"/>
          <w:szCs w:val="24"/>
        </w:rPr>
        <w:t xml:space="preserve">This is particularly due to the relationship between health and mortality and the specific role of certain conditions among women and men. </w:t>
      </w:r>
      <w:r w:rsidR="001524B4">
        <w:rPr>
          <w:rFonts w:ascii="Arial" w:eastAsia="Arial" w:hAnsi="Arial" w:cs="Arial"/>
          <w:color w:val="000000"/>
          <w:sz w:val="24"/>
          <w:szCs w:val="24"/>
        </w:rPr>
        <w:t xml:space="preserve">Women </w:t>
      </w:r>
      <w:r w:rsidR="00526DD5">
        <w:rPr>
          <w:rFonts w:ascii="Arial" w:eastAsia="Arial" w:hAnsi="Arial" w:cs="Arial"/>
          <w:color w:val="000000"/>
          <w:sz w:val="24"/>
          <w:szCs w:val="24"/>
        </w:rPr>
        <w:t xml:space="preserve">live longer but </w:t>
      </w:r>
      <w:r w:rsidR="001524B4">
        <w:rPr>
          <w:rFonts w:ascii="Arial" w:eastAsia="Arial" w:hAnsi="Arial" w:cs="Arial"/>
          <w:color w:val="000000"/>
          <w:sz w:val="24"/>
          <w:szCs w:val="24"/>
        </w:rPr>
        <w:t xml:space="preserve">face a higher burden of chronic, non-lethal but debilitating conditions, such as arthritis </w:t>
      </w:r>
      <w:r w:rsidR="001524B4">
        <w:rPr>
          <w:rFonts w:ascii="Arial" w:eastAsia="Arial" w:hAnsi="Arial" w:cs="Arial"/>
          <w:color w:val="000000"/>
          <w:sz w:val="24"/>
          <w:szCs w:val="24"/>
        </w:rPr>
        <w:fldChar w:fldCharType="begin" w:fldLock="1"/>
      </w:r>
      <w:r w:rsidR="00197CA4">
        <w:rPr>
          <w:rFonts w:ascii="Arial" w:eastAsia="Arial" w:hAnsi="Arial" w:cs="Arial"/>
          <w:color w:val="000000"/>
          <w:sz w:val="24"/>
          <w:szCs w:val="24"/>
        </w:rPr>
        <w:instrText>ADDIN CSL_CITATION {"citationItems":[{"id":"ITEM-1","itemData":{"DOI":"10.1186/s12889-016-3352-y","ISSN":"1471-2458","abstract":"Background: While surveys in high-income countries show that women generally have poorer self-reported health than men, much less is known about gender differences in other regions of the world. Such data can be used to examine the determinants of sex differences. Methods: We analysed data on respondents 18 years and over from the World Health Surveys 2002-04 in 59 countries, which included multiple measures of self-reported health, eight domains of functioning and presumptive diagnoses of chronic conditions. The age-standardized female excess fraction was computed for all indicators and analysed for five regional groups of countries. Multivariate regression models were used to examine the association between country gaps in self-reported health between the sexes with societal and other background characteristics. Results: Women reported significantly poorer health than men on all self-reported health indicators. The excess fraction was 15 % for the health score based on the eight domains, 28 % for \"poor\" or \"very poor\" self-rated health on the single question, and 26 % for \"severe\" or \"extreme\" on a single question on limitations. The excess female reporting of poorer health occurred at all ages, but was smaller at ages 60 and over. The female excess was observed in all regions, and was smallest in the European high-income countries. Women more frequently reported problems in specific health domains, with the excess fraction ranging from 25 % for vision to 35 % for mobility, pain and sleep, and with considerable variation between regions. Angina, arthritis and depression had female excess fractions of 33, 32 and 42 % respectively. Higher female prevalence of the presumptive diagnoses was observed in all regional country groups. The main factors affecting the size of the gender gap in self-reported health were the female-male gaps in the prevalence of chronic conditions, especially arthritis and depression and gender characteristics of the society. Conclusions: Large female-male differences in self-reported health and functioning, equivalent to a decade of growing older, consistently occurred in all regions of the world, irrespective of differences in mortality levels or societal factors. The multi-country study suggests that a mix of biological factors and societal gender inequalities are major contributing factors to gender gap in self-reported measures of health.","author":[{"dropping-particle":"","family":"Boerma","given":"Ties","non-dropping-particle":"","parse-names":false,"suffix":""},{"dropping-particle":"","family":"Hosseinpoor","given":"Ahmad Reza","non-dropping-particle":"","parse-names":false,"suffix":""},{"dropping-particle":"","family":"Verdes","given":"Emese","non-dropping-particle":"","parse-names":false,"suffix":""},{"dropping-particle":"","family":"Chatterji","given":"Somnath","non-dropping-particle":"","parse-names":false,"suffix":""}],"container-title":"BMC Public Health","id":"ITEM-1","issue":"1","issued":{"date-parts":[["2016","12","30"]]},"page":"675","publisher":"BioMed Central Ltd.","title":"A global assessment of the gender gap in self-reported health with survey data from 59 countries","type":"article-journal","volume":"16"},"uris":["http://www.mendeley.com/documents/?uuid=d6f1b707-3e19-3e59-8a91-507caf8401a2"]}],"mendeley":{"formattedCitation":"(34)","plainTextFormattedCitation":"(34)","previouslyFormattedCitation":"(34)"},"properties":{"noteIndex":0},"schema":"https://github.com/citation-style-language/schema/raw/master/csl-citation.json"}</w:instrText>
      </w:r>
      <w:r w:rsidR="001524B4">
        <w:rPr>
          <w:rFonts w:ascii="Arial" w:eastAsia="Arial" w:hAnsi="Arial" w:cs="Arial"/>
          <w:color w:val="000000"/>
          <w:sz w:val="24"/>
          <w:szCs w:val="24"/>
        </w:rPr>
        <w:fldChar w:fldCharType="separate"/>
      </w:r>
      <w:r w:rsidR="00555292" w:rsidRPr="00555292">
        <w:rPr>
          <w:rFonts w:ascii="Arial" w:eastAsia="Arial" w:hAnsi="Arial" w:cs="Arial"/>
          <w:noProof/>
          <w:color w:val="000000"/>
          <w:sz w:val="24"/>
          <w:szCs w:val="24"/>
        </w:rPr>
        <w:t>(34)</w:t>
      </w:r>
      <w:r w:rsidR="001524B4">
        <w:rPr>
          <w:rFonts w:ascii="Arial" w:eastAsia="Arial" w:hAnsi="Arial" w:cs="Arial"/>
          <w:color w:val="000000"/>
          <w:sz w:val="24"/>
          <w:szCs w:val="24"/>
        </w:rPr>
        <w:fldChar w:fldCharType="end"/>
      </w:r>
      <w:r w:rsidR="00526DD5">
        <w:rPr>
          <w:rFonts w:ascii="Arial" w:eastAsia="Arial" w:hAnsi="Arial" w:cs="Arial"/>
          <w:sz w:val="24"/>
          <w:szCs w:val="24"/>
        </w:rPr>
        <w:t xml:space="preserve">, while men experience higher levels of </w:t>
      </w:r>
      <w:r w:rsidR="00A50CB3">
        <w:rPr>
          <w:rFonts w:ascii="Arial" w:eastAsia="Arial" w:hAnsi="Arial" w:cs="Arial"/>
          <w:sz w:val="24"/>
          <w:szCs w:val="24"/>
        </w:rPr>
        <w:t xml:space="preserve">diabetes and heart disease </w:t>
      </w:r>
      <w:r w:rsidR="00526DD5">
        <w:rPr>
          <w:rFonts w:ascii="Arial" w:eastAsia="Arial" w:hAnsi="Arial" w:cs="Arial"/>
          <w:sz w:val="24"/>
          <w:szCs w:val="24"/>
        </w:rPr>
        <w:t xml:space="preserve"> </w:t>
      </w:r>
      <w:r w:rsidR="00526DD5">
        <w:rPr>
          <w:rFonts w:ascii="Arial" w:eastAsia="Arial" w:hAnsi="Arial" w:cs="Arial"/>
          <w:sz w:val="24"/>
          <w:szCs w:val="24"/>
        </w:rPr>
        <w:fldChar w:fldCharType="begin" w:fldLock="1"/>
      </w:r>
      <w:r w:rsidR="00197CA4">
        <w:rPr>
          <w:rFonts w:ascii="Arial" w:eastAsia="Arial" w:hAnsi="Arial" w:cs="Arial"/>
          <w:sz w:val="24"/>
          <w:szCs w:val="24"/>
        </w:rPr>
        <w:instrText>ADDIN CSL_CITATION {"citationItems":[{"id":"ITEM-1","itemData":{"DOI":"10.1093/gerona/glx224","ISSN":"1758535X","abstract":"Background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Sciences","id":"ITEM-1","issue":"11","issued":{"date-parts":[["2018","10","8"]]},"page":"1519-1524","publisher":"Oxford University Press","title":"Cross-country comparisons of disability and morbidity: Evidence from the gateway to global aging data","type":"article-journal","volume":"73"},"uris":["http://www.mendeley.com/documents/?uuid=98ab343c-9469-3d0d-8fb8-6e5c4c7a00d8"]}],"mendeley":{"formattedCitation":"(35)","plainTextFormattedCitation":"(35)","previouslyFormattedCitation":"(35)"},"properties":{"noteIndex":0},"schema":"https://github.com/citation-style-language/schema/raw/master/csl-citation.json"}</w:instrText>
      </w:r>
      <w:r w:rsidR="00526DD5">
        <w:rPr>
          <w:rFonts w:ascii="Arial" w:eastAsia="Arial" w:hAnsi="Arial" w:cs="Arial"/>
          <w:sz w:val="24"/>
          <w:szCs w:val="24"/>
        </w:rPr>
        <w:fldChar w:fldCharType="separate"/>
      </w:r>
      <w:r w:rsidR="00555292" w:rsidRPr="00555292">
        <w:rPr>
          <w:rFonts w:ascii="Arial" w:eastAsia="Arial" w:hAnsi="Arial" w:cs="Arial"/>
          <w:noProof/>
          <w:sz w:val="24"/>
          <w:szCs w:val="24"/>
        </w:rPr>
        <w:t>(35)</w:t>
      </w:r>
      <w:r w:rsidR="00526DD5">
        <w:rPr>
          <w:rFonts w:ascii="Arial" w:eastAsia="Arial" w:hAnsi="Arial" w:cs="Arial"/>
          <w:sz w:val="24"/>
          <w:szCs w:val="24"/>
        </w:rPr>
        <w:fldChar w:fldCharType="end"/>
      </w:r>
      <w:r w:rsidR="00A50CB3">
        <w:rPr>
          <w:rFonts w:ascii="Arial" w:eastAsia="Arial" w:hAnsi="Arial" w:cs="Arial"/>
          <w:sz w:val="24"/>
          <w:szCs w:val="24"/>
        </w:rPr>
        <w:t>.</w:t>
      </w:r>
      <w:r w:rsidR="009469DB">
        <w:rPr>
          <w:rFonts w:ascii="Arial" w:eastAsia="Arial" w:hAnsi="Arial" w:cs="Arial"/>
          <w:sz w:val="24"/>
          <w:szCs w:val="24"/>
        </w:rPr>
        <w:t xml:space="preserve"> </w:t>
      </w:r>
      <w:r w:rsidR="009469DB" w:rsidRPr="00337D4B">
        <w:rPr>
          <w:rFonts w:ascii="Arial" w:eastAsia="Arial" w:hAnsi="Arial" w:cs="Arial"/>
          <w:color w:val="000000"/>
          <w:sz w:val="24"/>
          <w:szCs w:val="24"/>
        </w:rPr>
        <w:t>Despite long standing effort from researchers worldwide</w:t>
      </w:r>
      <w:r w:rsidR="009469DB">
        <w:rPr>
          <w:rFonts w:ascii="Arial" w:eastAsia="Arial" w:hAnsi="Arial" w:cs="Arial"/>
          <w:color w:val="000000"/>
          <w:sz w:val="24"/>
          <w:szCs w:val="24"/>
        </w:rPr>
        <w:t xml:space="preserve"> to understand </w:t>
      </w:r>
      <w:r w:rsidR="009469DB" w:rsidRPr="00337D4B">
        <w:rPr>
          <w:rFonts w:ascii="Arial" w:eastAsia="Arial" w:hAnsi="Arial" w:cs="Arial"/>
          <w:color w:val="000000"/>
          <w:sz w:val="24"/>
          <w:szCs w:val="24"/>
        </w:rPr>
        <w:t>gender disparities in health</w:t>
      </w:r>
      <w:r w:rsidR="009469DB">
        <w:rPr>
          <w:rFonts w:ascii="Arial" w:eastAsia="Arial" w:hAnsi="Arial" w:cs="Arial"/>
          <w:color w:val="000000"/>
          <w:sz w:val="24"/>
          <w:szCs w:val="24"/>
        </w:rPr>
        <w:t>,</w:t>
      </w:r>
      <w:r w:rsidR="009469DB" w:rsidRPr="00337D4B">
        <w:rPr>
          <w:rFonts w:ascii="Arial" w:eastAsia="Arial" w:hAnsi="Arial" w:cs="Arial"/>
          <w:color w:val="000000"/>
          <w:sz w:val="24"/>
          <w:szCs w:val="24"/>
        </w:rPr>
        <w:t xml:space="preserve"> there has been no conclusive explanation for why, despite living longer than men, women experience poorer health for most outcomes</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197CA4">
        <w:rPr>
          <w:rFonts w:ascii="Arial" w:eastAsia="Arial" w:hAnsi="Arial" w:cs="Arial"/>
          <w:color w:val="000000"/>
          <w:sz w:val="24"/>
          <w:szCs w:val="24"/>
        </w:rPr>
        <w:instrText>ADDIN CSL_CITATION {"citationItems":[{"id":"ITEM-1","itemData":{"ISSN":"0070-3370","PMID":"15986983","abstract":"Women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-1","issue":"2","issued":{"date-parts":[["2005","5"]]},"page":"189-214","title":"Sex differences in morbidity and mortality.","type":"article-journal","volume":"42"},"uris":["http://www.mendeley.com/documents/?uuid=8163c422-4a69-47ae-aa7f-019cea0b73b2"]},{"id":"ITEM-2","itemData":{"DOI":"10.1093/eurpub/ckq022","ISBN":"1464-360X (Electronic)\\r1101-1262 (Linking)","ISSN":"1464-360X","PMID":"20237171","abstract":"We examine gender differences in health at ages 50 years and older in 11 European countries, England and the USA.","author":[{"dropping-particle":"","family":"Crimmins","given":"Eileen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Health","id":"ITEM-2","issue":"1","issued":{"date-parts":[["2011","2"]]},"page":"81-91","title":"Gender differences in health: results from SHARE, ELSA and HRS","type":"article-journal","volume":"21"},"uris":["http://www.mendeley.com/documents/?uuid=fc93dd47-6c79-430f-b9d6-18ed14c0e624"]},{"id":"ITEM-3","itemData":{"DOI":"10.1300/J013v12n02_07","ISSN":"0363-0242","author":[{"dropping-particle":"","family":"Verbrugge","given":"Lois M.","non-dropping-particle":"","parse-names":false,"suffix":""},{"dropping-particle":"","family":"Wingard","given":"Deborah L.","non-dropping-particle":"","parse-names":false,"suffix":""}],"container-title":"Women &amp; Health","id":"ITEM-3","issue":"2","issued":{"date-parts":[["1987","11","4"]]},"page":"103-145","title":"Sex Differentials in Health and Mortality","type":"article-journal","volume":"12"},"uris":["http://www.mendeley.com/documents/?uuid=a38bd138-4907-4027-8208-1e8cb9e14727"]},{"id":"ITEM-4","itemData":{"DOI":"10.1016/j.whi.2010.08.007","ISSN":"10493867","author":[{"dropping-particle":"","family":"Drumond Andrade","given":"Flávia Cristina","non-dropping-particle":"","parse-names":false,"suffix":""},{"dropping-particle":"","family":"Guevara","given":"Pilar Egüez","non-dropping-particle":"","parse-names":false,"suffix":""},{"dropping-particle":"","family":"Lebrão","given":"Maria Lúcia","non-dropping-particle":"","parse-names":false,"suffix":""},{"dropping-particle":"","family":"Oliveira Duarte","given":"Yeda Aparecida","non-dropping-particle":"de","parse-names":false,"suffix":""},{"dropping-particle":"","family":"Santos","given":"Jair Lício Ferreira","non-dropping-particle":"","parse-names":false,"suffix":""}],"container-title":"Women's Health Issues","id":"ITEM-4","issue":"1","issued":{"date-parts":[["2011","1"]]},"page":"64-70","title":"Gender Differences in Life Expectancy and Disability-Free Life Expectancy Among Older Adults in São Paulo, Brazil","type":"article-journal","volume":"21"},"uris":["http://www.mendeley.com/documents/?uuid=301b5e04-6afc-46df-9a95-36b4acf82f1a"]},{"id":"ITEM-5","itemData":{"DOI":"10.1007/978-3-030-37668-0_11","author":[{"dropping-particle":"","family":"Lego","given":"Vanessa","non-dropping-particle":"Di","parse-names":false,"suffix":""},{"dropping-particle":"","family":"Giulio","given":"Paola","non-dropping-particle":"Di","parse-names":false,"suffix":""},{"dropping-particle":"","family":"Luy","given":"Marc","non-dropping-particle":"","parse-names":false,"suffix":""}],"id":"ITEM-5","issued":{"date-parts":[["2020"]]},"page":"151-172","title":"Gender Differences in Healthy and Unhealthy Life Expectancy","type":"chapter"},"uris":["http://www.mendeley.com/documents/?uuid=6c4d9332-30fc-3481-9ca2-2b71f34f6be9"]},{"id":"ITEM-6","itemData":{"DOI":"10.1007/s10433-010-0170-4","ISSN":"1613-9372","author":[{"dropping-particle":"","family":"Oksuzyan","given":"Anna","non-dropping-particle":"","parse-names":false,"suffix":""},{"dropping-particle":"","family":"Brønnum-Hansen","given":"Henrik","non-dropping-particle":"","parse-names":false,"suffix":""},{"dropping-particle":"","family":"Jeune","given":"Bernard","non-dropping-particle":"","parse-names":false,"suffix":""}],"container-title":"European Journal of Ageing","id":"ITEM-6","issue":"4","issued":{"date-parts":[["2010","12","4"]]},"page":"213-218","title":"Gender gap in health expectancy","type":"article-journal","volume":"7"},"uris":["http://www.mendeley.com/documents/?uuid=ee6c3c7c-ad4c-436f-9720-ca1a1b4168b2"]},{"id":"ITEM-7","itemData":{"ISSN":"1209-1367","PMID":"25517936","abstract":"BACKGROUND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reports","id":"ITEM-7","issue":"12","issued":{"date-parts":[["2014","12"]]},"page":"12-9","title":"Gender gaps--Life expectancy and proportion of life in poor health.","type":"article-journal","volume":"25"},"uris":["http://www.mendeley.com/documents/?uuid=56d6d9a3-5c20-4c8c-b98c-7713a2efcdca"]}],"mendeley":{"formattedCitation":"(12, 36–41)","plainTextFormattedCitation":"(12, 36–41)","previouslyFormattedCitation":"(12, 36–41)"},"properties":{"noteIndex":0},"schema":"https://github.com/citation-style-language/schema/raw/master/csl-citation.json"}</w:instrText>
      </w:r>
      <w:r w:rsidR="009469DB">
        <w:rPr>
          <w:rFonts w:ascii="Arial" w:eastAsia="Arial" w:hAnsi="Arial" w:cs="Arial"/>
          <w:color w:val="000000"/>
          <w:sz w:val="24"/>
          <w:szCs w:val="24"/>
        </w:rPr>
        <w:fldChar w:fldCharType="separate"/>
      </w:r>
      <w:r w:rsidR="00555292" w:rsidRPr="00555292">
        <w:rPr>
          <w:rFonts w:ascii="Arial" w:eastAsia="Arial" w:hAnsi="Arial" w:cs="Arial"/>
          <w:noProof/>
          <w:color w:val="000000"/>
          <w:sz w:val="24"/>
          <w:szCs w:val="24"/>
        </w:rPr>
        <w:t>(12, 36–41)</w:t>
      </w:r>
      <w:r w:rsidR="009469DB">
        <w:rPr>
          <w:rFonts w:ascii="Arial" w:eastAsia="Arial" w:hAnsi="Arial" w:cs="Arial"/>
          <w:color w:val="000000"/>
          <w:sz w:val="24"/>
          <w:szCs w:val="24"/>
        </w:rPr>
        <w:fldChar w:fldCharType="end"/>
      </w:r>
      <w:r w:rsidR="009469DB" w:rsidRPr="00337D4B">
        <w:rPr>
          <w:rFonts w:ascii="Arial" w:eastAsia="Arial" w:hAnsi="Arial" w:cs="Arial"/>
          <w:color w:val="000000"/>
          <w:sz w:val="24"/>
          <w:szCs w:val="24"/>
        </w:rPr>
        <w:t xml:space="preserve">. </w:t>
      </w:r>
      <w:r w:rsidR="009469DB">
        <w:rPr>
          <w:rFonts w:ascii="Arial" w:eastAsia="Arial" w:hAnsi="Arial" w:cs="Arial"/>
          <w:color w:val="000000"/>
          <w:sz w:val="24"/>
          <w:szCs w:val="24"/>
        </w:rPr>
        <w:t>This has</w:t>
      </w:r>
      <w:r w:rsidR="009469DB" w:rsidRPr="00C44C07">
        <w:rPr>
          <w:rFonts w:ascii="Arial" w:eastAsia="Arial" w:hAnsi="Arial" w:cs="Arial"/>
          <w:color w:val="000000"/>
          <w:sz w:val="24"/>
          <w:szCs w:val="24"/>
        </w:rPr>
        <w:t xml:space="preserve"> startling effects since debilitating conditions such as arthritis limit the ability</w:t>
      </w:r>
      <w:r w:rsidR="009469DB">
        <w:rPr>
          <w:rFonts w:ascii="Arial" w:eastAsia="Arial" w:hAnsi="Arial" w:cs="Arial"/>
          <w:color w:val="000000"/>
          <w:sz w:val="24"/>
          <w:szCs w:val="24"/>
        </w:rPr>
        <w:t xml:space="preserve"> of women</w:t>
      </w:r>
      <w:r w:rsidR="009469DB" w:rsidRPr="00C44C07">
        <w:rPr>
          <w:rFonts w:ascii="Arial" w:eastAsia="Arial" w:hAnsi="Arial" w:cs="Arial"/>
          <w:color w:val="000000"/>
          <w:sz w:val="24"/>
          <w:szCs w:val="24"/>
        </w:rPr>
        <w:t xml:space="preserve"> to remain independent, engage in social activities, and usually demand long-term care</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197CA4">
        <w:rPr>
          <w:rFonts w:ascii="Arial" w:eastAsia="Arial" w:hAnsi="Arial" w:cs="Arial"/>
          <w:color w:val="000000"/>
          <w:sz w:val="24"/>
          <w:szCs w:val="24"/>
        </w:rPr>
        <w:instrText>ADDIN CSL_CITATION {"citationItems":[{"id":"ITEM-1","itemData":{"DOI":"10.2105/AJPH.2016.303089","ISSN":"0090-0036","abstract":"Objectives. To examine changes in active life expectancy in the United States over 30 years for older men and women (aged ≥ 65 years). Methods.We used the 1982 and 2004 National Long Term Care Survey and the 2011 National Health and Aging Trends Study to estimate age-specific mortality and disability rates, the overall chances of survival and of surviving without disability, and years of active life for men and women. Results. For older men, longevity has increased, disability has been postponed to older ages, disability prevalence has fallen, and the percentage of remaining life spent active has increased. However, for older women, small longevity increases have been accompanied by even smaller postponements in disability, a reversal of a downward trend in moderate disability, and stagnation of active life as a percentage of life expectancy. As a consequence, older women no longer live more active years than men, despite their longer lives. Conclusions. Neither a compression nor expansion of late-life disability is inevitable. Public health measures directed at older women to postpone disability may be needed to offset impending long-term care pressures related to population aging.","author":[{"dropping-particle":"","family":"Freedman","given":"Vicki A.","non-dropping-particle":"","parse-names":false,"suffix":""},{"dropping-particle":"","family":"Wolf","given":"Douglas A.","non-dropping-particle":"","parse-names":false,"suffix":""},{"dropping-particle":"","family":"Spillman","given":"Brenda C.","non-dropping-particle":"","parse-names":false,"suffix":""}],"container-title":"American Journal of Public Health","id":"ITEM-1","issue":"6","issued":{"date-parts":[["2016","6","1"]]},"page":"1079-1085","publisher":"American Public Health Association Inc.","title":"Disability-Free Life Expectancy Over 30 Years: A Growing Female Disadvantage in the US Population","type":"article-journal","volume":"106"},"uris":["http://www.mendeley.com/documents/?uuid=1f4cdf09-0b4a-3838-9868-f7934a4e832f"]}],"mendeley":{"formattedCitation":"(42)","plainTextFormattedCitation":"(42)","previouslyFormattedCitation":"(42)"},"properties":{"noteIndex":0},"schema":"https://github.com/citation-style-language/schema/raw/master/csl-citation.json"}</w:instrText>
      </w:r>
      <w:r w:rsidR="009469DB">
        <w:rPr>
          <w:rFonts w:ascii="Arial" w:eastAsia="Arial" w:hAnsi="Arial" w:cs="Arial"/>
          <w:color w:val="000000"/>
          <w:sz w:val="24"/>
          <w:szCs w:val="24"/>
        </w:rPr>
        <w:fldChar w:fldCharType="separate"/>
      </w:r>
      <w:r w:rsidR="00555292" w:rsidRPr="00555292">
        <w:rPr>
          <w:rFonts w:ascii="Arial" w:eastAsia="Arial" w:hAnsi="Arial" w:cs="Arial"/>
          <w:noProof/>
          <w:color w:val="000000"/>
          <w:sz w:val="24"/>
          <w:szCs w:val="24"/>
        </w:rPr>
        <w:t>(42)</w:t>
      </w:r>
      <w:r w:rsidR="009469DB">
        <w:rPr>
          <w:rFonts w:ascii="Arial" w:eastAsia="Arial" w:hAnsi="Arial" w:cs="Arial"/>
          <w:color w:val="000000"/>
          <w:sz w:val="24"/>
          <w:szCs w:val="24"/>
        </w:rPr>
        <w:fldChar w:fldCharType="end"/>
      </w:r>
      <w:r w:rsidR="009469DB">
        <w:rPr>
          <w:rFonts w:ascii="Arial" w:eastAsia="Arial" w:hAnsi="Arial" w:cs="Arial"/>
          <w:color w:val="000000"/>
          <w:sz w:val="24"/>
          <w:szCs w:val="24"/>
        </w:rPr>
        <w:t xml:space="preserve">. </w:t>
      </w:r>
    </w:p>
    <w:p w14:paraId="24E6145C" w14:textId="4CF7ECB9" w:rsidR="008747FF" w:rsidRPr="00337D4B" w:rsidRDefault="008747FF" w:rsidP="008747FF">
      <w:pPr>
        <w:pBdr>
          <w:top w:val="nil"/>
          <w:left w:val="nil"/>
          <w:bottom w:val="nil"/>
          <w:right w:val="nil"/>
          <w:between w:val="nil"/>
        </w:pBdr>
        <w:spacing w:after="0" w:line="360" w:lineRule="auto"/>
        <w:jc w:val="both"/>
        <w:rPr>
          <w:rFonts w:ascii="Arial" w:eastAsia="Arial" w:hAnsi="Arial" w:cs="Arial"/>
          <w:color w:val="000000"/>
          <w:sz w:val="24"/>
          <w:szCs w:val="24"/>
        </w:rPr>
      </w:pPr>
    </w:p>
    <w:p w14:paraId="37378912" w14:textId="018F8825" w:rsidR="00A176F6" w:rsidRDefault="00C13944" w:rsidP="00A176F6">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r>
        <w:rPr>
          <w:rFonts w:ascii="Arial" w:eastAsia="Arial" w:hAnsi="Arial" w:cs="Arial"/>
          <w:sz w:val="24"/>
          <w:szCs w:val="24"/>
        </w:rPr>
        <w:t xml:space="preserve">In addition, since gender gaps in health expectancy can be masking important effects of health, they may also hinder appropriate country-specific analysis. </w:t>
      </w:r>
      <w:r w:rsidR="00EF735F">
        <w:rPr>
          <w:rFonts w:ascii="Arial" w:eastAsia="Arial" w:hAnsi="Arial" w:cs="Arial"/>
          <w:sz w:val="24"/>
          <w:szCs w:val="24"/>
        </w:rPr>
        <w:t>As we have shown, countries from very different epidemiological</w:t>
      </w:r>
      <w:r w:rsidR="00133811">
        <w:rPr>
          <w:rFonts w:ascii="Arial" w:eastAsia="Arial" w:hAnsi="Arial" w:cs="Arial"/>
          <w:sz w:val="24"/>
          <w:szCs w:val="24"/>
        </w:rPr>
        <w:t xml:space="preserve"> and cultural</w:t>
      </w:r>
      <w:r w:rsidR="00EF735F">
        <w:rPr>
          <w:rFonts w:ascii="Arial" w:eastAsia="Arial" w:hAnsi="Arial" w:cs="Arial"/>
          <w:sz w:val="24"/>
          <w:szCs w:val="24"/>
        </w:rPr>
        <w:t xml:space="preserve"> contexts can have similar </w:t>
      </w:r>
      <w:r w:rsidR="006C505C">
        <w:rPr>
          <w:rFonts w:ascii="Arial" w:eastAsia="Arial" w:hAnsi="Arial" w:cs="Arial"/>
          <w:sz w:val="24"/>
          <w:szCs w:val="24"/>
        </w:rPr>
        <w:t xml:space="preserve">gender </w:t>
      </w:r>
      <w:r w:rsidR="00EF735F">
        <w:rPr>
          <w:rFonts w:ascii="Arial" w:eastAsia="Arial" w:hAnsi="Arial" w:cs="Arial"/>
          <w:sz w:val="24"/>
          <w:szCs w:val="24"/>
        </w:rPr>
        <w:t>gaps at a given point in time</w:t>
      </w:r>
      <w:r w:rsidR="001B27CB">
        <w:rPr>
          <w:rFonts w:ascii="Arial" w:eastAsia="Arial" w:hAnsi="Arial" w:cs="Arial"/>
          <w:sz w:val="24"/>
          <w:szCs w:val="24"/>
        </w:rPr>
        <w:t xml:space="preserve">, </w:t>
      </w:r>
      <w:r w:rsidR="00446339">
        <w:rPr>
          <w:rFonts w:ascii="Arial" w:eastAsia="Arial" w:hAnsi="Arial" w:cs="Arial"/>
          <w:sz w:val="24"/>
          <w:szCs w:val="24"/>
        </w:rPr>
        <w:t xml:space="preserve">but </w:t>
      </w:r>
      <w:r w:rsidR="001B27CB">
        <w:rPr>
          <w:rFonts w:ascii="Arial" w:eastAsia="Arial" w:hAnsi="Arial" w:cs="Arial"/>
          <w:sz w:val="24"/>
          <w:szCs w:val="24"/>
        </w:rPr>
        <w:t>which are</w:t>
      </w:r>
      <w:r w:rsidR="00446339">
        <w:rPr>
          <w:rFonts w:ascii="Arial" w:eastAsia="Arial" w:hAnsi="Arial" w:cs="Arial"/>
          <w:sz w:val="24"/>
          <w:szCs w:val="24"/>
        </w:rPr>
        <w:t xml:space="preserve"> most likely</w:t>
      </w:r>
      <w:r w:rsidR="001B27CB">
        <w:rPr>
          <w:rFonts w:ascii="Arial" w:eastAsia="Arial" w:hAnsi="Arial" w:cs="Arial"/>
          <w:sz w:val="24"/>
          <w:szCs w:val="24"/>
        </w:rPr>
        <w:t xml:space="preserve"> </w:t>
      </w:r>
      <w:r w:rsidR="004F2072">
        <w:rPr>
          <w:rFonts w:ascii="Arial" w:eastAsia="Arial" w:hAnsi="Arial" w:cs="Arial"/>
          <w:sz w:val="24"/>
          <w:szCs w:val="24"/>
        </w:rPr>
        <w:t xml:space="preserve">driven by different </w:t>
      </w:r>
      <w:r w:rsidR="00446339">
        <w:rPr>
          <w:rFonts w:ascii="Arial" w:eastAsia="Arial" w:hAnsi="Arial" w:cs="Arial"/>
          <w:sz w:val="24"/>
          <w:szCs w:val="24"/>
        </w:rPr>
        <w:t>reason</w:t>
      </w:r>
      <w:r w:rsidR="0069772D">
        <w:rPr>
          <w:rFonts w:ascii="Arial" w:eastAsia="Arial" w:hAnsi="Arial" w:cs="Arial"/>
          <w:sz w:val="24"/>
          <w:szCs w:val="24"/>
        </w:rPr>
        <w:t>s</w:t>
      </w:r>
      <w:r w:rsidR="00B312A8">
        <w:rPr>
          <w:rFonts w:ascii="Arial" w:eastAsia="Arial" w:hAnsi="Arial" w:cs="Arial"/>
          <w:sz w:val="24"/>
          <w:szCs w:val="24"/>
        </w:rPr>
        <w:t xml:space="preserve"> which affect the prevalence of health conditions</w:t>
      </w:r>
      <w:r w:rsidR="004F2072">
        <w:rPr>
          <w:rFonts w:ascii="Arial" w:eastAsia="Arial" w:hAnsi="Arial" w:cs="Arial"/>
          <w:sz w:val="24"/>
          <w:szCs w:val="24"/>
        </w:rPr>
        <w:t xml:space="preserve">. </w:t>
      </w:r>
      <w:r w:rsidR="00A645E5">
        <w:rPr>
          <w:rFonts w:ascii="Arial" w:eastAsia="Arial" w:hAnsi="Arial" w:cs="Arial"/>
          <w:sz w:val="24"/>
          <w:szCs w:val="24"/>
        </w:rPr>
        <w:t>It</w:t>
      </w:r>
      <w:r w:rsidR="00EF735F">
        <w:rPr>
          <w:rFonts w:ascii="Arial" w:eastAsia="Arial" w:hAnsi="Arial" w:cs="Arial"/>
          <w:sz w:val="24"/>
          <w:szCs w:val="24"/>
        </w:rPr>
        <w:t xml:space="preserve"> has been shown that </w:t>
      </w:r>
      <w:r w:rsidR="004F2072" w:rsidRPr="0063355F">
        <w:rPr>
          <w:rFonts w:ascii="Arial" w:hAnsi="Arial" w:cs="Arial"/>
          <w:bCs/>
          <w:color w:val="000000"/>
          <w:sz w:val="24"/>
          <w:szCs w:val="24"/>
        </w:rPr>
        <w:t>the son preference in Chinese traditions</w:t>
      </w:r>
      <w:r w:rsidR="004F2072">
        <w:rPr>
          <w:rFonts w:ascii="Arial" w:hAnsi="Arial" w:cs="Arial"/>
          <w:bCs/>
          <w:color w:val="000000"/>
          <w:sz w:val="24"/>
          <w:szCs w:val="24"/>
        </w:rPr>
        <w:t xml:space="preserve"> has impacted female </w:t>
      </w:r>
      <w:r w:rsidR="004F2072">
        <w:rPr>
          <w:rFonts w:ascii="Arial" w:hAnsi="Arial" w:cs="Arial"/>
          <w:bCs/>
          <w:color w:val="000000"/>
          <w:sz w:val="24"/>
          <w:szCs w:val="24"/>
        </w:rPr>
        <w:lastRenderedPageBreak/>
        <w:t>health in very different ways than other countries in the western world</w:t>
      </w:r>
      <w:r w:rsidR="000167F6">
        <w:rPr>
          <w:rFonts w:ascii="Arial" w:hAnsi="Arial" w:cs="Arial"/>
          <w:bCs/>
          <w:color w:val="000000"/>
          <w:sz w:val="24"/>
          <w:szCs w:val="24"/>
        </w:rPr>
        <w:t xml:space="preserve">, where families </w:t>
      </w:r>
      <w:r w:rsidR="000167F6" w:rsidRPr="004C093A">
        <w:rPr>
          <w:rFonts w:ascii="Arial" w:hAnsi="Arial" w:cs="Arial"/>
          <w:bCs/>
          <w:color w:val="000000"/>
          <w:sz w:val="24"/>
          <w:szCs w:val="24"/>
        </w:rPr>
        <w:t>often invested more in sons at the expenses of daughters</w:t>
      </w:r>
      <w:r w:rsidR="003E7433">
        <w:rPr>
          <w:rFonts w:ascii="Arial" w:hAnsi="Arial" w:cs="Arial"/>
          <w:bCs/>
          <w:color w:val="000000"/>
          <w:sz w:val="24"/>
          <w:szCs w:val="24"/>
        </w:rPr>
        <w:t xml:space="preserve"> </w:t>
      </w:r>
      <w:r w:rsidR="003E7433">
        <w:rPr>
          <w:rFonts w:ascii="Arial" w:hAnsi="Arial" w:cs="Arial"/>
          <w:bCs/>
          <w:color w:val="000000"/>
          <w:sz w:val="24"/>
          <w:szCs w:val="24"/>
        </w:rPr>
        <w:fldChar w:fldCharType="begin" w:fldLock="1"/>
      </w:r>
      <w:r w:rsidR="00197CA4">
        <w:rPr>
          <w:rFonts w:ascii="Arial" w:hAnsi="Arial" w:cs="Arial"/>
          <w:bCs/>
          <w:color w:val="000000"/>
          <w:sz w:val="24"/>
          <w:szCs w:val="24"/>
        </w:rPr>
        <w:instrText>ADDIN CSL_CITATION {"citationItems":[{"id":"ITEM-1","itemData":{"DOI":"10.1016/J.EHB.2015.03.001","ISSN":"1873-6130","PMID":"25867249","abstract":"Around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biology","id":"ITEM-1","issued":{"date-parts":[["2015","7","1"]]},"page":"13-26","publisher":"Econ Hum Biol","title":"The gender health gap in China: A decomposition analysis","type":"article-journal","volume":"18"},"uris":["http://www.mendeley.com/documents/?uuid=f1379a79-d88d-316f-9c51-a8fcd96fd1cd"]}],"mendeley":{"formattedCitation":"(43)","plainTextFormattedCitation":"(43)","previouslyFormattedCitation":"(43)"},"properties":{"noteIndex":0},"schema":"https://github.com/citation-style-language/schema/raw/master/csl-citation.json"}</w:instrText>
      </w:r>
      <w:r w:rsidR="003E7433">
        <w:rPr>
          <w:rFonts w:ascii="Arial" w:hAnsi="Arial" w:cs="Arial"/>
          <w:bCs/>
          <w:color w:val="000000"/>
          <w:sz w:val="24"/>
          <w:szCs w:val="24"/>
        </w:rPr>
        <w:fldChar w:fldCharType="separate"/>
      </w:r>
      <w:r w:rsidR="00555292" w:rsidRPr="00555292">
        <w:rPr>
          <w:rFonts w:ascii="Arial" w:hAnsi="Arial" w:cs="Arial"/>
          <w:bCs/>
          <w:noProof/>
          <w:color w:val="000000"/>
          <w:sz w:val="24"/>
          <w:szCs w:val="24"/>
        </w:rPr>
        <w:t>(43)</w:t>
      </w:r>
      <w:r w:rsidR="003E7433">
        <w:rPr>
          <w:rFonts w:ascii="Arial" w:hAnsi="Arial" w:cs="Arial"/>
          <w:bCs/>
          <w:color w:val="000000"/>
          <w:sz w:val="24"/>
          <w:szCs w:val="24"/>
        </w:rPr>
        <w:fldChar w:fldCharType="end"/>
      </w:r>
      <w:r w:rsidR="003E7433">
        <w:rPr>
          <w:rFonts w:ascii="Arial" w:hAnsi="Arial" w:cs="Arial"/>
          <w:bCs/>
          <w:color w:val="000000"/>
          <w:sz w:val="24"/>
          <w:szCs w:val="24"/>
        </w:rPr>
        <w:t xml:space="preserve">. </w:t>
      </w:r>
      <w:r w:rsidR="000167F6">
        <w:rPr>
          <w:rFonts w:ascii="Arial" w:hAnsi="Arial" w:cs="Arial"/>
          <w:bCs/>
          <w:color w:val="000000"/>
          <w:sz w:val="24"/>
          <w:szCs w:val="24"/>
        </w:rPr>
        <w:t>This is</w:t>
      </w:r>
      <w:r w:rsidR="00970004">
        <w:rPr>
          <w:rFonts w:ascii="Arial" w:hAnsi="Arial" w:cs="Arial"/>
          <w:bCs/>
          <w:color w:val="000000"/>
          <w:sz w:val="24"/>
          <w:szCs w:val="24"/>
        </w:rPr>
        <w:t xml:space="preserve"> in</w:t>
      </w:r>
      <w:r w:rsidR="000167F6">
        <w:rPr>
          <w:rFonts w:ascii="Arial" w:hAnsi="Arial" w:cs="Arial"/>
          <w:bCs/>
          <w:color w:val="000000"/>
          <w:sz w:val="24"/>
          <w:szCs w:val="24"/>
        </w:rPr>
        <w:t xml:space="preserve"> line with previous studies that have shown that among </w:t>
      </w:r>
      <w:r w:rsidR="004F2072" w:rsidRPr="0083318A">
        <w:rPr>
          <w:rFonts w:ascii="Arial" w:hAnsi="Arial" w:cs="Arial"/>
          <w:bCs/>
          <w:color w:val="000000"/>
          <w:sz w:val="24"/>
          <w:szCs w:val="24"/>
        </w:rPr>
        <w:t>chronic conditions, women</w:t>
      </w:r>
      <w:r w:rsidR="000167F6">
        <w:rPr>
          <w:rFonts w:ascii="Arial" w:hAnsi="Arial" w:cs="Arial"/>
          <w:bCs/>
          <w:color w:val="000000"/>
          <w:sz w:val="24"/>
          <w:szCs w:val="24"/>
        </w:rPr>
        <w:t xml:space="preserve"> have </w:t>
      </w:r>
      <w:r w:rsidR="004F2072" w:rsidRPr="0083318A">
        <w:rPr>
          <w:rFonts w:ascii="Arial" w:hAnsi="Arial" w:cs="Arial"/>
          <w:bCs/>
          <w:color w:val="000000"/>
          <w:sz w:val="24"/>
          <w:szCs w:val="24"/>
        </w:rPr>
        <w:t>higher rates in arthritis and angina</w:t>
      </w:r>
      <w:r w:rsidR="00445CE8">
        <w:rPr>
          <w:rFonts w:ascii="Arial" w:hAnsi="Arial" w:cs="Arial"/>
          <w:bCs/>
          <w:color w:val="000000"/>
          <w:sz w:val="24"/>
          <w:szCs w:val="24"/>
        </w:rPr>
        <w:t xml:space="preserve"> and are less covered by health insurance</w:t>
      </w:r>
      <w:ins w:id="98" w:author="Marília Nepomuceno" w:date="2023-07-04T15:31:00Z">
        <w:r w:rsidR="00EC7E54">
          <w:rPr>
            <w:rFonts w:ascii="Arial" w:hAnsi="Arial" w:cs="Arial"/>
            <w:bCs/>
            <w:color w:val="000000"/>
            <w:sz w:val="24"/>
            <w:szCs w:val="24"/>
          </w:rPr>
          <w:t xml:space="preserve"> </w:t>
        </w:r>
      </w:ins>
      <w:r w:rsidR="00445CE8">
        <w:rPr>
          <w:rFonts w:ascii="Arial" w:hAnsi="Arial" w:cs="Arial"/>
          <w:bCs/>
          <w:color w:val="000000"/>
          <w:sz w:val="24"/>
          <w:szCs w:val="24"/>
        </w:rPr>
        <w:fldChar w:fldCharType="begin" w:fldLock="1"/>
      </w:r>
      <w:r w:rsidR="00197CA4">
        <w:rPr>
          <w:rFonts w:ascii="Arial" w:hAnsi="Arial" w:cs="Arial"/>
          <w:bCs/>
          <w:color w:val="000000"/>
          <w:sz w:val="24"/>
          <w:szCs w:val="24"/>
        </w:rPr>
        <w:instrText>ADDIN CSL_CITATION {"citationItems":[{"id":"ITEM-1","itemData":{"DOI":"10.1186/s12939-021-01383-9","ISSN":"14759276","PMID":"33526037","abstract":"Background: China initiated a reform of the health insurance system in the late 1990s. The new insurance, Urban Employee Basic Medical Insurance (UEBMI), is employment-based, which makes it more difficult than it used to be for those unemployed or informal employed (most of whom are women) to be covered by health insurance. Methods: Based on three large sample of micro datasets, we first use statistical methods to identify gender differences in health insurance. Next, we construct a logistic regression model to capture the differences in insurance coverage across age groups using the parameter of interaction terms for gender and age groups. Results: Based on data from a demographic survey that covers a large sample, we find that in the below 50 (in 2005) or 60 (in 2015) years age group, the coverage gap of UEBMI between men and women was relatively smaller, while a larger disparity existed in the above 50 (in 2005) or 60 (in 2015) group. Moreover, gender differences in health insurance were more significant in the low-education group, while no gender differences were found in the high-education group. Conclusions: This paper explains the gender gap in health insurance and the reason for the wider gap among older people. Our study indicates that because the UEBMI in China mainly covers people with formal jobs, a lower labor participation rate (even much lower in formal jobs) of women has led to their greater difficulty in obtaining health insurance. Since the older women’s greater difficulty in obtaining jobs or susceptibility to lay-offs during the period of the UEBMI’s implementation, the possibility of being covered was even much lower. In fact, it was because of the combined effects of the UEBMI system and the labor market condition at that time that older women had a lower proportion of being covered under the UEBMI.","author":[{"dropping-particle":"","family":"Zhou","given":"Mei","non-dropping-particle":"","parse-names":false,"suffix":""},{"dropping-particle":"","family":"Zhao","given":"Shaoyang","non-dropping-particle":"","parse-names":false,"suffix":""},{"dropping-particle":"","family":"Zhao","given":"Zhi","non-dropping-particle":"","parse-names":false,"suffix":""}],"container-title":"International Journal for Equity in Health","id":"ITEM-1","issue":"1","issued":{"date-parts":[["2021","12","1"]]},"publisher":"BioMed Central Ltd","title":"Gender differences in health insurance coverage in China","type":"article-journal","volume":"20"},"uris":["http://www.mendeley.com/documents/?uuid=f194858a-80ae-303f-8fb8-1e88c5bd68ae"]}],"mendeley":{"formattedCitation":"(44)","plainTextFormattedCitation":"(44)","previouslyFormattedCitation":"(44)"},"properties":{"noteIndex":0},"schema":"https://github.com/citation-style-language/schema/raw/master/csl-citation.json"}</w:instrText>
      </w:r>
      <w:r w:rsidR="00445CE8">
        <w:rPr>
          <w:rFonts w:ascii="Arial" w:hAnsi="Arial" w:cs="Arial"/>
          <w:bCs/>
          <w:color w:val="000000"/>
          <w:sz w:val="24"/>
          <w:szCs w:val="24"/>
        </w:rPr>
        <w:fldChar w:fldCharType="separate"/>
      </w:r>
      <w:r w:rsidR="00555292" w:rsidRPr="00555292">
        <w:rPr>
          <w:rFonts w:ascii="Arial" w:hAnsi="Arial" w:cs="Arial"/>
          <w:bCs/>
          <w:noProof/>
          <w:color w:val="000000"/>
          <w:sz w:val="24"/>
          <w:szCs w:val="24"/>
        </w:rPr>
        <w:t>(44)</w:t>
      </w:r>
      <w:r w:rsidR="00445CE8">
        <w:rPr>
          <w:rFonts w:ascii="Arial" w:hAnsi="Arial" w:cs="Arial"/>
          <w:bCs/>
          <w:color w:val="000000"/>
          <w:sz w:val="24"/>
          <w:szCs w:val="24"/>
        </w:rPr>
        <w:fldChar w:fldCharType="end"/>
      </w:r>
      <w:r w:rsidR="00445CE8">
        <w:rPr>
          <w:rFonts w:ascii="Arial" w:hAnsi="Arial" w:cs="Arial"/>
          <w:bCs/>
          <w:color w:val="000000"/>
          <w:sz w:val="24"/>
          <w:szCs w:val="24"/>
        </w:rPr>
        <w:t>.</w:t>
      </w:r>
      <w:r w:rsidR="00FF2C8B">
        <w:rPr>
          <w:rFonts w:ascii="Arial" w:hAnsi="Arial" w:cs="Arial"/>
          <w:bCs/>
          <w:color w:val="000000"/>
          <w:sz w:val="24"/>
          <w:szCs w:val="24"/>
        </w:rPr>
        <w:t xml:space="preserve"> Korea is also a remarkable case, where in our sample it has the highest female advantage in survival, with a </w:t>
      </w:r>
      <w:r w:rsidR="00FF2C8B" w:rsidRPr="0092646F">
        <w:rPr>
          <w:rFonts w:ascii="Arial" w:hAnsi="Arial" w:cs="Arial"/>
          <w:bCs/>
          <w:color w:val="000000"/>
          <w:sz w:val="24"/>
          <w:szCs w:val="24"/>
        </w:rPr>
        <w:t>5.56</w:t>
      </w:r>
      <w:r w:rsidR="00FF2C8B">
        <w:rPr>
          <w:rFonts w:ascii="Arial" w:hAnsi="Arial" w:cs="Arial"/>
          <w:bCs/>
          <w:color w:val="000000"/>
          <w:sz w:val="24"/>
          <w:szCs w:val="24"/>
        </w:rPr>
        <w:t xml:space="preserve"> </w:t>
      </w:r>
      <w:r w:rsidR="00EC7E54">
        <w:rPr>
          <w:rFonts w:ascii="Arial" w:hAnsi="Arial" w:cs="Arial"/>
          <w:bCs/>
          <w:color w:val="000000"/>
          <w:sz w:val="24"/>
          <w:szCs w:val="24"/>
        </w:rPr>
        <w:t xml:space="preserve">y </w:t>
      </w:r>
      <w:r w:rsidR="00FF2C8B">
        <w:rPr>
          <w:rFonts w:ascii="Arial" w:hAnsi="Arial" w:cs="Arial"/>
          <w:bCs/>
          <w:color w:val="000000"/>
          <w:sz w:val="24"/>
          <w:szCs w:val="24"/>
        </w:rPr>
        <w:t>difference in life expectancy at age 60. Some studies have showed that the persistently high gap in life expectancy at older ages in Korea is due to excess male mortality</w:t>
      </w:r>
      <w:r w:rsidR="00FF2C8B" w:rsidRPr="00173A16">
        <w:rPr>
          <w:rFonts w:ascii="Arial" w:hAnsi="Arial" w:cs="Arial"/>
          <w:bCs/>
          <w:color w:val="000000"/>
          <w:sz w:val="24"/>
          <w:szCs w:val="24"/>
        </w:rPr>
        <w:t xml:space="preserve"> from lung cancer</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suicide</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chronic lower respiratory diseases, and ischemic heart diseases</w:t>
      </w:r>
      <w:r w:rsidR="00FF2C8B">
        <w:rPr>
          <w:rFonts w:ascii="Arial" w:hAnsi="Arial" w:cs="Arial"/>
          <w:bCs/>
          <w:color w:val="000000"/>
          <w:sz w:val="24"/>
          <w:szCs w:val="24"/>
        </w:rPr>
        <w:t xml:space="preserve">, most of all which have been attributed to smoking </w:t>
      </w:r>
      <w:r w:rsidR="00FF2C8B">
        <w:rPr>
          <w:rFonts w:ascii="Arial" w:hAnsi="Arial" w:cs="Arial"/>
          <w:bCs/>
          <w:color w:val="000000"/>
          <w:sz w:val="24"/>
          <w:szCs w:val="24"/>
        </w:rPr>
        <w:fldChar w:fldCharType="begin" w:fldLock="1"/>
      </w:r>
      <w:r w:rsidR="00197CA4">
        <w:rPr>
          <w:rFonts w:ascii="Arial" w:hAnsi="Arial" w:cs="Arial"/>
          <w:bCs/>
          <w:color w:val="000000"/>
          <w:sz w:val="24"/>
          <w:szCs w:val="24"/>
        </w:rPr>
        <w:instrText>ADDIN CSL_CITATION {"citationItems":[{"id":"ITEM-1","itemData":{"DOI":"10.1016/j.socscimed.2012.04.026","ISSN":"02779536","PMID":"22739261","abstract":"Women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Medicine","id":"ITEM-1","issue":"7","issued":{"date-parts":[["2012","10"]]},"page":"1280-1287","title":"The changing gender differences in life expectancy in Korea 1970-2005","type":"article-journal","volume":"75"},"uris":["http://www.mendeley.com/documents/?uuid=58cf9264-4359-3062-97c3-ace7e1dc21b1"]}],"mendeley":{"formattedCitation":"(45)","plainTextFormattedCitation":"(45)","previouslyFormattedCitation":"(45)"},"properties":{"noteIndex":0},"schema":"https://github.com/citation-style-language/schema/raw/master/csl-citation.json"}</w:instrText>
      </w:r>
      <w:r w:rsidR="00FF2C8B">
        <w:rPr>
          <w:rFonts w:ascii="Arial" w:hAnsi="Arial" w:cs="Arial"/>
          <w:bCs/>
          <w:color w:val="000000"/>
          <w:sz w:val="24"/>
          <w:szCs w:val="24"/>
        </w:rPr>
        <w:fldChar w:fldCharType="separate"/>
      </w:r>
      <w:r w:rsidR="00555292" w:rsidRPr="00555292">
        <w:rPr>
          <w:rFonts w:ascii="Arial" w:hAnsi="Arial" w:cs="Arial"/>
          <w:bCs/>
          <w:noProof/>
          <w:color w:val="000000"/>
          <w:sz w:val="24"/>
          <w:szCs w:val="24"/>
        </w:rPr>
        <w:t>(45)</w:t>
      </w:r>
      <w:r w:rsidR="00FF2C8B">
        <w:rPr>
          <w:rFonts w:ascii="Arial" w:hAnsi="Arial" w:cs="Arial"/>
          <w:bCs/>
          <w:color w:val="000000"/>
          <w:sz w:val="24"/>
          <w:szCs w:val="24"/>
        </w:rPr>
        <w:fldChar w:fldCharType="end"/>
      </w:r>
      <w:r w:rsidR="00FF2C8B">
        <w:rPr>
          <w:rFonts w:ascii="Arial" w:hAnsi="Arial" w:cs="Arial"/>
          <w:bCs/>
          <w:color w:val="000000"/>
          <w:sz w:val="24"/>
          <w:szCs w:val="24"/>
        </w:rPr>
        <w:t>.</w:t>
      </w:r>
      <w:r w:rsidR="00EC7E54">
        <w:rPr>
          <w:rFonts w:ascii="Arial" w:hAnsi="Arial" w:cs="Arial"/>
          <w:bCs/>
          <w:color w:val="000000"/>
          <w:sz w:val="24"/>
          <w:szCs w:val="24"/>
        </w:rPr>
        <w:t xml:space="preserve"> </w:t>
      </w:r>
      <w:r w:rsidR="007D2716">
        <w:rPr>
          <w:rFonts w:ascii="Arial" w:hAnsi="Arial" w:cs="Arial"/>
          <w:bCs/>
          <w:color w:val="000000"/>
          <w:sz w:val="24"/>
          <w:szCs w:val="24"/>
        </w:rPr>
        <w:t>Another case noteworthy of mention is India, where</w:t>
      </w:r>
      <w:r w:rsidR="00C314D9">
        <w:rPr>
          <w:rFonts w:ascii="Arial" w:hAnsi="Arial" w:cs="Arial"/>
          <w:bCs/>
          <w:color w:val="000000"/>
          <w:sz w:val="24"/>
          <w:szCs w:val="24"/>
        </w:rPr>
        <w:t xml:space="preserve"> we found</w:t>
      </w:r>
      <w:r w:rsidR="007D2716">
        <w:rPr>
          <w:rFonts w:ascii="Arial" w:hAnsi="Arial" w:cs="Arial"/>
          <w:bCs/>
          <w:color w:val="000000"/>
          <w:sz w:val="24"/>
          <w:szCs w:val="24"/>
        </w:rPr>
        <w:t xml:space="preserve"> the gap between women and men is negative, i.e., women have lower </w:t>
      </w:r>
      <m:oMath>
        <m:r>
          <w:rPr>
            <w:rFonts w:ascii="Cambria Math" w:eastAsia="Cambria Math" w:hAnsi="Cambria Math" w:cs="Cambria Math"/>
            <w:sz w:val="24"/>
            <w:szCs w:val="24"/>
          </w:rPr>
          <m:t>DFLE</m:t>
        </m:r>
      </m:oMath>
      <w:r w:rsidR="007D2716">
        <w:rPr>
          <w:rFonts w:ascii="Arial" w:hAnsi="Arial" w:cs="Arial"/>
          <w:bCs/>
          <w:color w:val="000000"/>
          <w:sz w:val="24"/>
          <w:szCs w:val="24"/>
        </w:rPr>
        <w:t xml:space="preserve"> than man.</w:t>
      </w:r>
      <w:r w:rsidR="00C314D9">
        <w:rPr>
          <w:rFonts w:ascii="Arial" w:hAnsi="Arial" w:cs="Arial"/>
          <w:bCs/>
          <w:color w:val="000000"/>
          <w:sz w:val="24"/>
          <w:szCs w:val="24"/>
        </w:rPr>
        <w:t xml:space="preserve"> This result is in line with what was found in other studies using different data, such as the</w:t>
      </w:r>
      <w:r w:rsidR="0069166E">
        <w:rPr>
          <w:rFonts w:ascii="Arial" w:hAnsi="Arial" w:cs="Arial"/>
          <w:bCs/>
          <w:color w:val="000000"/>
          <w:sz w:val="24"/>
          <w:szCs w:val="24"/>
        </w:rPr>
        <w:t xml:space="preserve"> </w:t>
      </w:r>
      <w:r w:rsidR="00A176F6" w:rsidRPr="00815940">
        <w:rPr>
          <w:rFonts w:ascii="Arial" w:hAnsi="Arial" w:cs="Arial"/>
          <w:bCs/>
          <w:color w:val="000000"/>
          <w:sz w:val="24"/>
          <w:szCs w:val="24"/>
        </w:rPr>
        <w:t xml:space="preserve">nationally representative survey </w:t>
      </w:r>
      <w:r w:rsidR="00A176F6">
        <w:rPr>
          <w:rFonts w:ascii="Arial" w:hAnsi="Arial" w:cs="Arial"/>
          <w:bCs/>
          <w:color w:val="000000"/>
          <w:sz w:val="24"/>
          <w:szCs w:val="24"/>
        </w:rPr>
        <w:t xml:space="preserve">of </w:t>
      </w:r>
      <w:r w:rsidR="00A176F6" w:rsidRPr="00815940">
        <w:rPr>
          <w:rFonts w:ascii="Arial" w:hAnsi="Arial" w:cs="Arial"/>
          <w:bCs/>
          <w:color w:val="000000"/>
          <w:sz w:val="24"/>
          <w:szCs w:val="24"/>
        </w:rPr>
        <w:t>Bangladesh</w:t>
      </w:r>
      <w:r w:rsidR="00A176F6">
        <w:rPr>
          <w:rFonts w:ascii="Arial" w:hAnsi="Arial" w:cs="Arial"/>
          <w:bCs/>
          <w:color w:val="000000"/>
          <w:sz w:val="24"/>
          <w:szCs w:val="24"/>
        </w:rPr>
        <w:t xml:space="preserve"> on</w:t>
      </w:r>
      <w:r w:rsidR="00A176F6" w:rsidRPr="00815940">
        <w:rPr>
          <w:rFonts w:ascii="Arial" w:hAnsi="Arial" w:cs="Arial"/>
          <w:bCs/>
          <w:color w:val="000000"/>
          <w:sz w:val="24"/>
          <w:szCs w:val="24"/>
        </w:rPr>
        <w:t xml:space="preserve"> Household Income and Expenditure Survey-2010)</w:t>
      </w:r>
      <w:r w:rsidR="00C314D9">
        <w:rPr>
          <w:rFonts w:ascii="Arial" w:hAnsi="Arial" w:cs="Arial"/>
          <w:bCs/>
          <w:color w:val="000000"/>
          <w:sz w:val="24"/>
          <w:szCs w:val="24"/>
        </w:rPr>
        <w:t xml:space="preserve"> </w:t>
      </w:r>
      <w:r w:rsidR="00C314D9">
        <w:rPr>
          <w:rFonts w:ascii="Arial" w:hAnsi="Arial" w:cs="Arial"/>
          <w:bCs/>
          <w:color w:val="000000"/>
          <w:sz w:val="24"/>
          <w:szCs w:val="24"/>
        </w:rPr>
        <w:fldChar w:fldCharType="begin" w:fldLock="1"/>
      </w:r>
      <w:r w:rsidR="00197CA4">
        <w:rPr>
          <w:rFonts w:ascii="Arial" w:hAnsi="Arial" w:cs="Arial"/>
          <w:bCs/>
          <w:color w:val="000000"/>
          <w:sz w:val="24"/>
          <w:szCs w:val="24"/>
        </w:rPr>
        <w:instrText>ADDIN CSL_CITATION {"citationItems":[{"id":"ITEM-1","itemData":{"DOI":"10.1177/0898264313501388","ISSN":"08982643","abstract":"Objective: We examined gender differences in the prevalence of disability and Disability-free Life Expectancy (DFLE) for Bangladeshi older adults. Method: We used data representing 4,189 elderly subjects aged 60 years and over from a nationally representative survey (Bangladesh's Household Income and Expenditure Survey-2010). The Sullivan method was used to compute DFLE. Results: Eyesight disability is prevalent among 28.94 and 36.47 men and women, respectively, and is the most prevalent type of disability in Bangladesh. Women have each disability and at least one disability in significantly higher percentages than men. At all ages, and in both numbers and proportion, women have longer life expectancy but shorter DFLE than men. Discussion: Attention should be given to the elderly, with special care devoted to elderly women. The findings of the current study have important implications for risk of disability and the need for, and use of, long-term care services.","author":[{"dropping-particle":"","family":"Tareque","given":"Md Ismail","non-dropping-particle":"","parse-names":false,"suffix":""},{"dropping-particle":"","family":"Begum","given":"Sharifa","non-dropping-particle":"","parse-names":false,"suffix":""},{"dropping-particle":"","family":"Saito","given":"Yasuhiko","non-dropping-particle":"","parse-names":false,"suffix":""}],"container-title":"Journal of Aging and Health","id":"ITEM-1","issue":"8","issued":{"date-parts":[["2013","12"]]},"page":"1299-1312","title":"Gender differences in disability-free life expectancy at old ages in Bangladesh","type":"article-journal","volume":"25"},"uris":["http://www.mendeley.com/documents/?uuid=bcfe3561-9a30-3e73-a05e-413e07a2a952"]}],"mendeley":{"formattedCitation":"(46)","plainTextFormattedCitation":"(46)","previouslyFormattedCitation":"(46)"},"properties":{"noteIndex":0},"schema":"https://github.com/citation-style-language/schema/raw/master/csl-citation.json"}</w:instrText>
      </w:r>
      <w:r w:rsidR="00C314D9">
        <w:rPr>
          <w:rFonts w:ascii="Arial" w:hAnsi="Arial" w:cs="Arial"/>
          <w:bCs/>
          <w:color w:val="000000"/>
          <w:sz w:val="24"/>
          <w:szCs w:val="24"/>
        </w:rPr>
        <w:fldChar w:fldCharType="separate"/>
      </w:r>
      <w:r w:rsidR="00555292" w:rsidRPr="00555292">
        <w:rPr>
          <w:rFonts w:ascii="Arial" w:hAnsi="Arial" w:cs="Arial"/>
          <w:bCs/>
          <w:noProof/>
          <w:color w:val="000000"/>
          <w:sz w:val="24"/>
          <w:szCs w:val="24"/>
        </w:rPr>
        <w:t>(46)</w:t>
      </w:r>
      <w:r w:rsidR="00C314D9">
        <w:rPr>
          <w:rFonts w:ascii="Arial" w:hAnsi="Arial" w:cs="Arial"/>
          <w:bCs/>
          <w:color w:val="000000"/>
          <w:sz w:val="24"/>
          <w:szCs w:val="24"/>
        </w:rPr>
        <w:fldChar w:fldCharType="end"/>
      </w:r>
      <w:r w:rsidR="00A176F6" w:rsidRPr="00815940">
        <w:rPr>
          <w:rFonts w:ascii="Arial" w:hAnsi="Arial" w:cs="Arial"/>
          <w:bCs/>
          <w:color w:val="000000"/>
          <w:sz w:val="24"/>
          <w:szCs w:val="24"/>
        </w:rPr>
        <w:t>.</w:t>
      </w:r>
      <w:r w:rsidR="00C314D9">
        <w:rPr>
          <w:rFonts w:ascii="Arial" w:hAnsi="Arial" w:cs="Arial"/>
          <w:bCs/>
          <w:color w:val="000000"/>
          <w:sz w:val="24"/>
          <w:szCs w:val="24"/>
        </w:rPr>
        <w:t xml:space="preserve"> This aspect deserves further investigation and stresses the importance of </w:t>
      </w:r>
      <w:r w:rsidR="00553723">
        <w:rPr>
          <w:rFonts w:ascii="Arial" w:hAnsi="Arial" w:cs="Arial"/>
          <w:bCs/>
          <w:color w:val="000000"/>
          <w:sz w:val="24"/>
          <w:szCs w:val="24"/>
        </w:rPr>
        <w:t xml:space="preserve">the </w:t>
      </w:r>
      <w:r w:rsidR="00C314D9">
        <w:rPr>
          <w:rFonts w:ascii="Arial" w:hAnsi="Arial" w:cs="Arial"/>
          <w:bCs/>
          <w:color w:val="000000"/>
          <w:sz w:val="24"/>
          <w:szCs w:val="24"/>
        </w:rPr>
        <w:t>health</w:t>
      </w:r>
      <w:r w:rsidR="00553723">
        <w:rPr>
          <w:rFonts w:ascii="Arial" w:hAnsi="Arial" w:cs="Arial"/>
          <w:bCs/>
          <w:color w:val="000000"/>
          <w:sz w:val="24"/>
          <w:szCs w:val="24"/>
        </w:rPr>
        <w:t xml:space="preserve"> component</w:t>
      </w:r>
      <w:r w:rsidR="00C314D9">
        <w:rPr>
          <w:rFonts w:ascii="Arial" w:hAnsi="Arial" w:cs="Arial"/>
          <w:bCs/>
          <w:color w:val="000000"/>
          <w:sz w:val="24"/>
          <w:szCs w:val="24"/>
        </w:rPr>
        <w:t>.</w:t>
      </w:r>
      <w:r w:rsidR="00A645E5">
        <w:rPr>
          <w:rFonts w:ascii="Arial" w:hAnsi="Arial" w:cs="Arial"/>
          <w:bCs/>
          <w:color w:val="000000"/>
          <w:sz w:val="24"/>
          <w:szCs w:val="24"/>
        </w:rPr>
        <w:t xml:space="preserve"> The fact that the prevalence of doctor diagnosed </w:t>
      </w:r>
      <w:r w:rsidR="00EC7E54">
        <w:rPr>
          <w:rFonts w:ascii="Arial" w:hAnsi="Arial" w:cs="Arial"/>
          <w:bCs/>
          <w:color w:val="000000"/>
          <w:sz w:val="24"/>
          <w:szCs w:val="24"/>
        </w:rPr>
        <w:t>diseases</w:t>
      </w:r>
      <w:r w:rsidR="00A645E5">
        <w:rPr>
          <w:rFonts w:ascii="Arial" w:hAnsi="Arial" w:cs="Arial"/>
          <w:bCs/>
          <w:color w:val="000000"/>
          <w:sz w:val="24"/>
          <w:szCs w:val="24"/>
        </w:rPr>
        <w:t xml:space="preserve"> was so low in India suggests that healthcare access is limited and people do not have proper access to diagnosis of diseases and that patterns of diagnosis may differ for women and men </w:t>
      </w:r>
      <w:r w:rsidR="00A645E5">
        <w:rPr>
          <w:rFonts w:ascii="Arial" w:hAnsi="Arial" w:cs="Arial"/>
          <w:bCs/>
          <w:color w:val="000000"/>
          <w:sz w:val="24"/>
          <w:szCs w:val="24"/>
        </w:rPr>
        <w:fldChar w:fldCharType="begin" w:fldLock="1"/>
      </w:r>
      <w:r w:rsidR="00197CA4">
        <w:rPr>
          <w:rFonts w:ascii="Arial" w:hAnsi="Arial" w:cs="Arial"/>
          <w:bCs/>
          <w:color w:val="000000"/>
          <w:sz w:val="24"/>
          <w:szCs w:val="24"/>
        </w:rPr>
        <w:instrText>ADDIN CSL_CITATION {"citationItems":[{"id":"ITEM-1","itemData":{"DOI":"10.1016/S0140-6736(20)31561-0","abstract":"Clinicians can encounter sex and gender disparities in diagnostic and therapeutic responses. These disparities are noted in epidemiology, pathophysiology, clinical manifestations, disease progression, and response to treatment. This Review discusses the fundamental influences of sex and gender as modifiers of the major causes of death and morbidity. We articulate how the genetic, epigenetic, and hormonal influences of biological sex influence physiology and disease, and how the social constructs of gender affect the behaviour of the community, clinicians, and patients in the health-care system and interact with pathobiology. We aim to guide clinicians and researchers to consider sex and gender in their approach to diagnosis, prevention, and treatment of diseases as a necessary and fundamental step towards precision medicine, which will benefit men's and women's health.","author":[{"dropping-particle":"","family":"Mauvais-Jarvis","given":"Franck","non-dropping-particle":"","parse-names":false,"suffix":""},{"dropping-particle":"","family":"Bairey Merz","given":"Noel","non-dropping-particle":"","parse-names":false,"suffix":""},{"dropping-particle":"","family":"Barnes","given":"Peter J.","non-dropping-particle":"","parse-names":false,"suffix":""},{"dropping-particle":"","family":"Brinton","given":"Roberta D.","non-dropping-particle":"","parse-names":false,"suffix":""},{"dropping-particle":"","family":"Carrero","given":"Juan Jesus","non-dropping-particle":"","parse-names":false,"suffix":""},{"dropping-particle":"","family":"DeMeo","given":"Dawn L.","non-dropping-particle":"","parse-names":false,"suffix":""},{"dropping-particle":"","family":"Vries","given":"Geert J.","non-dropping-particle":"De","parse-names":false,"suffix":""},{"dropping-particle":"","family":"Epperson","given":"C. Neill","non-dropping-particle":"","parse-names":false,"suffix":""},{"dropping-particle":"","family":"Govindan","given":"Ramaswamy","non-dropping-particle":"","parse-names":false,"suffix":""},{"dropping-particle":"","family":"Klein","given":"Sabra L.","non-dropping-particle":"","parse-names":false,"suffix":""},{"dropping-particle":"","family":"Lonardo","given":"Amedeo","non-dropping-particle":"","parse-names":false,"suffix":""},{"dropping-particle":"","family":"Maki","given":"Pauline M.","non-dropping-particle":"","parse-names":false,"suffix":""},{"dropping-particle":"","family":"McCullough","given":"Louise D.","non-dropping-particle":"","parse-names":false,"suffix":""},{"dropping-particle":"","family":"Regitz-Zagrosek","given":"Vera","non-dropping-particle":"","parse-names":false,"suffix":""},{"dropping-particle":"","family":"Regensteiner","given":"Judith G.","non-dropping-particle":"","parse-names":false,"suffix":""},{"dropping-particle":"","family":"Rubin","given":"Joshua B.","non-dropping-particle":"","parse-names":false,"suffix":""},{"dropping-particle":"","family":"Sandberg","given":"Kathryn","non-dropping-particle":"","parse-names":false,"suffix":""},{"dropping-particle":"","family":"Suzuki","given":"Ayako","non-dropping-particle":"","parse-names":false,"suffix":""}],"container-title":"The Lancet","id":"ITEM-1","issue":"10250","issued":{"date-parts":[["2020","8","22"]]},"page":"565-582","publisher":"Lancet Publishing Group","title":"Sex and gender: modifiers of health, disease, and medicine","type":"article-journal","volume":"396"},"uris":["http://www.mendeley.com/documents/?uuid=6e850630-c461-35fe-a253-252ee01fecb5"]},{"id":"ITEM-2","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Aging","id":"ITEM-2","issue":"12","issued":{"date-parts":[["2021","11"]]},"page":"1070-1072","title":"Longitudinal Aging Study in India (LASI): new data resources for addressing aging in India","type":"article-journal","volume":"1"},"uris":["http://www.mendeley.com/documents/?uuid=5b500156-71dc-41d4-a433-ee0b45a3e2ef","http://www.mendeley.com/documents/?uuid=980c550d-5d69-4c6e-b301-e7eacbe90f3a"]},{"id":"ITEM-3","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Research","id":"ITEM-3","issue":"1","issued":{"date-parts":[["2023","4"]]},"page":"332","title":"Sociodemographic and geographic inequalities in diagnosis and treatment of older adults’ chronic conditions in India: a nationally representative population-based study","type":"article-journal","volume":"23"},"uris":["http://www.mendeley.com/documents/?uuid=43312cd1-1499-41a2-a8b5-3c8013f5bde0","http://www.mendeley.com/documents/?uuid=20ad8271-26e4-426f-9a75-28fe17f08d9f","http://www.mendeley.com/documents/?uuid=988c46ab-6fe9-44a9-9bf1-87b6c2e0ffdd"]}],"mendeley":{"formattedCitation":"(31, 47, 48)","plainTextFormattedCitation":"(31, 47, 48)","previouslyFormattedCitation":"(31, 47, 48)"},"properties":{"noteIndex":0},"schema":"https://github.com/citation-style-language/schema/raw/master/csl-citation.json"}</w:instrText>
      </w:r>
      <w:r w:rsidR="00A645E5">
        <w:rPr>
          <w:rFonts w:ascii="Arial" w:hAnsi="Arial" w:cs="Arial"/>
          <w:bCs/>
          <w:color w:val="000000"/>
          <w:sz w:val="24"/>
          <w:szCs w:val="24"/>
        </w:rPr>
        <w:fldChar w:fldCharType="separate"/>
      </w:r>
      <w:r w:rsidR="00555292" w:rsidRPr="00555292">
        <w:rPr>
          <w:rFonts w:ascii="Arial" w:hAnsi="Arial" w:cs="Arial"/>
          <w:bCs/>
          <w:noProof/>
          <w:color w:val="000000"/>
          <w:sz w:val="24"/>
          <w:szCs w:val="24"/>
        </w:rPr>
        <w:t>(31, 47, 48)</w:t>
      </w:r>
      <w:r w:rsidR="00A645E5">
        <w:rPr>
          <w:rFonts w:ascii="Arial" w:hAnsi="Arial" w:cs="Arial"/>
          <w:bCs/>
          <w:color w:val="000000"/>
          <w:sz w:val="24"/>
          <w:szCs w:val="24"/>
        </w:rPr>
        <w:fldChar w:fldCharType="end"/>
      </w:r>
      <w:r w:rsidR="00A645E5">
        <w:rPr>
          <w:rFonts w:ascii="Arial" w:hAnsi="Arial" w:cs="Arial"/>
          <w:bCs/>
          <w:color w:val="000000"/>
          <w:sz w:val="24"/>
          <w:szCs w:val="24"/>
        </w:rPr>
        <w:t>.</w:t>
      </w:r>
    </w:p>
    <w:p w14:paraId="3C73A841" w14:textId="3C0A8F6B" w:rsidR="00A645E5" w:rsidRDefault="00A645E5" w:rsidP="00A176F6">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6CE23B55" w14:textId="24070B37" w:rsidR="004B7C1F" w:rsidRPr="002E2A69" w:rsidRDefault="00970004" w:rsidP="004B7C1F">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hAnsi="Arial" w:cs="Arial"/>
          <w:bCs/>
          <w:color w:val="000000"/>
          <w:sz w:val="24"/>
          <w:szCs w:val="24"/>
        </w:rPr>
        <w:t xml:space="preserve">Furthermore, </w:t>
      </w:r>
      <w:r>
        <w:rPr>
          <w:rFonts w:ascii="Arial" w:eastAsia="Arial" w:hAnsi="Arial" w:cs="Arial"/>
          <w:color w:val="000000"/>
          <w:sz w:val="24"/>
          <w:szCs w:val="24"/>
        </w:rPr>
        <w:t>a</w:t>
      </w:r>
      <w:r w:rsidR="00A50CB3">
        <w:rPr>
          <w:rFonts w:ascii="Arial" w:eastAsia="Arial" w:hAnsi="Arial" w:cs="Arial"/>
          <w:color w:val="000000"/>
          <w:sz w:val="24"/>
          <w:szCs w:val="24"/>
        </w:rPr>
        <w:t>n</w:t>
      </w:r>
      <w:r w:rsidR="00CE70DE">
        <w:rPr>
          <w:rFonts w:ascii="Arial" w:eastAsia="Arial" w:hAnsi="Arial" w:cs="Arial"/>
          <w:color w:val="000000"/>
          <w:sz w:val="24"/>
          <w:szCs w:val="24"/>
        </w:rPr>
        <w:t xml:space="preserve"> important</w:t>
      </w:r>
      <w:r w:rsidR="00A50CB3">
        <w:rPr>
          <w:rFonts w:ascii="Arial" w:eastAsia="Arial" w:hAnsi="Arial" w:cs="Arial"/>
          <w:color w:val="000000"/>
          <w:sz w:val="24"/>
          <w:szCs w:val="24"/>
        </w:rPr>
        <w:t xml:space="preserve"> contribution of this study is the extent of the comparative analysis. </w:t>
      </w:r>
      <w:r w:rsidR="002A7EE3">
        <w:rPr>
          <w:rFonts w:ascii="Arial" w:eastAsia="Arial" w:hAnsi="Arial" w:cs="Arial"/>
          <w:color w:val="000000"/>
          <w:sz w:val="24"/>
          <w:szCs w:val="24"/>
        </w:rPr>
        <w:t>S</w:t>
      </w:r>
      <w:r w:rsidR="002A7EE3">
        <w:rPr>
          <w:rFonts w:ascii="Arial" w:eastAsia="Arial" w:hAnsi="Arial" w:cs="Arial"/>
          <w:sz w:val="24"/>
          <w:szCs w:val="24"/>
        </w:rPr>
        <w:t>o far, most of the research has focused on western countries, with few studies including countries like China, India and Korea and even fewer that include developing or Latin American countries like Mexico in the study</w:t>
      </w:r>
      <w:r w:rsidR="00197CA4">
        <w:rPr>
          <w:rFonts w:ascii="Arial" w:eastAsia="Arial" w:hAnsi="Arial" w:cs="Arial"/>
          <w:sz w:val="24"/>
          <w:szCs w:val="24"/>
        </w:rPr>
        <w:t xml:space="preserve"> </w:t>
      </w:r>
      <w:r w:rsidR="009E0CEC">
        <w:rPr>
          <w:rFonts w:ascii="Arial" w:eastAsia="Arial" w:hAnsi="Arial" w:cs="Arial"/>
          <w:sz w:val="24"/>
          <w:szCs w:val="24"/>
        </w:rPr>
        <w:fldChar w:fldCharType="begin" w:fldLock="1"/>
      </w:r>
      <w:r w:rsidR="00663455">
        <w:rPr>
          <w:rFonts w:ascii="Arial" w:eastAsia="Arial" w:hAnsi="Arial" w:cs="Arial"/>
          <w:sz w:val="24"/>
          <w:szCs w:val="24"/>
        </w:rPr>
        <w:instrText>ADDIN CSL_CITATION {"citationItems":[{"id":"ITEM-1","itemData":{"DOI":"10.1017/S0144686X15000227","ISSN":"0144-686X","abstract":"The objectives were to determine whether women always fare more poorly in terms of physical function and disability across countries that vary widely in terms of their level of development, epidemiologic context and level of gender equality. Sex differences in self-reported and objective measures of disability and physical function were compared among older adults aged 55–85 in the United States of America, Taiwan, Korea, Mexico, China, Indonesia and among the Tsimane of Bolivia using population-based studies collected between 2001 and 2011. Data were analysed using logistic and ordinary least-squares regression. Confidence intervals were examined to see whether the effect of being female differed significantly between countries. In all countries, women had consistently worse physical functioning (both self-reported and objectively measured). Women also tended to report more difficulty with activities of daily living (ADL), although differences were not always significant. In general, sex differences across measures were less pronounced in China. In Korea, women had significantly lower grip strength, but sex differences in ADL difficulty were non-significant or even reversed. Education and marital status helped explain sex differences. Overall, there was striking similarity in the magnitude and direction of sex differences across countries despite considerable differences in context, although modest variations in the effect of sex were observed.","author":[{"dropping-particle":"V.","family":"Wheaton","given":"Felicia","non-dropping-particle":"","parse-names":false,"suffix":""},{"dropping-particle":"","family":"Crimmins","given":"Eileen M.","non-dropping-particle":"","parse-names":false,"suffix":""}],"container-title":"Ageing and Society","id":"ITEM-1","issue":"06","issued":{"date-parts":[["2016","7","8"]]},"page":"1136-1156","title":"Female disability disadvantage: a global perspective on sex differences in physical function and disability","type":"article-journal","volume":"36"},"uris":["http://www.mendeley.com/documents/?uuid=2a201ee7-73c7-4cb7-869a-b900b41262a0"]},{"id":"ITEM-2","itemData":{"DOI":"10.1553/populationyearbook2021.res2.1","ISSN":"17284414","abstract":"Women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Caribbean","type":"article-journal","volume":"19"},"uris":["http://www.mendeley.com/documents/?uuid=c9f59e07-0450-4b7b-98ce-801d1088c88b"]},{"id":"ITEM-3","itemData":{"DOI":"10.1007/s10433-020-00563-w","ISSN":"1613-9372","abstract":"Health progress in the 1960s and 1970s placed Cuba at the vanguard of longevity in Latin America and the Caribbean. This success has often been attributed to equity of access to the health care system and its cost-effectiveness in the country. Cuba also has a small gender gap in life expectancy. In this study, we examined how this pattern is reflected in the gender differences in health among the population aged 60+ in Havana. We compared gender differences in health in samples drawn from Havana, Mexico City, and the US Hispanic population: three geographic settings with very different political, health care, and social systems. The data come from the Survey on Health, Well-Being, and Aging in Latin America and the Caribbean and the 2000 Health and Retirement Study. Age-adjusted prevalence and logistic regressions were estimated for poor self-rated health, limitations on activities of daily living, depression, and mobility limitations. While an absolute female disadvantage in health was apparent in all three populations, the relative gender differences were inconsistent across all four health domains. Gender differences were most pronounced in Havana, even after adjusting for age, socio-economic status, family characteristics, and smoking behaviour. Despite having higher overall life expectancy and more equitable and universal access to primary care and preventive medicine, women in Havana appear to have a larger burden of ill health than women in less equitable societies. The study provides indirect evidence that Cuba faces challenges in combating the health threats posed by chronic diseases and other diseases and conditions common among the population aged 60+.","author":[{"dropping-particle":"","family":"Kühn","given":"Mine","non-dropping-particle":"","parse-names":false,"suffix":""},{"dropping-particle":"","family":"Díaz-Venegas","given":"Carlos","non-dropping-particle":"","parse-names":false,"suffix":""},{"dropping-particle":"","family":"Jasilionis","given":"Domantas","non-dropping-particle":"","parse-names":false,"suffix":""},{"dropping-particle":"","family":"Oksuzyan","given":"Anna","non-dropping-particle":"","parse-names":false,"suffix":""}],"container-title":"European Journal of Ageing","id":"ITEM-3","issue":"2","issued":{"date-parts":[["2021","6","16"]]},"page":"217-226","title":"Gender differences in health in Havana versus in Mexico City and in the US Hispanic population","type":"article-journal","volume":"18"},"uris":["http://www.mendeley.com/documents/?uuid=24831670-d581-4467-be43-d2b297525e8c"]},{"id":"ITEM-4","itemData":{"DOI":"10.1016/j.socscimed.2008.10.031","ISSN":"02779536","abstract":"This paper describes differences in health and functional status among older men and women and attempts to anchor the explanations for these differences within a lifecourse perspective. Seven health outcomes for men and women 60 years and older from seven Latin American and Caribbean cities are examined, using data from the 2000 SABE survey (Salud, Bienestar y Envejecimiento-n = 10,587). Age-adjusted as well as city- and sex-specific prevalence was estimated for poor self-rated health, comorbidity, mobility limitations, cognitive impairment, depressive symptoms and disability in basic and instrumental activities of daily living. Logistic regressions were fitted to determine if the differences between men and women in each outcome could be explained by differential exposures in childhood (hunger, poverty), adulthood (education, occupation) and old age (income) and/or by differential vulnerability of men and women to these exposures. Sao Paulo, Santiago and Mexico, cities in countries with a high level of income inequalities, presented the highest prevalence of disability, functional limitations and poor physical health for both women and men. Women showed poorer health outcomes as compared with men for all health indicators and in all cities. Controlling for lifecourse exposures in childhood, adulthood and old age did not attenuate these differences. Women's unadjusted and adjusted odds of reporting poor self-rated health, cognitive impairment and basic activities of daily living disability were approximately 50% higher than for men, twice as high for number of comorbidities, depressive symptoms and instrumental activities of daily living disability, and almost three times as high for mobility limitations. Higher vulnerability to lifecourse exposures in women as compared with men was not found, meaning that lifecourse exposures have similar odds of poor health outcomes for men and women. A more integrated understanding of how sex and gender act together to influence health and function in old age needs consideration of additional biological and social factors. © 2008 Elsevier Ltd. All rights reserved.","author":[{"dropping-particle":"","family":"Zunzunegui","given":"Maria Victoria","non-dropping-particle":"","parse-names":false,"suffix":""},{"dropping-particle":"","family":"Alvarado","given":"Beatriz Eugenia","non-dropping-particle":"","parse-names":false,"suffix":""},{"dropping-particle":"","family":"Béland","given":"François","non-dropping-particle":"","parse-names":false,"suffix":""},{"dropping-particle":"","family":"Vissandjee","given":"Bilkis","non-dropping-particle":"","parse-names":false,"suffix":""}],"container-title":"Social Science and Medicine","id":"ITEM-4","issue":"2","issued":{"date-parts":[["2009","1"]]},"page":"235-242","title":"Explaining health differences between men and women in later life: A cross-city comparison in Latin America and the Caribbean","type":"article-journal","volume":"68"},"uris":["http://www.mendeley.com/documents/?uuid=6596a332-5704-34c0-babd-5db519203de4"]},{"id":"ITEM-5","itemData":{"DOI":"10.1007/s10823-006-9001-7","ISSN":"01693816","PMID":"17021957","author":[{"dropping-particle":"","family":"Palloni","given":"Alberto","non-dropping-particle":"","parse-names":false,"suffix":""},{"dropping-particle":"","family":"McEniry","given":"Mary","non-dropping-particle":"","parse-names":false,"suffix":""}],"container-title":"Journal of Cross-Cultural Gerontology","id":"ITEM-5","issue":"3","issued":{"date-parts":[["2007","9"]]},"page":"263-285","title":"Aging and health status of elderly in Latin America and the Caribbean: Preliminary findings","type":"article-journal","volume":"22"},"uris":["http://www.mendeley.com/documents/?uuid=3d56aae9-8cf5-47df-b47c-9692d6db3409"]}],"mendeley":{"formattedCitation":"(16, 49–52)","plainTextFormattedCitation":"(16, 49–52)","previouslyFormattedCitation":"(16, 49, 50)"},"properties":{"noteIndex":0},"schema":"https://github.com/citation-style-language/schema/raw/master/csl-citation.json"}</w:instrText>
      </w:r>
      <w:r w:rsidR="009E0CEC">
        <w:rPr>
          <w:rFonts w:ascii="Arial" w:eastAsia="Arial" w:hAnsi="Arial" w:cs="Arial"/>
          <w:sz w:val="24"/>
          <w:szCs w:val="24"/>
        </w:rPr>
        <w:fldChar w:fldCharType="separate"/>
      </w:r>
      <w:r w:rsidR="00663455" w:rsidRPr="00663455">
        <w:rPr>
          <w:rFonts w:ascii="Arial" w:eastAsia="Arial" w:hAnsi="Arial" w:cs="Arial"/>
          <w:noProof/>
          <w:sz w:val="24"/>
          <w:szCs w:val="24"/>
        </w:rPr>
        <w:t>(16, 49–52)</w:t>
      </w:r>
      <w:r w:rsidR="009E0CEC">
        <w:rPr>
          <w:rFonts w:ascii="Arial" w:eastAsia="Arial" w:hAnsi="Arial" w:cs="Arial"/>
          <w:sz w:val="24"/>
          <w:szCs w:val="24"/>
        </w:rPr>
        <w:fldChar w:fldCharType="end"/>
      </w:r>
      <w:r w:rsidR="00E2190D">
        <w:rPr>
          <w:rFonts w:ascii="Arial" w:eastAsia="Arial" w:hAnsi="Arial" w:cs="Arial"/>
          <w:sz w:val="24"/>
          <w:szCs w:val="24"/>
        </w:rPr>
        <w:t xml:space="preserve"> </w:t>
      </w:r>
      <w:r w:rsidR="00197CA4">
        <w:rPr>
          <w:rFonts w:ascii="Arial" w:eastAsia="Arial" w:hAnsi="Arial" w:cs="Arial"/>
          <w:sz w:val="24"/>
          <w:szCs w:val="24"/>
        </w:rPr>
        <w:t xml:space="preserve">. </w:t>
      </w:r>
      <w:r w:rsidR="00A50CB3">
        <w:rPr>
          <w:rFonts w:ascii="Arial" w:eastAsia="Arial" w:hAnsi="Arial" w:cs="Arial"/>
          <w:sz w:val="24"/>
          <w:szCs w:val="24"/>
        </w:rPr>
        <w:t>Studies that have performed global comparisons use less detailed health indicators and often lack in harmonization across the indicators healt</w:t>
      </w:r>
      <w:r>
        <w:rPr>
          <w:rFonts w:ascii="Arial" w:eastAsia="Arial" w:hAnsi="Arial" w:cs="Arial"/>
          <w:sz w:val="24"/>
          <w:szCs w:val="24"/>
        </w:rPr>
        <w:t xml:space="preserve">h </w:t>
      </w:r>
      <w:r>
        <w:rPr>
          <w:rFonts w:ascii="Arial" w:eastAsia="Arial" w:hAnsi="Arial" w:cs="Arial"/>
          <w:sz w:val="24"/>
          <w:szCs w:val="24"/>
        </w:rPr>
        <w:fldChar w:fldCharType="begin" w:fldLock="1"/>
      </w:r>
      <w:r w:rsidR="00663455">
        <w:rPr>
          <w:rFonts w:ascii="Arial" w:eastAsia="Arial" w:hAnsi="Arial" w:cs="Arial"/>
          <w:sz w:val="24"/>
          <w:szCs w:val="24"/>
        </w:rPr>
        <w:instrText>ADDIN CSL_CITATION {"citationItems":[{"id":"ITEM-1","itemData":{"DOI":"10.1186/S13690-021-00734-W","ISSN":"2049-3258","abstract":"Health indicators are used to monitor the health status and determinants of health of the population and population sub-groups, identify existing or emerging health problems which would require prevention and health promotion activities, help to target health care resources in the most adequate way as well as for evaluation of the success of public health actions both at the national and international level. The quality and validity of the health indicator depends both on available data and used indicator definition. In this study we will evaluate existing knowledge about comparability of different data sources for definition of health indicators, compare how selected health indicators presented in different international databases possibly differ, and finally, present the results from a case study from Finland on comparability of health indicators derived from different data sources at national level. For comparisons, four health indicators were selected that were commonly available in international databases and available for the Finnish case study. These were prevalence of obesity, hypertension, diabetes, and asthma in the adult populations. Our evaluation has three parts: 1) a scoping review of the latest literature, 2) comparison of the prevalences presented in different international databases, and 3) a case study using data from Finland. Literature shows that comparability of estimated outcomes for health indicators using different data sources such as self-reported questionnaire data from surveys, measured data from surveys or data from administrative health registers, varies between indicators. Also, the case study from Finland showed that diseases which require regular health care visits such as diabetes, comparability is high while for health outcomes which can remain asymptomatic for a long time such as hypertension, comparability is lower. In different international health related databases, country specific results differ due to variations in the used data sources but also due to differences in indicator definitions. Reliable comparison of the health indicators over time and between regions within a country or across the countries requires common indicator definitions, similar data sources and standardized data collection methods.","author":[{"dropping-particle":"","family":"Tolonen","given":"Hanna","non-dropping-particle":"","parse-names":false,"suffix":""},{"dropping-particle":"","family":"Reinikainen","given":"Jaakko","non-dropping-particle":"","parse-names":false,"suffix":""},{"dropping-particle":"","family":"Koponen","given":"Päivikki","non-dropping-particle":"","parse-names":false,"suffix":""},{"dropping-particle":"","family":"Elonheimo","given":"Hanna","non-dropping-particle":"","parse-names":false,"suffix":""},{"dropping-particle":"","family":"Palmieri","given":"Luigi","non-dropping-particle":"","parse-names":false,"suffix":""},{"dropping-particle":"","family":"Tijhuis","given":"Mariken J.","non-dropping-particle":"","parse-names":false,"suffix":""}],"container-title":"Archives of Public Health 2021 79:1","id":"ITEM-1","issue":"1","issued":{"date-parts":[["2021","11","25"]]},"page":"1-14","publisher":"BioMed Central","title":"Cross-national comparisons of health indicators require standardized definitions and common data sources","type":"article-journal","volume":"79"},"uris":["http://www.mendeley.com/documents/?uuid=973effd9-5063-3f2e-bb1f-249a1a4d4296"]}],"mendeley":{"formattedCitation":"(53)","plainTextFormattedCitation":"(53)","previouslyFormattedCitation":"(51)"},"properties":{"noteIndex":0},"schema":"https://github.com/citation-style-language/schema/raw/master/csl-citation.json"}</w:instrText>
      </w:r>
      <w:r>
        <w:rPr>
          <w:rFonts w:ascii="Arial" w:eastAsia="Arial" w:hAnsi="Arial" w:cs="Arial"/>
          <w:sz w:val="24"/>
          <w:szCs w:val="24"/>
        </w:rPr>
        <w:fldChar w:fldCharType="separate"/>
      </w:r>
      <w:r w:rsidR="00663455" w:rsidRPr="00663455">
        <w:rPr>
          <w:rFonts w:ascii="Arial" w:eastAsia="Arial" w:hAnsi="Arial" w:cs="Arial"/>
          <w:noProof/>
          <w:sz w:val="24"/>
          <w:szCs w:val="24"/>
        </w:rPr>
        <w:t>(53)</w:t>
      </w:r>
      <w:r>
        <w:rPr>
          <w:rFonts w:ascii="Arial" w:eastAsia="Arial" w:hAnsi="Arial" w:cs="Arial"/>
          <w:sz w:val="24"/>
          <w:szCs w:val="24"/>
        </w:rPr>
        <w:fldChar w:fldCharType="end"/>
      </w:r>
      <w:r>
        <w:rPr>
          <w:rFonts w:ascii="Arial" w:eastAsia="Arial" w:hAnsi="Arial" w:cs="Arial"/>
          <w:sz w:val="24"/>
          <w:szCs w:val="24"/>
        </w:rPr>
        <w:t>.</w:t>
      </w:r>
      <w:r w:rsidR="00F92781">
        <w:rPr>
          <w:rFonts w:ascii="Arial" w:eastAsia="Arial" w:hAnsi="Arial" w:cs="Arial"/>
          <w:sz w:val="24"/>
          <w:szCs w:val="24"/>
        </w:rPr>
        <w:t xml:space="preserve"> </w:t>
      </w:r>
      <w:r w:rsidR="00A50CB3">
        <w:rPr>
          <w:rFonts w:ascii="Arial" w:eastAsia="Arial" w:hAnsi="Arial" w:cs="Arial"/>
          <w:color w:val="000000"/>
          <w:sz w:val="24"/>
          <w:szCs w:val="24"/>
        </w:rPr>
        <w:t xml:space="preserve">It is particularly important when investigating those patterns by gender, </w:t>
      </w:r>
      <w:r w:rsidR="00560577">
        <w:rPr>
          <w:rFonts w:ascii="Arial" w:eastAsia="Arial" w:hAnsi="Arial" w:cs="Arial"/>
          <w:color w:val="000000"/>
          <w:sz w:val="24"/>
          <w:szCs w:val="24"/>
        </w:rPr>
        <w:lastRenderedPageBreak/>
        <w:t>as country</w:t>
      </w:r>
      <w:r w:rsidR="00C365AC" w:rsidRPr="00C44C07">
        <w:rPr>
          <w:rFonts w:ascii="Arial" w:eastAsia="Arial" w:hAnsi="Arial" w:cs="Arial"/>
          <w:color w:val="000000"/>
          <w:sz w:val="24"/>
          <w:szCs w:val="24"/>
        </w:rPr>
        <w:t>-specific levels of development and societal roles of women and men</w:t>
      </w:r>
      <w:r w:rsidR="00C365AC">
        <w:rPr>
          <w:rFonts w:ascii="Arial" w:eastAsia="Arial" w:hAnsi="Arial" w:cs="Arial"/>
          <w:color w:val="000000"/>
          <w:sz w:val="24"/>
          <w:szCs w:val="24"/>
        </w:rPr>
        <w:t xml:space="preserve"> </w:t>
      </w:r>
      <w:r w:rsidR="00A50CB3">
        <w:rPr>
          <w:rFonts w:ascii="Arial" w:eastAsia="Arial" w:hAnsi="Arial" w:cs="Arial"/>
          <w:color w:val="000000"/>
          <w:sz w:val="24"/>
          <w:szCs w:val="24"/>
        </w:rPr>
        <w:t>may directly or indirectly impact health and mortality indicators</w:t>
      </w:r>
      <w:r w:rsidR="00F92781">
        <w:rPr>
          <w:rFonts w:ascii="Arial" w:eastAsia="Arial" w:hAnsi="Arial" w:cs="Arial"/>
          <w:color w:val="000000"/>
          <w:sz w:val="24"/>
          <w:szCs w:val="24"/>
        </w:rPr>
        <w:t xml:space="preserve"> </w:t>
      </w:r>
      <w:r w:rsidR="00F92781">
        <w:rPr>
          <w:rFonts w:ascii="Arial" w:eastAsia="Arial" w:hAnsi="Arial" w:cs="Arial"/>
          <w:color w:val="000000"/>
          <w:sz w:val="24"/>
          <w:szCs w:val="24"/>
        </w:rPr>
        <w:fldChar w:fldCharType="begin" w:fldLock="1"/>
      </w:r>
      <w:r w:rsidR="00663455">
        <w:rPr>
          <w:rFonts w:ascii="Arial" w:eastAsia="Arial" w:hAnsi="Arial" w:cs="Arial"/>
          <w:color w:val="000000"/>
          <w:sz w:val="24"/>
          <w:szCs w:val="24"/>
        </w:rPr>
        <w:instrText>ADDIN CSL_CITATION {"citationItems":[{"id":"ITEM-1","itemData":{"DOI":"10.1093/geront/gnw136","ISSN":"17585341","abstract":"© The Author 2016. Published by Oxford University Press on behalf of The Gerontological Society of America. All rights reserved. Although all nations in the America's face a common demographic reality of longevity, declining fertility rates and changes in family roles a growing body of research points to a dramatic demographic transformation in Mexico. Although Mexico's population is relatively young, with a median age of 27.9 in 2015, it will age rapidly in coming years, increasing to 42 years by 2050. The rapid median age in the nation also reflects the growing proportion of people 65 or older, and is expected to triple to 20.2% by 2050. This article examines how the age and gender structure of Mexico offers important insights about current and future political and social stability, as well as economic development. Mexico is the world's eleventh largest country in terms of population size and the \"demographic dividend\" of a large youthful population is giving way to a growing older population that will inevitably place demands on health care and social security. The shift in age structure will result in increased dependency of retirees on the working-age population in the next 20 years. Mexico does not provide universal coverage of social security benefits and less than half of the labor force is covered by any pension or retirement plan. As a result, elderly Mexicans often continue working into old age. The high total poverty rate in the country, especially among the older population magnifies the problem of the potential dependency burden. The article ends with a discussion of key public policy issues related to aging in Mexico.","author":[{"dropping-particle":"","family":"Angel","given":"Jacqueline L.","non-dropping-particle":"","parse-names":false,"suffix":""},{"dropping-particle":"","family":"Vega","given":"William","non-dropping-particle":"","parse-names":false,"suffix":""},{"dropping-particle":"","family":"López-Ortega","given":"Mariana","non-dropping-particle":"","parse-names":false,"suffix":""},{"dropping-particle":"","family":"Pruchno","given":"Rachel","non-dropping-particle":"","parse-names":false,"suffix":""}],"container-title":"Gerontologist","id":"ITEM-1","issue":"2","issued":{"date-parts":[["2017","4","1"]]},"page":"153-162","publisher":"Gerontological Society of America","title":"Aging in Mexico: Population trends and emerging issues","type":"article-journal","volume":"57"},"uris":["http://www.mendeley.com/documents/?uuid=6b6dff97-e95c-3e47-afc6-9cfafabaaaaf"]},{"id":"ITEM-2","itemData":{"DOI":"10.1016/j.jacc.2015.10.067","ISSN":"15583597","PMID":"26791057","abstract":"Background \"Gender\" reflects social norms for women and men, whereas \"sex\" defines biological characteristics. Gender-related characteristics explain some differences in access to care for premature acute coronary syndrome (ACS); whether they are associated with cardiovascular outcomes is unknown. Objectives This study estimated associations between gender and sex with recurrent ACS and major adverse cardiac events (MACE) (e.g., ACS, cardiac mortality, revascularization) over 12 months in patients with ACS. Methods We studied 273 women and 636 men age 18 to 55 years from GENESIS-PRAXY (GENdEr and Sex determInantS of cardiovascular disease: from bench to beyond-Premature Acute Coronary SYndrome), a prospective observational cohort study, who were hospitalized for ACS between January 2009 and April 2013. Gender-related characteristics (e.g., social roles) were assessed using a self-administered questionnaire, and a composite measure of gender was derived. Outcomes included recurrent ACS and MACE over 12 months. Results Feminine roles and personality traits were associated with higher rates of recurrent ACS and MACE compared with masculine characteristics. This difference persisted for recurrent ACS, after multivariable adjustment (hazard ratio from score 0 to 100: 4.50; 95% confidence interval: 1.05 to 19.27), and was a nonstatistically significant trend for MACE (hazard ratio: 1.54; 95% confidence interval: 0.90 to 2.66). A possible explanation is increased anxiety, the only condition that was more prevalent in patients with feminine characteristics and that rendered the association between gender and recurrent ACS nonstatistically significant (hazard ratio: 3.56; 95% confidence interval: 0.81 to 15.61). Female sex was not associated with outcomes post-ACS. Conclusions Younger adults with ACS with feminine gender are at an increased risk of recurrent ACS over 12 months, independent of female sex.","author":[{"dropping-particle":"","family":"Pelletier","given":"Roxanne","non-dropping-particle":"","parse-names":false,"suffix":""},{"dropping-particle":"","family":"Khan","given":"Nadia A.","non-dropping-particle":"","parse-names":false,"suffix":""},{"dropping-particle":"","family":"Cox","given":"Jafna","non-dropping-particle":"","parse-names":false,"suffix":""},{"dropping-particle":"","family":"Daskalopoulou","given":"Stella S.","non-dropping-particle":"","parse-names":false,"suffix":""},{"dropping-particle":"","family":"Eisenberg","given":"Mark J.","non-dropping-particle":"","parse-names":false,"suffix":""},{"dropping-particle":"","family":"Bacon","given":"Simon L.","non-dropping-particle":"","parse-names":false,"suffix":""},{"dropping-particle":"","family":"Lavoie","given":"Kim L.","non-dropping-particle":"","parse-names":false,"suffix":""},{"dropping-particle":"","family":"Daskupta","given":"Kaberi","non-dropping-particle":"","parse-names":false,"suffix":""},{"dropping-particle":"","family":"Rabi","given":"Doreen","non-dropping-particle":"","parse-names":false,"suffix":""},{"dropping-particle":"","family":"Humphries","given":"Karin H.","non-dropping-particle":"","parse-names":false,"suffix":""},{"dropping-particle":"","family":"Norris","given":"Colleen M.","non-dropping-particle":"","parse-names":false,"suffix":""},{"dropping-particle":"","family":"Thanassoulis","given":"George","non-dropping-particle":"","parse-names":false,"suffix":""},{"dropping-particle":"","family":"Behlouli","given":"Hassan","non-dropping-particle":"","parse-names":false,"suffix":""},{"dropping-particle":"","family":"Pilote","given":"Louise","non-dropping-particle":"","parse-names":false,"suffix":""}],"container-title":"Journal of the American College of Cardiology","id":"ITEM-2","issue":"2","issued":{"date-parts":[["2016","1","19"]]},"page":"127-135","publisher":"Elsevier USA","title":"Sex Versus Gender-Related Characteristics Which Predicts Outcome after Acute Coronary Syndrome in the Young?","type":"article-journal","volume":"67"},"uris":["http://www.mendeley.com/documents/?uuid=4c82ed3b-6685-377e-a801-4f28c9d23b62"]},{"id":"ITEM-3","itemData":{"DOI":"10.1007/s13524-012-0130-z","ISBN":"0070-3370","ISSN":"00703370","PMID":"22886759","abstract":"The positive associations between education and health and survival are well established, but whether the strength of these associations depends on gender is not. Is the beneficial influence of education on survival and on self-rated health conditioned by gender in the same way, in opposite ways, or not at all? Because women are otherwise disadvantaged in socioeconomic resources that are inputs to health, their health and survival may depend more on education than will men’s. To test this hypothesis, we use data from the National Health Interview Survey-Linked Mortality Files (NHIS-LMF). We find that education’s beneficial influence on feeling healthy and on survival are conditional on gender, but in opposite ways. Education has a larger effect on women’s self-rated health than on men’s, but a larger effect on men’s mortality. To further examine the mortality results, we examine specific causes of death. We find that the conditional effect is largest for deaths from lung cancer, respiratory disease, stroke, homicide, suicide, and accidents. Because women report worse health but men’s mortality is higher, education closes the gender gap in both health and mortality.","author":[{"dropping-particle":"","family":"Ross","given":"Catherine E.","non-dropping-particle":"","parse-names":false,"suffix":""},{"dropping-particle":"","family":"Masters","given":"Ryan K.","non-dropping-particle":"","parse-names":false,"suffix":""},{"dropping-particle":"","family":"Hummer","given":"Robert A.","non-dropping-particle":"","parse-names":false,"suffix":""}],"container-title":"Demography","id":"ITEM-3","issue":"4","issued":{"date-parts":[["2012"]]},"page":"1157-1183","title":"Education and the Gender Gaps in Health and Mortality","type":"article-journal","volume":"49"},"uris":["http://www.mendeley.com/documents/?uuid=1d542a7f-2832-403a-8c26-af9d492e8b3f"]},{"id":"ITEM-4","itemData":{"DOI":"10.1016/0277-9536(94)90356-5","ISSN":"02779536","abstract":"This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Medicine","id":"ITEM-4","issue":"9","issued":{"date-parts":[["1994"]]},"page":"1237-1247","title":"Gender inequalities of health in the third world","type":"article-journal","volume":"39"},"uris":["http://www.mendeley.com/documents/?uuid=cec2349f-0c05-3ef9-a45f-6facdf321701"]},{"id":"ITEM-5","itemData":{"author":[{"dropping-particle":"","family":"WCF","given":"","non-dropping-particle":"","parse-names":false,"suffix":""}],"id":"ITEM-5","issued":{"date-parts":[["2018"]]},"title":"The Global Gender Gap Report 2018 Insight Report","type":"report"},"uris":["http://www.mendeley.com/documents/?uuid=9df8ffd8-13f7-3029-a976-e15bffea99bb"]}],"mendeley":{"formattedCitation":"(54–58)","plainTextFormattedCitation":"(54–58)","previouslyFormattedCitation":"(52–56)"},"properties":{"noteIndex":0},"schema":"https://github.com/citation-style-language/schema/raw/master/csl-citation.json"}</w:instrText>
      </w:r>
      <w:r w:rsidR="00F92781">
        <w:rPr>
          <w:rFonts w:ascii="Arial" w:eastAsia="Arial" w:hAnsi="Arial" w:cs="Arial"/>
          <w:color w:val="000000"/>
          <w:sz w:val="24"/>
          <w:szCs w:val="24"/>
        </w:rPr>
        <w:fldChar w:fldCharType="separate"/>
      </w:r>
      <w:r w:rsidR="00663455" w:rsidRPr="00663455">
        <w:rPr>
          <w:rFonts w:ascii="Arial" w:eastAsia="Arial" w:hAnsi="Arial" w:cs="Arial"/>
          <w:noProof/>
          <w:color w:val="000000"/>
          <w:sz w:val="24"/>
          <w:szCs w:val="24"/>
        </w:rPr>
        <w:t>(54–58)</w:t>
      </w:r>
      <w:r w:rsidR="00F92781">
        <w:rPr>
          <w:rFonts w:ascii="Arial" w:eastAsia="Arial" w:hAnsi="Arial" w:cs="Arial"/>
          <w:color w:val="000000"/>
          <w:sz w:val="24"/>
          <w:szCs w:val="24"/>
        </w:rPr>
        <w:fldChar w:fldCharType="end"/>
      </w:r>
      <w:r w:rsidR="00F92781">
        <w:rPr>
          <w:rFonts w:ascii="Arial" w:eastAsia="Arial" w:hAnsi="Arial" w:cs="Arial"/>
          <w:color w:val="000000"/>
          <w:sz w:val="24"/>
          <w:szCs w:val="24"/>
        </w:rPr>
        <w:t>.</w:t>
      </w:r>
      <w:r w:rsidR="00C365AC" w:rsidRPr="002E2A69">
        <w:rPr>
          <w:rFonts w:ascii="Arial" w:eastAsia="Arial" w:hAnsi="Arial" w:cs="Arial"/>
          <w:color w:val="000000"/>
          <w:sz w:val="24"/>
          <w:szCs w:val="24"/>
        </w:rPr>
        <w:t xml:space="preserve"> </w:t>
      </w:r>
    </w:p>
    <w:p w14:paraId="487F21C7" w14:textId="77777777" w:rsidR="00243C56" w:rsidRPr="002E2A69" w:rsidRDefault="00243C56" w:rsidP="00C44C07">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288" w14:textId="48AB96CA" w:rsidR="00B133DD" w:rsidRDefault="00FD5D7A" w:rsidP="00E019CD">
      <w:pPr>
        <w:pBdr>
          <w:top w:val="nil"/>
          <w:left w:val="nil"/>
          <w:bottom w:val="nil"/>
          <w:right w:val="nil"/>
          <w:between w:val="nil"/>
        </w:pBdr>
        <w:spacing w:after="0" w:line="360" w:lineRule="auto"/>
        <w:jc w:val="both"/>
        <w:rPr>
          <w:ins w:id="99" w:author="Di Lego Goncalves, Vanessa" w:date="2023-07-06T11:50:00Z"/>
          <w:rFonts w:ascii="Arial" w:eastAsia="Arial" w:hAnsi="Arial" w:cs="Arial"/>
          <w:sz w:val="24"/>
          <w:szCs w:val="24"/>
        </w:rPr>
      </w:pPr>
      <w:r>
        <w:rPr>
          <w:rFonts w:ascii="Arial" w:eastAsia="Arial" w:hAnsi="Arial" w:cs="Arial"/>
          <w:color w:val="000000"/>
          <w:sz w:val="24"/>
          <w:szCs w:val="24"/>
        </w:rPr>
        <w:t>It is</w:t>
      </w:r>
      <w:r w:rsidR="00F64E04" w:rsidRPr="00A230A8">
        <w:rPr>
          <w:rFonts w:ascii="Arial" w:eastAsia="Arial" w:hAnsi="Arial" w:cs="Arial"/>
          <w:color w:val="000000"/>
          <w:sz w:val="24"/>
          <w:szCs w:val="24"/>
        </w:rPr>
        <w:t xml:space="preserve"> important to acknowledge that this study has some limitations. </w:t>
      </w:r>
      <w:r w:rsidR="004D5B5E">
        <w:rPr>
          <w:rFonts w:ascii="Arial" w:eastAsia="Arial" w:hAnsi="Arial" w:cs="Arial"/>
          <w:sz w:val="24"/>
          <w:szCs w:val="24"/>
        </w:rPr>
        <w:t xml:space="preserve"> </w:t>
      </w:r>
      <w:r w:rsidR="00620531">
        <w:rPr>
          <w:rFonts w:ascii="Arial" w:eastAsia="Arial" w:hAnsi="Arial" w:cs="Arial"/>
          <w:sz w:val="24"/>
          <w:szCs w:val="24"/>
        </w:rPr>
        <w:t>D</w:t>
      </w:r>
      <w:r w:rsidR="00F64E04">
        <w:rPr>
          <w:rFonts w:ascii="Arial" w:eastAsia="Arial" w:hAnsi="Arial" w:cs="Arial"/>
          <w:sz w:val="24"/>
          <w:szCs w:val="24"/>
        </w:rPr>
        <w:t xml:space="preserve">espite the efforts to harmonize the variables, </w:t>
      </w:r>
      <w:r w:rsidR="00304536">
        <w:rPr>
          <w:rFonts w:ascii="Arial" w:eastAsia="Arial" w:hAnsi="Arial" w:cs="Arial"/>
          <w:sz w:val="24"/>
          <w:szCs w:val="24"/>
        </w:rPr>
        <w:t xml:space="preserve">disease </w:t>
      </w:r>
      <w:r w:rsidR="00F64E04">
        <w:rPr>
          <w:rFonts w:ascii="Arial" w:eastAsia="Arial" w:hAnsi="Arial" w:cs="Arial"/>
          <w:sz w:val="24"/>
          <w:szCs w:val="24"/>
        </w:rPr>
        <w:t xml:space="preserve">diagnosis </w:t>
      </w:r>
      <w:r w:rsidR="00E019CD">
        <w:rPr>
          <w:rFonts w:ascii="Arial" w:eastAsia="Arial" w:hAnsi="Arial" w:cs="Arial"/>
          <w:sz w:val="24"/>
          <w:szCs w:val="24"/>
        </w:rPr>
        <w:t>is</w:t>
      </w:r>
      <w:r w:rsidR="00F64E04">
        <w:rPr>
          <w:rFonts w:ascii="Arial" w:eastAsia="Arial" w:hAnsi="Arial" w:cs="Arial"/>
          <w:sz w:val="24"/>
          <w:szCs w:val="24"/>
        </w:rPr>
        <w:t xml:space="preserve"> performed differently </w:t>
      </w:r>
      <w:r w:rsidR="00E019CD">
        <w:rPr>
          <w:rFonts w:ascii="Arial" w:eastAsia="Arial" w:hAnsi="Arial" w:cs="Arial"/>
          <w:sz w:val="24"/>
          <w:szCs w:val="24"/>
        </w:rPr>
        <w:t>across</w:t>
      </w:r>
      <w:r w:rsidR="00F64E04">
        <w:rPr>
          <w:rFonts w:ascii="Arial" w:eastAsia="Arial" w:hAnsi="Arial" w:cs="Arial"/>
          <w:sz w:val="24"/>
          <w:szCs w:val="24"/>
        </w:rPr>
        <w:t xml:space="preserve"> countries</w:t>
      </w:r>
      <w:r w:rsidR="00304536">
        <w:rPr>
          <w:rFonts w:ascii="Arial" w:eastAsia="Arial" w:hAnsi="Arial" w:cs="Arial"/>
          <w:sz w:val="24"/>
          <w:szCs w:val="24"/>
        </w:rPr>
        <w:t xml:space="preserve">. </w:t>
      </w:r>
      <w:r w:rsidR="003223D0">
        <w:rPr>
          <w:rFonts w:ascii="Arial" w:eastAsia="Arial" w:hAnsi="Arial" w:cs="Arial"/>
          <w:sz w:val="24"/>
          <w:szCs w:val="24"/>
        </w:rPr>
        <w:t>In some settings, t</w:t>
      </w:r>
      <w:r w:rsidR="00304536">
        <w:rPr>
          <w:rFonts w:ascii="Arial" w:eastAsia="Arial" w:hAnsi="Arial" w:cs="Arial"/>
          <w:sz w:val="24"/>
          <w:szCs w:val="24"/>
        </w:rPr>
        <w:t xml:space="preserve">he low prevalence of chronic diagnosed diseases may reflect the low </w:t>
      </w:r>
      <w:r w:rsidR="00304536" w:rsidRPr="00304536">
        <w:rPr>
          <w:rFonts w:ascii="Arial" w:eastAsia="Arial" w:hAnsi="Arial" w:cs="Arial"/>
          <w:sz w:val="24"/>
          <w:szCs w:val="24"/>
        </w:rPr>
        <w:t xml:space="preserve">quality </w:t>
      </w:r>
      <w:r w:rsidR="00304536">
        <w:rPr>
          <w:rFonts w:ascii="Arial" w:eastAsia="Arial" w:hAnsi="Arial" w:cs="Arial"/>
          <w:sz w:val="24"/>
          <w:szCs w:val="24"/>
        </w:rPr>
        <w:t xml:space="preserve">of the </w:t>
      </w:r>
      <w:r w:rsidR="00304536" w:rsidRPr="00304536">
        <w:rPr>
          <w:rFonts w:ascii="Arial" w:eastAsia="Arial" w:hAnsi="Arial" w:cs="Arial"/>
          <w:sz w:val="24"/>
          <w:szCs w:val="24"/>
        </w:rPr>
        <w:t>healthcare</w:t>
      </w:r>
      <w:r w:rsidR="00E019CD">
        <w:rPr>
          <w:rFonts w:ascii="Arial" w:eastAsia="Arial" w:hAnsi="Arial" w:cs="Arial"/>
          <w:sz w:val="24"/>
          <w:szCs w:val="24"/>
        </w:rPr>
        <w:t xml:space="preserve">, </w:t>
      </w:r>
      <w:r w:rsidR="003223D0">
        <w:rPr>
          <w:rFonts w:ascii="Arial" w:eastAsia="Arial" w:hAnsi="Arial" w:cs="Arial"/>
          <w:sz w:val="24"/>
          <w:szCs w:val="24"/>
        </w:rPr>
        <w:t>such as the case of</w:t>
      </w:r>
      <w:r w:rsidR="00E019CD">
        <w:rPr>
          <w:rFonts w:ascii="Arial" w:eastAsia="Arial" w:hAnsi="Arial" w:cs="Arial"/>
          <w:sz w:val="24"/>
          <w:szCs w:val="24"/>
        </w:rPr>
        <w:t xml:space="preserve"> India.</w:t>
      </w:r>
      <w:ins w:id="100" w:author="Marília Nepomuceno" w:date="2023-07-04T15:54:00Z">
        <w:r w:rsidR="00CA2F09">
          <w:rPr>
            <w:rFonts w:ascii="Arial" w:eastAsia="Arial" w:hAnsi="Arial" w:cs="Arial"/>
            <w:sz w:val="24"/>
            <w:szCs w:val="24"/>
          </w:rPr>
          <w:t xml:space="preserve"> </w:t>
        </w:r>
      </w:ins>
      <w:del w:id="101" w:author="Marília Nepomuceno" w:date="2023-07-04T15:56:00Z">
        <w:r w:rsidR="00E019CD" w:rsidDel="00CA2F09">
          <w:rPr>
            <w:rFonts w:ascii="Arial" w:eastAsia="Arial" w:hAnsi="Arial" w:cs="Arial"/>
            <w:sz w:val="24"/>
            <w:szCs w:val="24"/>
          </w:rPr>
          <w:delText xml:space="preserve"> </w:delText>
        </w:r>
      </w:del>
      <w:r w:rsidR="00DB5567">
        <w:rPr>
          <w:rFonts w:ascii="Arial" w:eastAsia="Arial" w:hAnsi="Arial" w:cs="Arial"/>
          <w:sz w:val="24"/>
          <w:szCs w:val="24"/>
        </w:rPr>
        <w:t xml:space="preserve">Another relevant difference across countries is who can make the diagnose. </w:t>
      </w:r>
      <w:r w:rsidR="00E019CD">
        <w:rPr>
          <w:rFonts w:ascii="Arial" w:eastAsia="Arial" w:hAnsi="Arial" w:cs="Arial"/>
          <w:sz w:val="24"/>
          <w:szCs w:val="24"/>
        </w:rPr>
        <w:t xml:space="preserve">The </w:t>
      </w:r>
      <w:r w:rsidR="00154583" w:rsidRPr="00712FA1">
        <w:rPr>
          <w:rFonts w:ascii="Arial" w:eastAsia="Arial" w:hAnsi="Arial" w:cs="Arial"/>
          <w:color w:val="000000"/>
          <w:sz w:val="24"/>
          <w:szCs w:val="24"/>
        </w:rPr>
        <w:t>HRS</w:t>
      </w:r>
      <w:r w:rsidR="00950B8C">
        <w:rPr>
          <w:rFonts w:ascii="Arial" w:eastAsia="Arial" w:hAnsi="Arial" w:cs="Arial"/>
          <w:color w:val="000000"/>
          <w:sz w:val="24"/>
          <w:szCs w:val="24"/>
        </w:rPr>
        <w:t xml:space="preserve"> (U</w:t>
      </w:r>
      <w:r w:rsidR="00C33B2F">
        <w:rPr>
          <w:rFonts w:ascii="Arial" w:eastAsia="Arial" w:hAnsi="Arial" w:cs="Arial"/>
          <w:color w:val="000000"/>
          <w:sz w:val="24"/>
          <w:szCs w:val="24"/>
        </w:rPr>
        <w:t xml:space="preserve">nite </w:t>
      </w:r>
      <w:r w:rsidR="00950B8C">
        <w:rPr>
          <w:rFonts w:ascii="Arial" w:eastAsia="Arial" w:hAnsi="Arial" w:cs="Arial"/>
          <w:color w:val="000000"/>
          <w:sz w:val="24"/>
          <w:szCs w:val="24"/>
        </w:rPr>
        <w:t>S</w:t>
      </w:r>
      <w:r w:rsidR="00C33B2F">
        <w:rPr>
          <w:rFonts w:ascii="Arial" w:eastAsia="Arial" w:hAnsi="Arial" w:cs="Arial"/>
          <w:color w:val="000000"/>
          <w:sz w:val="24"/>
          <w:szCs w:val="24"/>
        </w:rPr>
        <w:t>tates of America</w:t>
      </w:r>
      <w:r w:rsidR="00950B8C">
        <w:rPr>
          <w:rFonts w:ascii="Arial" w:eastAsia="Arial" w:hAnsi="Arial" w:cs="Arial"/>
          <w:color w:val="000000"/>
          <w:sz w:val="24"/>
          <w:szCs w:val="24"/>
        </w:rPr>
        <w:t>)</w:t>
      </w:r>
      <w:r w:rsidR="00E019CD">
        <w:rPr>
          <w:rFonts w:ascii="Arial" w:eastAsia="Arial" w:hAnsi="Arial" w:cs="Arial"/>
          <w:color w:val="000000"/>
          <w:sz w:val="24"/>
          <w:szCs w:val="24"/>
        </w:rPr>
        <w:t xml:space="preserve"> study, for example,</w:t>
      </w:r>
      <w:r w:rsidR="00154583" w:rsidRPr="00712FA1">
        <w:rPr>
          <w:rFonts w:ascii="Arial" w:eastAsia="Arial" w:hAnsi="Arial" w:cs="Arial"/>
          <w:color w:val="000000"/>
          <w:sz w:val="24"/>
          <w:szCs w:val="24"/>
        </w:rPr>
        <w:t xml:space="preserve"> specifically excludes diagnosis made by nurses/nurse practitioners, chiropractors, and dentists</w:t>
      </w:r>
      <w:r w:rsidR="001218C8">
        <w:rPr>
          <w:rFonts w:ascii="Arial" w:eastAsia="Arial" w:hAnsi="Arial" w:cs="Arial"/>
          <w:color w:val="000000"/>
          <w:sz w:val="24"/>
          <w:szCs w:val="24"/>
        </w:rPr>
        <w:t xml:space="preserve">, while </w:t>
      </w:r>
      <w:r w:rsidR="00154583" w:rsidRPr="00712FA1">
        <w:rPr>
          <w:rFonts w:ascii="Arial" w:eastAsia="Arial" w:hAnsi="Arial" w:cs="Arial"/>
          <w:color w:val="000000"/>
          <w:sz w:val="24"/>
          <w:szCs w:val="24"/>
        </w:rPr>
        <w:t xml:space="preserve">both CHARLS </w:t>
      </w:r>
      <w:r w:rsidR="00C33B2F">
        <w:rPr>
          <w:rFonts w:ascii="Arial" w:eastAsia="Arial" w:hAnsi="Arial" w:cs="Arial"/>
          <w:color w:val="000000"/>
          <w:sz w:val="24"/>
          <w:szCs w:val="24"/>
        </w:rPr>
        <w:t xml:space="preserve">(China) </w:t>
      </w:r>
      <w:r w:rsidR="00154583" w:rsidRPr="00712FA1">
        <w:rPr>
          <w:rFonts w:ascii="Arial" w:eastAsia="Arial" w:hAnsi="Arial" w:cs="Arial"/>
          <w:color w:val="000000"/>
          <w:sz w:val="24"/>
          <w:szCs w:val="24"/>
        </w:rPr>
        <w:t>and LASI</w:t>
      </w:r>
      <w:r w:rsidR="00950B8C">
        <w:rPr>
          <w:rFonts w:ascii="Arial" w:eastAsia="Arial" w:hAnsi="Arial" w:cs="Arial"/>
          <w:color w:val="000000"/>
          <w:sz w:val="24"/>
          <w:szCs w:val="24"/>
        </w:rPr>
        <w:t xml:space="preserve"> (India)</w:t>
      </w:r>
      <w:r w:rsidR="00154583" w:rsidRPr="00712FA1">
        <w:rPr>
          <w:rFonts w:ascii="Arial" w:eastAsia="Arial" w:hAnsi="Arial" w:cs="Arial"/>
          <w:color w:val="000000"/>
          <w:sz w:val="24"/>
          <w:szCs w:val="24"/>
        </w:rPr>
        <w:t xml:space="preserve"> allow diagnosis by nurses, practitioners of traditional medicine, and other health care professionals.</w:t>
      </w:r>
      <w:r w:rsidR="00B30A51">
        <w:rPr>
          <w:rFonts w:ascii="Arial" w:eastAsia="Arial" w:hAnsi="Arial" w:cs="Arial"/>
          <w:color w:val="000000"/>
          <w:sz w:val="24"/>
          <w:szCs w:val="24"/>
        </w:rPr>
        <w:t xml:space="preserve"> </w:t>
      </w:r>
      <w:r w:rsidR="004D5B5E" w:rsidRPr="00F64E04">
        <w:rPr>
          <w:rFonts w:ascii="Arial" w:eastAsia="Arial" w:hAnsi="Arial" w:cs="Arial"/>
          <w:sz w:val="24"/>
          <w:szCs w:val="24"/>
        </w:rPr>
        <w:t xml:space="preserve">However, </w:t>
      </w:r>
      <w:r w:rsidR="00CA2F09">
        <w:rPr>
          <w:rFonts w:ascii="Arial" w:eastAsia="Arial" w:hAnsi="Arial" w:cs="Arial"/>
          <w:sz w:val="24"/>
          <w:szCs w:val="24"/>
        </w:rPr>
        <w:t xml:space="preserve">in addition to believe that this fact impacts both genders in a similar way, </w:t>
      </w:r>
      <w:r w:rsidR="004D5B5E" w:rsidRPr="00F64E04">
        <w:rPr>
          <w:rFonts w:ascii="Arial" w:eastAsia="Arial" w:hAnsi="Arial" w:cs="Arial"/>
          <w:sz w:val="24"/>
          <w:szCs w:val="24"/>
        </w:rPr>
        <w:t>our aim was to have the most countries included in the comparison</w:t>
      </w:r>
      <w:r w:rsidR="004D5B5E">
        <w:rPr>
          <w:rFonts w:ascii="Arial" w:eastAsia="Arial" w:hAnsi="Arial" w:cs="Arial"/>
          <w:sz w:val="24"/>
          <w:szCs w:val="24"/>
        </w:rPr>
        <w:t xml:space="preserve"> and pinpoint the importance of going beyond gender gaps in health expectancy. Hence, our results hold regardless of the research design. </w:t>
      </w:r>
      <w:r w:rsidR="004D5B5E" w:rsidRPr="00F64E04">
        <w:rPr>
          <w:rFonts w:ascii="Arial" w:eastAsia="Arial" w:hAnsi="Arial" w:cs="Arial"/>
          <w:sz w:val="24"/>
          <w:szCs w:val="24"/>
        </w:rPr>
        <w:t xml:space="preserve"> </w:t>
      </w:r>
    </w:p>
    <w:p w14:paraId="5C3BFAB1" w14:textId="77777777" w:rsidR="00A87CDC" w:rsidRDefault="00A87CDC" w:rsidP="00E019CD">
      <w:pPr>
        <w:pBdr>
          <w:top w:val="nil"/>
          <w:left w:val="nil"/>
          <w:bottom w:val="nil"/>
          <w:right w:val="nil"/>
          <w:between w:val="nil"/>
        </w:pBdr>
        <w:spacing w:after="0" w:line="360" w:lineRule="auto"/>
        <w:jc w:val="both"/>
        <w:rPr>
          <w:ins w:id="102" w:author="Di Lego Goncalves, Vanessa" w:date="2023-07-06T11:52:00Z"/>
          <w:rFonts w:ascii="Arial" w:eastAsia="Arial" w:hAnsi="Arial" w:cs="Arial"/>
          <w:color w:val="000000"/>
          <w:sz w:val="24"/>
          <w:szCs w:val="24"/>
        </w:rPr>
      </w:pPr>
    </w:p>
    <w:p w14:paraId="1593272E" w14:textId="53601198" w:rsidR="00197CA4" w:rsidRPr="00C76A37" w:rsidRDefault="00A87CDC" w:rsidP="00E019CD">
      <w:pPr>
        <w:pBdr>
          <w:top w:val="nil"/>
          <w:left w:val="nil"/>
          <w:bottom w:val="nil"/>
          <w:right w:val="nil"/>
          <w:between w:val="nil"/>
        </w:pBdr>
        <w:spacing w:after="0" w:line="360" w:lineRule="auto"/>
        <w:jc w:val="both"/>
        <w:rPr>
          <w:rFonts w:ascii="Arial" w:eastAsia="Arial" w:hAnsi="Arial" w:cs="Arial"/>
          <w:sz w:val="24"/>
          <w:szCs w:val="24"/>
        </w:rPr>
      </w:pPr>
      <w:ins w:id="103" w:author="Di Lego Goncalves, Vanessa" w:date="2023-07-06T11:52:00Z">
        <w:r>
          <w:rPr>
            <w:rFonts w:ascii="Arial" w:eastAsia="Arial" w:hAnsi="Arial" w:cs="Arial"/>
            <w:color w:val="000000"/>
            <w:sz w:val="24"/>
            <w:szCs w:val="24"/>
          </w:rPr>
          <w:t>Closing the</w:t>
        </w:r>
      </w:ins>
      <w:ins w:id="104" w:author="Di Lego Goncalves, Vanessa" w:date="2023-07-06T11:50:00Z">
        <w:r w:rsidR="00993A51">
          <w:rPr>
            <w:rFonts w:ascii="Arial" w:eastAsia="Arial" w:hAnsi="Arial" w:cs="Arial"/>
            <w:color w:val="000000"/>
            <w:sz w:val="24"/>
            <w:szCs w:val="24"/>
          </w:rPr>
          <w:t xml:space="preserve"> gender gap in health expectancy may not necessarily mean that we are reducing health inequality between women and men.</w:t>
        </w:r>
      </w:ins>
      <w:ins w:id="105" w:author="Di Lego Goncalves, Vanessa" w:date="2023-07-06T11:52:00Z">
        <w:r>
          <w:rPr>
            <w:rFonts w:ascii="Arial" w:eastAsia="Arial" w:hAnsi="Arial" w:cs="Arial"/>
            <w:sz w:val="24"/>
            <w:szCs w:val="24"/>
          </w:rPr>
          <w:t xml:space="preserve"> </w:t>
        </w:r>
      </w:ins>
      <w:ins w:id="106" w:author="Di Lego Goncalves, Vanessa" w:date="2023-07-06T11:53:00Z">
        <w:r w:rsidR="004B1F0E">
          <w:rPr>
            <w:rFonts w:ascii="Arial" w:eastAsia="Arial" w:hAnsi="Arial" w:cs="Arial"/>
            <w:sz w:val="24"/>
            <w:szCs w:val="24"/>
          </w:rPr>
          <w:t>Due to the</w:t>
        </w:r>
      </w:ins>
      <w:ins w:id="107" w:author="Di Lego Goncalves, Vanessa" w:date="2023-07-06T11:54:00Z">
        <w:r w:rsidR="004B1F0E">
          <w:rPr>
            <w:rFonts w:ascii="Arial" w:eastAsia="Arial" w:hAnsi="Arial" w:cs="Arial"/>
            <w:sz w:val="24"/>
            <w:szCs w:val="24"/>
          </w:rPr>
          <w:t xml:space="preserve"> </w:t>
        </w:r>
        <w:proofErr w:type="spellStart"/>
        <w:r w:rsidR="004B1F0E">
          <w:rPr>
            <w:rFonts w:ascii="Arial" w:eastAsia="Arial" w:hAnsi="Arial" w:cs="Arial"/>
            <w:sz w:val="24"/>
            <w:szCs w:val="24"/>
          </w:rPr>
          <w:t>parcimony</w:t>
        </w:r>
        <w:proofErr w:type="spellEnd"/>
        <w:r w:rsidR="004B1F0E">
          <w:rPr>
            <w:rFonts w:ascii="Arial" w:eastAsia="Arial" w:hAnsi="Arial" w:cs="Arial"/>
            <w:sz w:val="24"/>
            <w:szCs w:val="24"/>
          </w:rPr>
          <w:t xml:space="preserve"> and easiness of using gender gaps, these indicators have </w:t>
        </w:r>
      </w:ins>
      <w:ins w:id="108" w:author="Di Lego Goncalves, Vanessa" w:date="2023-07-06T11:56:00Z">
        <w:r w:rsidR="00D3175F">
          <w:rPr>
            <w:rFonts w:ascii="Arial" w:eastAsia="Arial" w:hAnsi="Arial" w:cs="Arial"/>
            <w:sz w:val="24"/>
            <w:szCs w:val="24"/>
          </w:rPr>
          <w:t xml:space="preserve">often </w:t>
        </w:r>
      </w:ins>
      <w:ins w:id="109" w:author="Di Lego Goncalves, Vanessa" w:date="2023-07-06T11:54:00Z">
        <w:r w:rsidR="004B1F0E">
          <w:rPr>
            <w:rFonts w:ascii="Arial" w:eastAsia="Arial" w:hAnsi="Arial" w:cs="Arial"/>
            <w:sz w:val="24"/>
            <w:szCs w:val="24"/>
          </w:rPr>
          <w:t>been used</w:t>
        </w:r>
      </w:ins>
      <w:ins w:id="110" w:author="Di Lego Goncalves, Vanessa" w:date="2023-07-06T11:56:00Z">
        <w:r w:rsidR="00D3175F">
          <w:rPr>
            <w:rFonts w:ascii="Arial" w:eastAsia="Arial" w:hAnsi="Arial" w:cs="Arial"/>
            <w:sz w:val="24"/>
            <w:szCs w:val="24"/>
          </w:rPr>
          <w:t xml:space="preserve"> to assess health differentials,</w:t>
        </w:r>
      </w:ins>
      <w:ins w:id="111" w:author="Di Lego Goncalves, Vanessa" w:date="2023-07-06T11:54:00Z">
        <w:r w:rsidR="004B1F0E">
          <w:rPr>
            <w:rFonts w:ascii="Arial" w:eastAsia="Arial" w:hAnsi="Arial" w:cs="Arial"/>
            <w:sz w:val="24"/>
            <w:szCs w:val="24"/>
          </w:rPr>
          <w:t xml:space="preserve"> </w:t>
        </w:r>
      </w:ins>
      <w:ins w:id="112" w:author="Di Lego Goncalves, Vanessa" w:date="2023-07-06T11:56:00Z">
        <w:r w:rsidR="00D3175F">
          <w:rPr>
            <w:rFonts w:ascii="Arial" w:eastAsia="Arial" w:hAnsi="Arial" w:cs="Arial"/>
            <w:sz w:val="24"/>
            <w:szCs w:val="24"/>
          </w:rPr>
          <w:t>but</w:t>
        </w:r>
      </w:ins>
      <w:ins w:id="113" w:author="Di Lego Goncalves, Vanessa" w:date="2023-07-06T11:55:00Z">
        <w:r w:rsidR="004B1F0E">
          <w:rPr>
            <w:rFonts w:ascii="Arial" w:eastAsia="Arial" w:hAnsi="Arial" w:cs="Arial"/>
            <w:sz w:val="24"/>
            <w:szCs w:val="24"/>
          </w:rPr>
          <w:t xml:space="preserve"> overlooking the contribution of health and mortality to </w:t>
        </w:r>
      </w:ins>
      <w:ins w:id="114" w:author="Di Lego Goncalves, Vanessa" w:date="2023-07-06T11:57:00Z">
        <w:r w:rsidR="00D3175F">
          <w:rPr>
            <w:rFonts w:ascii="Arial" w:eastAsia="Arial" w:hAnsi="Arial" w:cs="Arial"/>
            <w:sz w:val="24"/>
            <w:szCs w:val="24"/>
          </w:rPr>
          <w:t>explaining</w:t>
        </w:r>
      </w:ins>
      <w:ins w:id="115" w:author="Di Lego Goncalves, Vanessa" w:date="2023-07-06T11:55:00Z">
        <w:r w:rsidR="004B1F0E">
          <w:rPr>
            <w:rFonts w:ascii="Arial" w:eastAsia="Arial" w:hAnsi="Arial" w:cs="Arial"/>
            <w:sz w:val="24"/>
            <w:szCs w:val="24"/>
          </w:rPr>
          <w:t xml:space="preserve"> the total gap. It is important to use gaps in heal</w:t>
        </w:r>
      </w:ins>
      <w:ins w:id="116" w:author="Di Lego Goncalves, Vanessa" w:date="2023-07-06T11:57:00Z">
        <w:r w:rsidR="00D3175F">
          <w:rPr>
            <w:rFonts w:ascii="Arial" w:eastAsia="Arial" w:hAnsi="Arial" w:cs="Arial"/>
            <w:sz w:val="24"/>
            <w:szCs w:val="24"/>
          </w:rPr>
          <w:t>th</w:t>
        </w:r>
      </w:ins>
      <w:ins w:id="117" w:author="Di Lego Goncalves, Vanessa" w:date="2023-07-06T11:55:00Z">
        <w:r w:rsidR="004B1F0E">
          <w:rPr>
            <w:rFonts w:ascii="Arial" w:eastAsia="Arial" w:hAnsi="Arial" w:cs="Arial"/>
            <w:sz w:val="24"/>
            <w:szCs w:val="24"/>
          </w:rPr>
          <w:t xml:space="preserve"> with caution</w:t>
        </w:r>
      </w:ins>
      <w:ins w:id="118" w:author="Di Lego Goncalves, Vanessa" w:date="2023-07-06T11:57:00Z">
        <w:r w:rsidR="00D3175F">
          <w:rPr>
            <w:rFonts w:ascii="Arial" w:eastAsia="Arial" w:hAnsi="Arial" w:cs="Arial"/>
            <w:sz w:val="24"/>
            <w:szCs w:val="24"/>
          </w:rPr>
          <w:t>.</w:t>
        </w:r>
      </w:ins>
      <w:ins w:id="119" w:author="Di Lego Goncalves, Vanessa" w:date="2023-07-06T11:55:00Z">
        <w:r w:rsidR="004B1F0E">
          <w:rPr>
            <w:rFonts w:ascii="Arial" w:eastAsia="Arial" w:hAnsi="Arial" w:cs="Arial"/>
            <w:sz w:val="24"/>
            <w:szCs w:val="24"/>
          </w:rPr>
          <w:t xml:space="preserve"> </w:t>
        </w:r>
      </w:ins>
      <w:ins w:id="120" w:author="Di Lego Goncalves, Vanessa" w:date="2023-07-06T11:57:00Z">
        <w:r w:rsidR="00D3175F">
          <w:rPr>
            <w:rFonts w:ascii="Arial" w:eastAsia="Arial" w:hAnsi="Arial" w:cs="Arial"/>
            <w:sz w:val="24"/>
            <w:szCs w:val="24"/>
          </w:rPr>
          <w:t>In</w:t>
        </w:r>
      </w:ins>
      <w:ins w:id="121" w:author="Di Lego Goncalves, Vanessa" w:date="2023-07-06T11:52:00Z">
        <w:r>
          <w:rPr>
            <w:rFonts w:ascii="Arial" w:eastAsia="Arial" w:hAnsi="Arial" w:cs="Arial"/>
            <w:sz w:val="24"/>
            <w:szCs w:val="24"/>
          </w:rPr>
          <w:t xml:space="preserve"> order to ha</w:t>
        </w:r>
      </w:ins>
      <w:ins w:id="122" w:author="Di Lego Goncalves, Vanessa" w:date="2023-07-06T11:53:00Z">
        <w:r>
          <w:rPr>
            <w:rFonts w:ascii="Arial" w:eastAsia="Arial" w:hAnsi="Arial" w:cs="Arial"/>
            <w:sz w:val="24"/>
            <w:szCs w:val="24"/>
          </w:rPr>
          <w:t>ve a clearer understanding of gender inequality in health and improve cross-country comparison</w:t>
        </w:r>
      </w:ins>
      <w:ins w:id="123" w:author="Di Lego Goncalves, Vanessa" w:date="2023-07-06T11:57:00Z">
        <w:r w:rsidR="00D3175F">
          <w:rPr>
            <w:rFonts w:ascii="Arial" w:eastAsia="Arial" w:hAnsi="Arial" w:cs="Arial"/>
            <w:sz w:val="24"/>
            <w:szCs w:val="24"/>
          </w:rPr>
          <w:t>,</w:t>
        </w:r>
      </w:ins>
      <w:ins w:id="124" w:author="Di Lego Goncalves, Vanessa" w:date="2023-07-06T11:53:00Z">
        <w:r>
          <w:rPr>
            <w:rFonts w:ascii="Arial" w:eastAsia="Arial" w:hAnsi="Arial" w:cs="Arial"/>
            <w:sz w:val="24"/>
            <w:szCs w:val="24"/>
          </w:rPr>
          <w:t xml:space="preserve"> </w:t>
        </w:r>
      </w:ins>
      <w:ins w:id="125" w:author="Di Lego Goncalves, Vanessa" w:date="2023-07-06T11:24:00Z">
        <w:r w:rsidR="00197CA4">
          <w:rPr>
            <w:rFonts w:ascii="Arial" w:eastAsia="Arial" w:hAnsi="Arial" w:cs="Arial"/>
            <w:color w:val="000000"/>
            <w:sz w:val="24"/>
            <w:szCs w:val="24"/>
          </w:rPr>
          <w:t>i</w:t>
        </w:r>
      </w:ins>
      <w:ins w:id="126" w:author="Di Lego Goncalves, Vanessa" w:date="2023-07-06T11:56:00Z">
        <w:r w:rsidR="004B1F0E">
          <w:rPr>
            <w:rFonts w:ascii="Arial" w:eastAsia="Arial" w:hAnsi="Arial" w:cs="Arial"/>
            <w:color w:val="000000"/>
            <w:sz w:val="24"/>
            <w:szCs w:val="24"/>
          </w:rPr>
          <w:t>t is necessary to</w:t>
        </w:r>
      </w:ins>
      <w:ins w:id="127" w:author="Di Lego Goncalves, Vanessa" w:date="2023-07-06T11:24:00Z">
        <w:r w:rsidR="00197CA4">
          <w:rPr>
            <w:rFonts w:ascii="Arial" w:eastAsia="Arial" w:hAnsi="Arial" w:cs="Arial"/>
            <w:color w:val="000000"/>
            <w:sz w:val="24"/>
            <w:szCs w:val="24"/>
          </w:rPr>
          <w:t xml:space="preserve"> </w:t>
        </w:r>
      </w:ins>
      <w:ins w:id="128" w:author="Di Lego Goncalves, Vanessa" w:date="2023-07-06T11:53:00Z">
        <w:r>
          <w:rPr>
            <w:rFonts w:ascii="Arial" w:eastAsia="Arial" w:hAnsi="Arial" w:cs="Arial"/>
            <w:color w:val="000000"/>
            <w:sz w:val="24"/>
            <w:szCs w:val="24"/>
          </w:rPr>
          <w:t>decompos</w:t>
        </w:r>
      </w:ins>
      <w:ins w:id="129" w:author="Di Lego Goncalves, Vanessa" w:date="2023-07-06T11:56:00Z">
        <w:r w:rsidR="004B1F0E">
          <w:rPr>
            <w:rFonts w:ascii="Arial" w:eastAsia="Arial" w:hAnsi="Arial" w:cs="Arial"/>
            <w:color w:val="000000"/>
            <w:sz w:val="24"/>
            <w:szCs w:val="24"/>
          </w:rPr>
          <w:t>e</w:t>
        </w:r>
      </w:ins>
      <w:ins w:id="130" w:author="Di Lego Goncalves, Vanessa" w:date="2023-07-06T11:53:00Z">
        <w:r>
          <w:rPr>
            <w:rFonts w:ascii="Arial" w:eastAsia="Arial" w:hAnsi="Arial" w:cs="Arial"/>
            <w:color w:val="000000"/>
            <w:sz w:val="24"/>
            <w:szCs w:val="24"/>
          </w:rPr>
          <w:t xml:space="preserve"> the</w:t>
        </w:r>
      </w:ins>
      <w:ins w:id="131" w:author="Di Lego Goncalves, Vanessa" w:date="2023-07-06T11:24:00Z">
        <w:r w:rsidR="00197CA4">
          <w:rPr>
            <w:rFonts w:ascii="Arial" w:eastAsia="Arial" w:hAnsi="Arial" w:cs="Arial"/>
            <w:color w:val="000000"/>
            <w:sz w:val="24"/>
            <w:szCs w:val="24"/>
          </w:rPr>
          <w:t xml:space="preserve"> gap into its mortality and health components.</w:t>
        </w:r>
      </w:ins>
    </w:p>
    <w:p w14:paraId="000002AA"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B" w14:textId="7482CBEA" w:rsidR="00B133DD" w:rsidDel="00CA2F09" w:rsidRDefault="00B133DD">
      <w:pPr>
        <w:pBdr>
          <w:top w:val="nil"/>
          <w:left w:val="nil"/>
          <w:bottom w:val="nil"/>
          <w:right w:val="nil"/>
          <w:between w:val="nil"/>
        </w:pBdr>
        <w:spacing w:after="0"/>
        <w:rPr>
          <w:del w:id="132" w:author="Marília Nepomuceno" w:date="2023-07-04T15:59:00Z"/>
          <w:rFonts w:ascii="Arial" w:eastAsia="Arial" w:hAnsi="Arial" w:cs="Arial"/>
          <w:color w:val="000000"/>
          <w:sz w:val="20"/>
          <w:szCs w:val="20"/>
        </w:rPr>
      </w:pPr>
    </w:p>
    <w:p w14:paraId="000002AC"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AD" w14:textId="77777777"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Acknowledgments</w:t>
      </w:r>
    </w:p>
    <w:p w14:paraId="000002AE"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F"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This paper uses data from SHARE Wave 6 (10.6103/SHARE.w6.800), see </w:t>
      </w:r>
      <w:proofErr w:type="spellStart"/>
      <w:r>
        <w:rPr>
          <w:rFonts w:ascii="Arial" w:eastAsia="Arial" w:hAnsi="Arial" w:cs="Arial"/>
          <w:sz w:val="24"/>
          <w:szCs w:val="24"/>
          <w:highlight w:val="white"/>
        </w:rPr>
        <w:t>Börsch-Supan</w:t>
      </w:r>
      <w:proofErr w:type="spellEnd"/>
      <w:r>
        <w:rPr>
          <w:rFonts w:ascii="Arial" w:eastAsia="Arial" w:hAnsi="Arial" w:cs="Arial"/>
          <w:sz w:val="24"/>
          <w:szCs w:val="24"/>
          <w:highlight w:val="white"/>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w:t>
      </w:r>
      <w:r>
        <w:rPr>
          <w:rFonts w:ascii="Arial" w:eastAsia="Arial" w:hAnsi="Arial" w:cs="Arial"/>
          <w:sz w:val="24"/>
          <w:szCs w:val="24"/>
          <w:highlight w:val="white"/>
        </w:rPr>
        <w:lastRenderedPageBreak/>
        <w:t>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w:t>
      </w:r>
      <w:hyperlink r:id="rId16">
        <w:r>
          <w:rPr>
            <w:rFonts w:ascii="Arial" w:eastAsia="Arial" w:hAnsi="Arial" w:cs="Arial"/>
            <w:sz w:val="24"/>
            <w:szCs w:val="24"/>
            <w:highlight w:val="white"/>
          </w:rPr>
          <w:t xml:space="preserve"> </w:t>
        </w:r>
      </w:hyperlink>
      <w:hyperlink r:id="rId17">
        <w:r>
          <w:rPr>
            <w:rFonts w:ascii="Arial" w:eastAsia="Arial" w:hAnsi="Arial" w:cs="Arial"/>
            <w:color w:val="1155CC"/>
            <w:sz w:val="24"/>
            <w:szCs w:val="24"/>
            <w:highlight w:val="white"/>
            <w:u w:val="single"/>
          </w:rPr>
          <w:t>www.share-project.org</w:t>
        </w:r>
      </w:hyperlink>
      <w:r>
        <w:rPr>
          <w:rFonts w:ascii="Arial" w:eastAsia="Arial" w:hAnsi="Arial" w:cs="Arial"/>
          <w:sz w:val="24"/>
          <w:szCs w:val="24"/>
          <w:highlight w:val="white"/>
        </w:rPr>
        <w:t>).</w:t>
      </w:r>
    </w:p>
    <w:p w14:paraId="000002B0"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rPr>
        <w:t xml:space="preserve">This analysis uses data or information from the following Harmonized datasets: </w:t>
      </w:r>
      <w:proofErr w:type="spellStart"/>
      <w:r>
        <w:rPr>
          <w:rFonts w:ascii="Arial" w:eastAsia="Arial" w:hAnsi="Arial" w:cs="Arial"/>
          <w:sz w:val="24"/>
          <w:szCs w:val="24"/>
        </w:rPr>
        <w:t>KLoSA</w:t>
      </w:r>
      <w:proofErr w:type="spellEnd"/>
      <w:r>
        <w:rPr>
          <w:rFonts w:ascii="Arial" w:eastAsia="Arial" w:hAnsi="Arial" w:cs="Arial"/>
          <w:sz w:val="24"/>
          <w:szCs w:val="24"/>
        </w:rPr>
        <w:t xml:space="preserve"> dataset and Codebook, Version C as of June 2019 developed by the Gateway to Global Aging Data. The development of the Harmonized </w:t>
      </w:r>
      <w:proofErr w:type="spellStart"/>
      <w:r>
        <w:rPr>
          <w:rFonts w:ascii="Arial" w:eastAsia="Arial" w:hAnsi="Arial" w:cs="Arial"/>
          <w:sz w:val="24"/>
          <w:szCs w:val="24"/>
        </w:rPr>
        <w:t>KLoSA</w:t>
      </w:r>
      <w:proofErr w:type="spellEnd"/>
      <w:r>
        <w:rPr>
          <w:rFonts w:ascii="Arial" w:eastAsia="Arial" w:hAnsi="Arial" w:cs="Arial"/>
          <w:sz w:val="24"/>
          <w:szCs w:val="24"/>
        </w:rPr>
        <w:t xml:space="preserve"> was funded by the National Institute on Ageing (R01 AG030153, RC2 AG036619, R03 AG043052). </w:t>
      </w:r>
      <w:r>
        <w:rPr>
          <w:rFonts w:ascii="Arial" w:eastAsia="Arial" w:hAnsi="Arial" w:cs="Arial"/>
          <w:sz w:val="24"/>
          <w:szCs w:val="24"/>
          <w:highlight w:val="white"/>
        </w:rPr>
        <w:t xml:space="preserve">LASI dataset and Codebook, Version A.2 as of October 2021, developed by the Gateway to Global Aging Data (DOI: https://doi.org/10.25549/h-lasi). The development of the Harmonized LASI was funded by the National Institute on Aging (R01 AG042778, 2R01 AG030153, 2R01 AG051125). </w:t>
      </w:r>
      <w:r>
        <w:rPr>
          <w:rFonts w:ascii="Arial" w:eastAsia="Arial" w:hAnsi="Arial" w:cs="Arial"/>
          <w:sz w:val="23"/>
          <w:szCs w:val="23"/>
        </w:rPr>
        <w:t xml:space="preserve">CHARLS dataset and Codebook, Version D as of June 2021 developed by the Gateway to Global Aging Data. The development of the Harmonized CHARLS was funded by the National Institute on Aging (R01 AG030153, RC2 AG036619, R03 AG043052). ELSA dataset and Codebook, Version G.2 as of July 2021 developed by the Gateway to Global Aging Data. The development of the Harmonized ELSA was funded by the National Institute on Aging (R01 AG030153, RC2 AG036619, R03 AG043052). SHARE dataset and Codebook, Version F as of June 2022 developed by the Gateway to Global Aging Data. The development of the Harmonized SHARE was funded by the National Institute on Aging (R01 AG030153, RC2 AG036619, R03 AG043052). 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available at www.MHASweb.org. The MHAS (Mexican Health and Aging Study) receives support from the National Institutes of Health/National Institute on Aging (R01 AG018016) in the United States and the Instituto Nacional de </w:t>
      </w:r>
      <w:proofErr w:type="spellStart"/>
      <w:r>
        <w:rPr>
          <w:rFonts w:ascii="Arial" w:eastAsia="Arial" w:hAnsi="Arial" w:cs="Arial"/>
          <w:sz w:val="23"/>
          <w:szCs w:val="23"/>
        </w:rPr>
        <w:t>Estadística</w:t>
      </w:r>
      <w:proofErr w:type="spellEnd"/>
      <w:r>
        <w:rPr>
          <w:rFonts w:ascii="Arial" w:eastAsia="Arial" w:hAnsi="Arial" w:cs="Arial"/>
          <w:sz w:val="23"/>
          <w:szCs w:val="23"/>
        </w:rPr>
        <w:t xml:space="preserve"> y </w:t>
      </w:r>
      <w:proofErr w:type="spellStart"/>
      <w:r>
        <w:rPr>
          <w:rFonts w:ascii="Arial" w:eastAsia="Arial" w:hAnsi="Arial" w:cs="Arial"/>
          <w:sz w:val="23"/>
          <w:szCs w:val="23"/>
        </w:rPr>
        <w:t>Geografía</w:t>
      </w:r>
      <w:proofErr w:type="spellEnd"/>
      <w:r>
        <w:rPr>
          <w:rFonts w:ascii="Arial" w:eastAsia="Arial" w:hAnsi="Arial" w:cs="Arial"/>
          <w:sz w:val="23"/>
          <w:szCs w:val="23"/>
        </w:rPr>
        <w:t xml:space="preserve"> (INEGI) in Mexico. HRS dataset and Codebook, Version C as of January 2022 developed by the Gateway to Global Aging Data. The development of the Harmonized HRS was funded by the National Institute on Aging (R01 AG030153, RC2 AG036619, 1R03AG043052). </w:t>
      </w:r>
      <w:r>
        <w:rPr>
          <w:rFonts w:ascii="Arial" w:eastAsia="Arial" w:hAnsi="Arial" w:cs="Arial"/>
          <w:sz w:val="24"/>
          <w:szCs w:val="24"/>
          <w:highlight w:val="white"/>
        </w:rPr>
        <w:t>For more information about the Harmonization project, please refer to</w:t>
      </w:r>
      <w:hyperlink r:id="rId18">
        <w:r>
          <w:rPr>
            <w:rFonts w:ascii="Arial" w:eastAsia="Arial" w:hAnsi="Arial" w:cs="Arial"/>
            <w:sz w:val="24"/>
            <w:szCs w:val="24"/>
            <w:highlight w:val="white"/>
          </w:rPr>
          <w:t xml:space="preserve"> </w:t>
        </w:r>
      </w:hyperlink>
      <w:hyperlink r:id="rId19">
        <w:r>
          <w:rPr>
            <w:rFonts w:ascii="Arial" w:eastAsia="Arial" w:hAnsi="Arial" w:cs="Arial"/>
            <w:color w:val="1155CC"/>
            <w:sz w:val="24"/>
            <w:szCs w:val="24"/>
            <w:highlight w:val="white"/>
            <w:u w:val="single"/>
          </w:rPr>
          <w:t>https://g2aging.org/</w:t>
        </w:r>
      </w:hyperlink>
      <w:r>
        <w:rPr>
          <w:rFonts w:ascii="Arial" w:eastAsia="Arial" w:hAnsi="Arial" w:cs="Arial"/>
          <w:sz w:val="24"/>
          <w:szCs w:val="24"/>
          <w:highlight w:val="white"/>
        </w:rPr>
        <w:t>.</w:t>
      </w:r>
    </w:p>
    <w:p w14:paraId="000002B1"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000002B2" w14:textId="77777777" w:rsidR="00B133DD" w:rsidRDefault="00A50CB3">
      <w:pPr>
        <w:spacing w:before="240" w:after="240" w:line="276" w:lineRule="auto"/>
        <w:jc w:val="both"/>
        <w:rPr>
          <w:rFonts w:ascii="Arial" w:eastAsia="Arial" w:hAnsi="Arial" w:cs="Arial"/>
          <w:sz w:val="20"/>
          <w:szCs w:val="20"/>
        </w:rPr>
      </w:pPr>
      <w:r>
        <w:rPr>
          <w:rFonts w:ascii="Arial" w:eastAsia="Arial" w:hAnsi="Arial" w:cs="Arial"/>
          <w:sz w:val="24"/>
          <w:szCs w:val="24"/>
          <w:highlight w:val="white"/>
        </w:rPr>
        <w:t xml:space="preserve">This work is supported within the EU Framework </w:t>
      </w:r>
      <w:proofErr w:type="spellStart"/>
      <w:r>
        <w:rPr>
          <w:rFonts w:ascii="Arial" w:eastAsia="Arial" w:hAnsi="Arial" w:cs="Arial"/>
          <w:sz w:val="24"/>
          <w:szCs w:val="24"/>
          <w:highlight w:val="white"/>
        </w:rPr>
        <w:t>Programme</w:t>
      </w:r>
      <w:proofErr w:type="spellEnd"/>
      <w:r>
        <w:rPr>
          <w:rFonts w:ascii="Arial" w:eastAsia="Arial" w:hAnsi="Arial" w:cs="Arial"/>
          <w:sz w:val="24"/>
          <w:szCs w:val="24"/>
          <w:highlight w:val="white"/>
        </w:rPr>
        <w:t xml:space="preserve"> for Research and Innovation Horizon 2020, ERC Grant Agreement No. 725187 (</w:t>
      </w:r>
      <w:commentRangeStart w:id="133"/>
      <w:r>
        <w:rPr>
          <w:rFonts w:ascii="Arial" w:eastAsia="Arial" w:hAnsi="Arial" w:cs="Arial"/>
          <w:sz w:val="24"/>
          <w:szCs w:val="24"/>
          <w:highlight w:val="white"/>
        </w:rPr>
        <w:t>LETHE</w:t>
      </w:r>
      <w:commentRangeEnd w:id="133"/>
      <w:r w:rsidR="00B44A8D">
        <w:rPr>
          <w:rStyle w:val="CommentReference"/>
          <w:rFonts w:ascii="Times New Roman" w:eastAsia="Times New Roman" w:hAnsi="Times New Roman" w:cs="Times New Roman"/>
        </w:rPr>
        <w:commentReference w:id="133"/>
      </w:r>
      <w:r>
        <w:rPr>
          <w:rFonts w:ascii="Arial" w:eastAsia="Arial" w:hAnsi="Arial" w:cs="Arial"/>
          <w:sz w:val="24"/>
          <w:szCs w:val="24"/>
          <w:highlight w:val="white"/>
        </w:rPr>
        <w:t>)</w:t>
      </w:r>
    </w:p>
    <w:p w14:paraId="000002B3" w14:textId="77777777" w:rsidR="00B133DD" w:rsidRDefault="00B133DD">
      <w:pPr>
        <w:pBdr>
          <w:top w:val="nil"/>
          <w:left w:val="nil"/>
          <w:bottom w:val="nil"/>
          <w:right w:val="nil"/>
          <w:between w:val="nil"/>
        </w:pBdr>
        <w:spacing w:after="0"/>
        <w:rPr>
          <w:rFonts w:ascii="Arial" w:eastAsia="Arial" w:hAnsi="Arial" w:cs="Arial"/>
          <w:sz w:val="20"/>
          <w:szCs w:val="20"/>
        </w:rPr>
      </w:pPr>
    </w:p>
    <w:p w14:paraId="000002B4"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B5" w14:textId="77777777" w:rsidR="00B133DD" w:rsidRDefault="00B133DD">
      <w:pPr>
        <w:pBdr>
          <w:top w:val="nil"/>
          <w:left w:val="nil"/>
          <w:bottom w:val="nil"/>
          <w:right w:val="nil"/>
          <w:between w:val="nil"/>
        </w:pBdr>
        <w:spacing w:after="0"/>
        <w:rPr>
          <w:rFonts w:ascii="Arial" w:eastAsia="Arial" w:hAnsi="Arial" w:cs="Arial"/>
          <w:color w:val="000000"/>
          <w:sz w:val="24"/>
          <w:szCs w:val="24"/>
        </w:rPr>
      </w:pPr>
    </w:p>
    <w:p w14:paraId="000002B6" w14:textId="422BA18E"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References</w:t>
      </w:r>
    </w:p>
    <w:p w14:paraId="1EE1A339" w14:textId="513F84FE" w:rsidR="00807FE1" w:rsidRDefault="00807FE1">
      <w:pPr>
        <w:pBdr>
          <w:top w:val="nil"/>
          <w:left w:val="nil"/>
          <w:bottom w:val="nil"/>
          <w:right w:val="nil"/>
          <w:between w:val="nil"/>
        </w:pBdr>
        <w:spacing w:after="0"/>
        <w:rPr>
          <w:rFonts w:ascii="Arial" w:eastAsia="Arial" w:hAnsi="Arial" w:cs="Arial"/>
          <w:b/>
          <w:color w:val="000000"/>
          <w:sz w:val="24"/>
          <w:szCs w:val="24"/>
        </w:rPr>
      </w:pPr>
    </w:p>
    <w:p w14:paraId="4A2C11BA" w14:textId="6C73BE2A" w:rsidR="00663455" w:rsidRPr="00663455" w:rsidRDefault="00807FE1" w:rsidP="00663455">
      <w:pPr>
        <w:widowControl w:val="0"/>
        <w:autoSpaceDE w:val="0"/>
        <w:autoSpaceDN w:val="0"/>
        <w:adjustRightInd w:val="0"/>
        <w:spacing w:after="0" w:line="360" w:lineRule="auto"/>
        <w:ind w:left="640" w:hanging="640"/>
        <w:rPr>
          <w:rFonts w:ascii="Arial" w:hAnsi="Arial" w:cs="Arial"/>
          <w:noProof/>
          <w:sz w:val="24"/>
          <w:szCs w:val="24"/>
        </w:rPr>
      </w:pPr>
      <w:r>
        <w:rPr>
          <w:rFonts w:ascii="Arial" w:eastAsia="Arial" w:hAnsi="Arial" w:cs="Arial"/>
          <w:b/>
          <w:color w:val="000000"/>
          <w:sz w:val="24"/>
          <w:szCs w:val="24"/>
        </w:rPr>
        <w:fldChar w:fldCharType="begin" w:fldLock="1"/>
      </w:r>
      <w:r>
        <w:rPr>
          <w:rFonts w:ascii="Arial" w:eastAsia="Arial" w:hAnsi="Arial" w:cs="Arial"/>
          <w:b/>
          <w:color w:val="000000"/>
          <w:sz w:val="24"/>
          <w:szCs w:val="24"/>
        </w:rPr>
        <w:instrText xml:space="preserve">ADDIN Mendeley Bibliography CSL_BIBLIOGRAPHY </w:instrText>
      </w:r>
      <w:r>
        <w:rPr>
          <w:rFonts w:ascii="Arial" w:eastAsia="Arial" w:hAnsi="Arial" w:cs="Arial"/>
          <w:b/>
          <w:color w:val="000000"/>
          <w:sz w:val="24"/>
          <w:szCs w:val="24"/>
        </w:rPr>
        <w:fldChar w:fldCharType="separate"/>
      </w:r>
      <w:r w:rsidR="00663455" w:rsidRPr="00663455">
        <w:rPr>
          <w:rFonts w:ascii="Arial" w:hAnsi="Arial" w:cs="Arial"/>
          <w:noProof/>
          <w:sz w:val="24"/>
          <w:szCs w:val="24"/>
        </w:rPr>
        <w:t xml:space="preserve">1. </w:t>
      </w:r>
      <w:r w:rsidR="00663455" w:rsidRPr="00663455">
        <w:rPr>
          <w:rFonts w:ascii="Arial" w:hAnsi="Arial" w:cs="Arial"/>
          <w:noProof/>
          <w:sz w:val="24"/>
          <w:szCs w:val="24"/>
        </w:rPr>
        <w:tab/>
        <w:t xml:space="preserve">P. C. L. Siviero, C. M. Turra, R. . Rodrigues, Diferenciais de mortalidade: níveis e padrões segundo o sexo no município de São Paulo de 1920 a 2005. </w:t>
      </w:r>
      <w:r w:rsidR="00663455" w:rsidRPr="00663455">
        <w:rPr>
          <w:rFonts w:ascii="Arial" w:hAnsi="Arial" w:cs="Arial"/>
          <w:i/>
          <w:iCs/>
          <w:noProof/>
          <w:sz w:val="24"/>
          <w:szCs w:val="24"/>
        </w:rPr>
        <w:t>Rev. Bras. Estud. Popul.</w:t>
      </w:r>
      <w:r w:rsidR="00663455" w:rsidRPr="00663455">
        <w:rPr>
          <w:rFonts w:ascii="Arial" w:hAnsi="Arial" w:cs="Arial"/>
          <w:noProof/>
          <w:sz w:val="24"/>
          <w:szCs w:val="24"/>
        </w:rPr>
        <w:t xml:space="preserve"> </w:t>
      </w:r>
      <w:r w:rsidR="00663455" w:rsidRPr="00663455">
        <w:rPr>
          <w:rFonts w:ascii="Arial" w:hAnsi="Arial" w:cs="Arial"/>
          <w:b/>
          <w:bCs/>
          <w:noProof/>
          <w:sz w:val="24"/>
          <w:szCs w:val="24"/>
        </w:rPr>
        <w:t>28</w:t>
      </w:r>
      <w:r w:rsidR="00663455" w:rsidRPr="00663455">
        <w:rPr>
          <w:rFonts w:ascii="Arial" w:hAnsi="Arial" w:cs="Arial"/>
          <w:noProof/>
          <w:sz w:val="24"/>
          <w:szCs w:val="24"/>
        </w:rPr>
        <w:t>, 283–301 (2011).</w:t>
      </w:r>
    </w:p>
    <w:p w14:paraId="17B0E2AA"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 </w:t>
      </w:r>
      <w:r w:rsidRPr="00663455">
        <w:rPr>
          <w:rFonts w:ascii="Arial" w:hAnsi="Arial" w:cs="Arial"/>
          <w:noProof/>
          <w:sz w:val="24"/>
          <w:szCs w:val="24"/>
        </w:rPr>
        <w:tab/>
        <w:t>World Economic Forum, “The Global Gender Gap Report 2021” (2021).</w:t>
      </w:r>
    </w:p>
    <w:p w14:paraId="77F46248"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 </w:t>
      </w:r>
      <w:r w:rsidRPr="00663455">
        <w:rPr>
          <w:rFonts w:ascii="Arial" w:hAnsi="Arial" w:cs="Arial"/>
          <w:noProof/>
          <w:sz w:val="24"/>
          <w:szCs w:val="24"/>
        </w:rPr>
        <w:tab/>
        <w:t>European Institute for Gender Equality, “Gender Equality Index 2021: Health” (2021) https:/doi.org/10.2839/633501.</w:t>
      </w:r>
    </w:p>
    <w:p w14:paraId="756B4BC7"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 </w:t>
      </w:r>
      <w:r w:rsidRPr="00663455">
        <w:rPr>
          <w:rFonts w:ascii="Arial" w:hAnsi="Arial" w:cs="Arial"/>
          <w:noProof/>
          <w:sz w:val="24"/>
          <w:szCs w:val="24"/>
        </w:rPr>
        <w:tab/>
        <w:t>WHO, “Understanding the drivers of health equity: the power of political participation” (2020).</w:t>
      </w:r>
    </w:p>
    <w:p w14:paraId="30471997"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 </w:t>
      </w:r>
      <w:r w:rsidRPr="00663455">
        <w:rPr>
          <w:rFonts w:ascii="Arial" w:hAnsi="Arial" w:cs="Arial"/>
          <w:noProof/>
          <w:sz w:val="24"/>
          <w:szCs w:val="24"/>
        </w:rPr>
        <w:tab/>
        <w:t xml:space="preserve">V. Zarulli, </w:t>
      </w:r>
      <w:r w:rsidRPr="00663455">
        <w:rPr>
          <w:rFonts w:ascii="Arial" w:hAnsi="Arial" w:cs="Arial"/>
          <w:i/>
          <w:iCs/>
          <w:noProof/>
          <w:sz w:val="24"/>
          <w:szCs w:val="24"/>
        </w:rPr>
        <w:t>et al.</w:t>
      </w:r>
      <w:r w:rsidRPr="00663455">
        <w:rPr>
          <w:rFonts w:ascii="Arial" w:hAnsi="Arial" w:cs="Arial"/>
          <w:noProof/>
          <w:sz w:val="24"/>
          <w:szCs w:val="24"/>
        </w:rPr>
        <w:t xml:space="preserve">, Women live longer than men even during severe famines and epidemics. </w:t>
      </w:r>
      <w:r w:rsidRPr="00663455">
        <w:rPr>
          <w:rFonts w:ascii="Arial" w:hAnsi="Arial" w:cs="Arial"/>
          <w:i/>
          <w:iCs/>
          <w:noProof/>
          <w:sz w:val="24"/>
          <w:szCs w:val="24"/>
        </w:rPr>
        <w:t>Proc. Natl. Acad. Sci.</w:t>
      </w:r>
      <w:r w:rsidRPr="00663455">
        <w:rPr>
          <w:rFonts w:ascii="Arial" w:hAnsi="Arial" w:cs="Arial"/>
          <w:noProof/>
          <w:sz w:val="24"/>
          <w:szCs w:val="24"/>
        </w:rPr>
        <w:t xml:space="preserve"> </w:t>
      </w:r>
      <w:r w:rsidRPr="00663455">
        <w:rPr>
          <w:rFonts w:ascii="Arial" w:hAnsi="Arial" w:cs="Arial"/>
          <w:b/>
          <w:bCs/>
          <w:noProof/>
          <w:sz w:val="24"/>
          <w:szCs w:val="24"/>
        </w:rPr>
        <w:t>115</w:t>
      </w:r>
      <w:r w:rsidRPr="00663455">
        <w:rPr>
          <w:rFonts w:ascii="Arial" w:hAnsi="Arial" w:cs="Arial"/>
          <w:noProof/>
          <w:sz w:val="24"/>
          <w:szCs w:val="24"/>
        </w:rPr>
        <w:t>, E832–E840 (2018).</w:t>
      </w:r>
    </w:p>
    <w:p w14:paraId="32AD78EB"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6. </w:t>
      </w:r>
      <w:r w:rsidRPr="00663455">
        <w:rPr>
          <w:rFonts w:ascii="Arial" w:hAnsi="Arial" w:cs="Arial"/>
          <w:noProof/>
          <w:sz w:val="24"/>
          <w:szCs w:val="24"/>
        </w:rPr>
        <w:tab/>
        <w:t xml:space="preserve">V. Zarulli, I. Kashnitsky, J. W. Vaupel, Death rates at specific life stages mold the sex gap in life expectancy. </w:t>
      </w:r>
      <w:r w:rsidRPr="00663455">
        <w:rPr>
          <w:rFonts w:ascii="Arial" w:hAnsi="Arial" w:cs="Arial"/>
          <w:i/>
          <w:iCs/>
          <w:noProof/>
          <w:sz w:val="24"/>
          <w:szCs w:val="24"/>
        </w:rPr>
        <w:t>Proc. Natl. Acad. Sci.</w:t>
      </w:r>
      <w:r w:rsidRPr="00663455">
        <w:rPr>
          <w:rFonts w:ascii="Arial" w:hAnsi="Arial" w:cs="Arial"/>
          <w:noProof/>
          <w:sz w:val="24"/>
          <w:szCs w:val="24"/>
        </w:rPr>
        <w:t xml:space="preserve"> </w:t>
      </w:r>
      <w:r w:rsidRPr="00663455">
        <w:rPr>
          <w:rFonts w:ascii="Arial" w:hAnsi="Arial" w:cs="Arial"/>
          <w:b/>
          <w:bCs/>
          <w:noProof/>
          <w:sz w:val="24"/>
          <w:szCs w:val="24"/>
        </w:rPr>
        <w:t>118</w:t>
      </w:r>
      <w:r w:rsidRPr="00663455">
        <w:rPr>
          <w:rFonts w:ascii="Arial" w:hAnsi="Arial" w:cs="Arial"/>
          <w:noProof/>
          <w:sz w:val="24"/>
          <w:szCs w:val="24"/>
        </w:rPr>
        <w:t>, e2010588118 (2021).</w:t>
      </w:r>
    </w:p>
    <w:p w14:paraId="440498A7"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7. </w:t>
      </w:r>
      <w:r w:rsidRPr="00663455">
        <w:rPr>
          <w:rFonts w:ascii="Arial" w:hAnsi="Arial" w:cs="Arial"/>
          <w:noProof/>
          <w:sz w:val="24"/>
          <w:szCs w:val="24"/>
        </w:rPr>
        <w:tab/>
        <w:t xml:space="preserve">S. N. Austad, Why women live longer than men: Sex differences in longevity. </w:t>
      </w:r>
      <w:r w:rsidRPr="00663455">
        <w:rPr>
          <w:rFonts w:ascii="Arial" w:hAnsi="Arial" w:cs="Arial"/>
          <w:i/>
          <w:iCs/>
          <w:noProof/>
          <w:sz w:val="24"/>
          <w:szCs w:val="24"/>
        </w:rPr>
        <w:t>Gend. Med.</w:t>
      </w:r>
      <w:r w:rsidRPr="00663455">
        <w:rPr>
          <w:rFonts w:ascii="Arial" w:hAnsi="Arial" w:cs="Arial"/>
          <w:noProof/>
          <w:sz w:val="24"/>
          <w:szCs w:val="24"/>
        </w:rPr>
        <w:t xml:space="preserve"> </w:t>
      </w:r>
      <w:r w:rsidRPr="00663455">
        <w:rPr>
          <w:rFonts w:ascii="Arial" w:hAnsi="Arial" w:cs="Arial"/>
          <w:b/>
          <w:bCs/>
          <w:noProof/>
          <w:sz w:val="24"/>
          <w:szCs w:val="24"/>
        </w:rPr>
        <w:t>3</w:t>
      </w:r>
      <w:r w:rsidRPr="00663455">
        <w:rPr>
          <w:rFonts w:ascii="Arial" w:hAnsi="Arial" w:cs="Arial"/>
          <w:noProof/>
          <w:sz w:val="24"/>
          <w:szCs w:val="24"/>
        </w:rPr>
        <w:t>, 79–92 (2006).</w:t>
      </w:r>
    </w:p>
    <w:p w14:paraId="7F610ADE"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8. </w:t>
      </w:r>
      <w:r w:rsidRPr="00663455">
        <w:rPr>
          <w:rFonts w:ascii="Arial" w:hAnsi="Arial" w:cs="Arial"/>
          <w:noProof/>
          <w:sz w:val="24"/>
          <w:szCs w:val="24"/>
        </w:rPr>
        <w:tab/>
        <w:t xml:space="preserve">A. P. Belon, M. G. Lima, M. B. A. Barros, Gender differences in healthy life expectancy among Brazilian elderly. </w:t>
      </w:r>
      <w:r w:rsidRPr="00663455">
        <w:rPr>
          <w:rFonts w:ascii="Arial" w:hAnsi="Arial" w:cs="Arial"/>
          <w:i/>
          <w:iCs/>
          <w:noProof/>
          <w:sz w:val="24"/>
          <w:szCs w:val="24"/>
        </w:rPr>
        <w:t>Health Qual. Life Outcomes</w:t>
      </w:r>
      <w:r w:rsidRPr="00663455">
        <w:rPr>
          <w:rFonts w:ascii="Arial" w:hAnsi="Arial" w:cs="Arial"/>
          <w:noProof/>
          <w:sz w:val="24"/>
          <w:szCs w:val="24"/>
        </w:rPr>
        <w:t xml:space="preserve"> </w:t>
      </w:r>
      <w:r w:rsidRPr="00663455">
        <w:rPr>
          <w:rFonts w:ascii="Arial" w:hAnsi="Arial" w:cs="Arial"/>
          <w:b/>
          <w:bCs/>
          <w:noProof/>
          <w:sz w:val="24"/>
          <w:szCs w:val="24"/>
        </w:rPr>
        <w:t>12</w:t>
      </w:r>
      <w:r w:rsidRPr="00663455">
        <w:rPr>
          <w:rFonts w:ascii="Arial" w:hAnsi="Arial" w:cs="Arial"/>
          <w:noProof/>
          <w:sz w:val="24"/>
          <w:szCs w:val="24"/>
        </w:rPr>
        <w:t xml:space="preserve"> (2014).</w:t>
      </w:r>
    </w:p>
    <w:p w14:paraId="48EADC6F"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9. </w:t>
      </w:r>
      <w:r w:rsidRPr="00663455">
        <w:rPr>
          <w:rFonts w:ascii="Arial" w:hAnsi="Arial" w:cs="Arial"/>
          <w:noProof/>
          <w:sz w:val="24"/>
          <w:szCs w:val="24"/>
        </w:rPr>
        <w:tab/>
        <w:t xml:space="preserve">E. M. Crimmins, J. K. Kim, A. Solé-Auró, Gender differences in health: results from SHARE, ELSA and HRS. </w:t>
      </w:r>
      <w:r w:rsidRPr="00663455">
        <w:rPr>
          <w:rFonts w:ascii="Arial" w:hAnsi="Arial" w:cs="Arial"/>
          <w:i/>
          <w:iCs/>
          <w:noProof/>
          <w:sz w:val="24"/>
          <w:szCs w:val="24"/>
        </w:rPr>
        <w:t>Eur. J. Public Health</w:t>
      </w:r>
      <w:r w:rsidRPr="00663455">
        <w:rPr>
          <w:rFonts w:ascii="Arial" w:hAnsi="Arial" w:cs="Arial"/>
          <w:noProof/>
          <w:sz w:val="24"/>
          <w:szCs w:val="24"/>
        </w:rPr>
        <w:t xml:space="preserve"> </w:t>
      </w:r>
      <w:r w:rsidRPr="00663455">
        <w:rPr>
          <w:rFonts w:ascii="Arial" w:hAnsi="Arial" w:cs="Arial"/>
          <w:b/>
          <w:bCs/>
          <w:noProof/>
          <w:sz w:val="24"/>
          <w:szCs w:val="24"/>
        </w:rPr>
        <w:t>21</w:t>
      </w:r>
      <w:r w:rsidRPr="00663455">
        <w:rPr>
          <w:rFonts w:ascii="Arial" w:hAnsi="Arial" w:cs="Arial"/>
          <w:noProof/>
          <w:sz w:val="24"/>
          <w:szCs w:val="24"/>
        </w:rPr>
        <w:t>, 81–91 (2011).</w:t>
      </w:r>
    </w:p>
    <w:p w14:paraId="75177CD7"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10. </w:t>
      </w:r>
      <w:r w:rsidRPr="00663455">
        <w:rPr>
          <w:rFonts w:ascii="Arial" w:hAnsi="Arial" w:cs="Arial"/>
          <w:noProof/>
          <w:sz w:val="24"/>
          <w:szCs w:val="24"/>
        </w:rPr>
        <w:tab/>
        <w:t xml:space="preserve">A. Case, C. Paxson, Sex Differences in Morbidity and Mortality. </w:t>
      </w:r>
      <w:r w:rsidRPr="00663455">
        <w:rPr>
          <w:rFonts w:ascii="Arial" w:hAnsi="Arial" w:cs="Arial"/>
          <w:i/>
          <w:iCs/>
          <w:noProof/>
          <w:sz w:val="24"/>
          <w:szCs w:val="24"/>
        </w:rPr>
        <w:t>Demography</w:t>
      </w:r>
      <w:r w:rsidRPr="00663455">
        <w:rPr>
          <w:rFonts w:ascii="Arial" w:hAnsi="Arial" w:cs="Arial"/>
          <w:noProof/>
          <w:sz w:val="24"/>
          <w:szCs w:val="24"/>
        </w:rPr>
        <w:t xml:space="preserve"> </w:t>
      </w:r>
      <w:r w:rsidRPr="00663455">
        <w:rPr>
          <w:rFonts w:ascii="Arial" w:hAnsi="Arial" w:cs="Arial"/>
          <w:b/>
          <w:bCs/>
          <w:noProof/>
          <w:sz w:val="24"/>
          <w:szCs w:val="24"/>
        </w:rPr>
        <w:t>42</w:t>
      </w:r>
      <w:r w:rsidRPr="00663455">
        <w:rPr>
          <w:rFonts w:ascii="Arial" w:hAnsi="Arial" w:cs="Arial"/>
          <w:noProof/>
          <w:sz w:val="24"/>
          <w:szCs w:val="24"/>
        </w:rPr>
        <w:t>, 189–214 (2005).</w:t>
      </w:r>
    </w:p>
    <w:p w14:paraId="211D413D"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11. </w:t>
      </w:r>
      <w:r w:rsidRPr="00663455">
        <w:rPr>
          <w:rFonts w:ascii="Arial" w:hAnsi="Arial" w:cs="Arial"/>
          <w:noProof/>
          <w:sz w:val="24"/>
          <w:szCs w:val="24"/>
        </w:rPr>
        <w:tab/>
        <w:t xml:space="preserve">A. Oksuzyan, H. Brønnum-Hansen, B. Jeune, Gender gap in health expectancy. </w:t>
      </w:r>
      <w:r w:rsidRPr="00663455">
        <w:rPr>
          <w:rFonts w:ascii="Arial" w:hAnsi="Arial" w:cs="Arial"/>
          <w:i/>
          <w:iCs/>
          <w:noProof/>
          <w:sz w:val="24"/>
          <w:szCs w:val="24"/>
        </w:rPr>
        <w:t>Eur. J. Ageing</w:t>
      </w:r>
      <w:r w:rsidRPr="00663455">
        <w:rPr>
          <w:rFonts w:ascii="Arial" w:hAnsi="Arial" w:cs="Arial"/>
          <w:noProof/>
          <w:sz w:val="24"/>
          <w:szCs w:val="24"/>
        </w:rPr>
        <w:t xml:space="preserve"> </w:t>
      </w:r>
      <w:r w:rsidRPr="00663455">
        <w:rPr>
          <w:rFonts w:ascii="Arial" w:hAnsi="Arial" w:cs="Arial"/>
          <w:b/>
          <w:bCs/>
          <w:noProof/>
          <w:sz w:val="24"/>
          <w:szCs w:val="24"/>
        </w:rPr>
        <w:t>7</w:t>
      </w:r>
      <w:r w:rsidRPr="00663455">
        <w:rPr>
          <w:rFonts w:ascii="Arial" w:hAnsi="Arial" w:cs="Arial"/>
          <w:noProof/>
          <w:sz w:val="24"/>
          <w:szCs w:val="24"/>
        </w:rPr>
        <w:t>, 213–218 (2010).</w:t>
      </w:r>
    </w:p>
    <w:p w14:paraId="7A5C81D2"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12. </w:t>
      </w:r>
      <w:r w:rsidRPr="00663455">
        <w:rPr>
          <w:rFonts w:ascii="Arial" w:hAnsi="Arial" w:cs="Arial"/>
          <w:noProof/>
          <w:sz w:val="24"/>
          <w:szCs w:val="24"/>
        </w:rPr>
        <w:tab/>
        <w:t xml:space="preserve">M. Luy, Y. Minagawa, Gender gaps--Life expectancy and proportion of life in poor health. </w:t>
      </w:r>
      <w:r w:rsidRPr="00663455">
        <w:rPr>
          <w:rFonts w:ascii="Arial" w:hAnsi="Arial" w:cs="Arial"/>
          <w:i/>
          <w:iCs/>
          <w:noProof/>
          <w:sz w:val="24"/>
          <w:szCs w:val="24"/>
        </w:rPr>
        <w:t>Heal. reports</w:t>
      </w:r>
      <w:r w:rsidRPr="00663455">
        <w:rPr>
          <w:rFonts w:ascii="Arial" w:hAnsi="Arial" w:cs="Arial"/>
          <w:noProof/>
          <w:sz w:val="24"/>
          <w:szCs w:val="24"/>
        </w:rPr>
        <w:t xml:space="preserve"> </w:t>
      </w:r>
      <w:r w:rsidRPr="00663455">
        <w:rPr>
          <w:rFonts w:ascii="Arial" w:hAnsi="Arial" w:cs="Arial"/>
          <w:b/>
          <w:bCs/>
          <w:noProof/>
          <w:sz w:val="24"/>
          <w:szCs w:val="24"/>
        </w:rPr>
        <w:t>25</w:t>
      </w:r>
      <w:r w:rsidRPr="00663455">
        <w:rPr>
          <w:rFonts w:ascii="Arial" w:hAnsi="Arial" w:cs="Arial"/>
          <w:noProof/>
          <w:sz w:val="24"/>
          <w:szCs w:val="24"/>
        </w:rPr>
        <w:t>, 12–9 (2014).</w:t>
      </w:r>
    </w:p>
    <w:p w14:paraId="49ED4C20"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13. </w:t>
      </w:r>
      <w:r w:rsidRPr="00663455">
        <w:rPr>
          <w:rFonts w:ascii="Arial" w:hAnsi="Arial" w:cs="Arial"/>
          <w:noProof/>
          <w:sz w:val="24"/>
          <w:szCs w:val="24"/>
        </w:rPr>
        <w:tab/>
        <w:t xml:space="preserve">H. Van Oyen, </w:t>
      </w:r>
      <w:r w:rsidRPr="00663455">
        <w:rPr>
          <w:rFonts w:ascii="Arial" w:hAnsi="Arial" w:cs="Arial"/>
          <w:i/>
          <w:iCs/>
          <w:noProof/>
          <w:sz w:val="24"/>
          <w:szCs w:val="24"/>
        </w:rPr>
        <w:t>et al.</w:t>
      </w:r>
      <w:r w:rsidRPr="00663455">
        <w:rPr>
          <w:rFonts w:ascii="Arial" w:hAnsi="Arial" w:cs="Arial"/>
          <w:noProof/>
          <w:sz w:val="24"/>
          <w:szCs w:val="24"/>
        </w:rPr>
        <w:t xml:space="preserve">, Gender gaps in life expectancy and expected years </w:t>
      </w:r>
      <w:r w:rsidRPr="00663455">
        <w:rPr>
          <w:rFonts w:ascii="Arial" w:hAnsi="Arial" w:cs="Arial"/>
          <w:noProof/>
          <w:sz w:val="24"/>
          <w:szCs w:val="24"/>
        </w:rPr>
        <w:lastRenderedPageBreak/>
        <w:t xml:space="preserve">with activity limitations at age 50 in the European Union: associations with macro-level structural indicators. </w:t>
      </w:r>
      <w:r w:rsidRPr="00663455">
        <w:rPr>
          <w:rFonts w:ascii="Arial" w:hAnsi="Arial" w:cs="Arial"/>
          <w:i/>
          <w:iCs/>
          <w:noProof/>
          <w:sz w:val="24"/>
          <w:szCs w:val="24"/>
        </w:rPr>
        <w:t>Eur. J. Ageing</w:t>
      </w:r>
      <w:r w:rsidRPr="00663455">
        <w:rPr>
          <w:rFonts w:ascii="Arial" w:hAnsi="Arial" w:cs="Arial"/>
          <w:noProof/>
          <w:sz w:val="24"/>
          <w:szCs w:val="24"/>
        </w:rPr>
        <w:t xml:space="preserve"> </w:t>
      </w:r>
      <w:r w:rsidRPr="00663455">
        <w:rPr>
          <w:rFonts w:ascii="Arial" w:hAnsi="Arial" w:cs="Arial"/>
          <w:b/>
          <w:bCs/>
          <w:noProof/>
          <w:sz w:val="24"/>
          <w:szCs w:val="24"/>
        </w:rPr>
        <w:t>7</w:t>
      </w:r>
      <w:r w:rsidRPr="00663455">
        <w:rPr>
          <w:rFonts w:ascii="Arial" w:hAnsi="Arial" w:cs="Arial"/>
          <w:noProof/>
          <w:sz w:val="24"/>
          <w:szCs w:val="24"/>
        </w:rPr>
        <w:t>, 229–237 (2010).</w:t>
      </w:r>
    </w:p>
    <w:p w14:paraId="2F8E44C3"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14. </w:t>
      </w:r>
      <w:r w:rsidRPr="00663455">
        <w:rPr>
          <w:rFonts w:ascii="Arial" w:hAnsi="Arial" w:cs="Arial"/>
          <w:noProof/>
          <w:sz w:val="24"/>
          <w:szCs w:val="24"/>
        </w:rPr>
        <w:tab/>
        <w:t xml:space="preserve">V. di Lego, P. Di Giulio, M. Luy, “Gender Differences in Healthy and Unhealthy Life Expectancy” in </w:t>
      </w:r>
      <w:r w:rsidRPr="00663455">
        <w:rPr>
          <w:rFonts w:ascii="Arial" w:hAnsi="Arial" w:cs="Arial"/>
          <w:i/>
          <w:iCs/>
          <w:noProof/>
          <w:sz w:val="24"/>
          <w:szCs w:val="24"/>
        </w:rPr>
        <w:t>International Handbook of Health Expectancies.</w:t>
      </w:r>
      <w:r w:rsidRPr="00663455">
        <w:rPr>
          <w:rFonts w:ascii="Arial" w:hAnsi="Arial" w:cs="Arial"/>
          <w:noProof/>
          <w:sz w:val="24"/>
          <w:szCs w:val="24"/>
        </w:rPr>
        <w:t>, Internatio, R. J. Jagger C., Crimmins E., Saito Y., De Carvalho Yokota R., Van Oyen H., Ed. (Springer, Cham, 2020), pp. 151–172.</w:t>
      </w:r>
    </w:p>
    <w:p w14:paraId="7FF0BE35"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15. </w:t>
      </w:r>
      <w:r w:rsidRPr="00663455">
        <w:rPr>
          <w:rFonts w:ascii="Arial" w:hAnsi="Arial" w:cs="Arial"/>
          <w:noProof/>
          <w:sz w:val="24"/>
          <w:szCs w:val="24"/>
        </w:rPr>
        <w:tab/>
        <w:t xml:space="preserve">W. Nusselder, C. Looman, Decomposition of differences in health expectancy by cause. </w:t>
      </w:r>
      <w:r w:rsidRPr="00663455">
        <w:rPr>
          <w:rFonts w:ascii="Arial" w:hAnsi="Arial" w:cs="Arial"/>
          <w:i/>
          <w:iCs/>
          <w:noProof/>
          <w:sz w:val="24"/>
          <w:szCs w:val="24"/>
        </w:rPr>
        <w:t>Demography</w:t>
      </w:r>
      <w:r w:rsidRPr="00663455">
        <w:rPr>
          <w:rFonts w:ascii="Arial" w:hAnsi="Arial" w:cs="Arial"/>
          <w:noProof/>
          <w:sz w:val="24"/>
          <w:szCs w:val="24"/>
        </w:rPr>
        <w:t xml:space="preserve"> </w:t>
      </w:r>
      <w:r w:rsidRPr="00663455">
        <w:rPr>
          <w:rFonts w:ascii="Arial" w:hAnsi="Arial" w:cs="Arial"/>
          <w:b/>
          <w:bCs/>
          <w:noProof/>
          <w:sz w:val="24"/>
          <w:szCs w:val="24"/>
        </w:rPr>
        <w:t>41</w:t>
      </w:r>
      <w:r w:rsidRPr="00663455">
        <w:rPr>
          <w:rFonts w:ascii="Arial" w:hAnsi="Arial" w:cs="Arial"/>
          <w:noProof/>
          <w:sz w:val="24"/>
          <w:szCs w:val="24"/>
        </w:rPr>
        <w:t>, 315–34 (2004).</w:t>
      </w:r>
    </w:p>
    <w:p w14:paraId="51BE017F"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16. </w:t>
      </w:r>
      <w:r w:rsidRPr="00663455">
        <w:rPr>
          <w:rFonts w:ascii="Arial" w:hAnsi="Arial" w:cs="Arial"/>
          <w:noProof/>
          <w:sz w:val="24"/>
          <w:szCs w:val="24"/>
        </w:rPr>
        <w:tab/>
        <w:t xml:space="preserve">M. R. Nepomuceno, V. di Lego, C. M. Turra, Gender disparities in health at older ages and their consequences for well-being in Latin America and the Caribbean. </w:t>
      </w:r>
      <w:r w:rsidRPr="00663455">
        <w:rPr>
          <w:rFonts w:ascii="Arial" w:hAnsi="Arial" w:cs="Arial"/>
          <w:i/>
          <w:iCs/>
          <w:noProof/>
          <w:sz w:val="24"/>
          <w:szCs w:val="24"/>
        </w:rPr>
        <w:t>Vienna Yearb. Popul. Res.</w:t>
      </w:r>
      <w:r w:rsidRPr="00663455">
        <w:rPr>
          <w:rFonts w:ascii="Arial" w:hAnsi="Arial" w:cs="Arial"/>
          <w:noProof/>
          <w:sz w:val="24"/>
          <w:szCs w:val="24"/>
        </w:rPr>
        <w:t xml:space="preserve"> </w:t>
      </w:r>
      <w:r w:rsidRPr="00663455">
        <w:rPr>
          <w:rFonts w:ascii="Arial" w:hAnsi="Arial" w:cs="Arial"/>
          <w:b/>
          <w:bCs/>
          <w:noProof/>
          <w:sz w:val="24"/>
          <w:szCs w:val="24"/>
        </w:rPr>
        <w:t>19</w:t>
      </w:r>
      <w:r w:rsidRPr="00663455">
        <w:rPr>
          <w:rFonts w:ascii="Arial" w:hAnsi="Arial" w:cs="Arial"/>
          <w:noProof/>
          <w:sz w:val="24"/>
          <w:szCs w:val="24"/>
        </w:rPr>
        <w:t xml:space="preserve"> (2021).</w:t>
      </w:r>
    </w:p>
    <w:p w14:paraId="014C43ED"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17. </w:t>
      </w:r>
      <w:r w:rsidRPr="00663455">
        <w:rPr>
          <w:rFonts w:ascii="Arial" w:hAnsi="Arial" w:cs="Arial"/>
          <w:noProof/>
          <w:sz w:val="24"/>
          <w:szCs w:val="24"/>
        </w:rPr>
        <w:tab/>
        <w:t>A. A. van Raalte, M. R. Nepomuceno, “Decomposing Gaps in Healthy Life Expectancy” in (2020), pp. 107–122.</w:t>
      </w:r>
    </w:p>
    <w:p w14:paraId="65D685F4"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18. </w:t>
      </w:r>
      <w:r w:rsidRPr="00663455">
        <w:rPr>
          <w:rFonts w:ascii="Arial" w:hAnsi="Arial" w:cs="Arial"/>
          <w:noProof/>
          <w:sz w:val="24"/>
          <w:szCs w:val="24"/>
        </w:rPr>
        <w:tab/>
        <w:t xml:space="preserve">W. J. Nusselder, C. W. N. Looman, H. van Oyen, J. M. Robine, C. Jagger, Gender differences in health of EU10 and EU15 populations: the double burden of EU10 men. </w:t>
      </w:r>
      <w:r w:rsidRPr="00663455">
        <w:rPr>
          <w:rFonts w:ascii="Arial" w:hAnsi="Arial" w:cs="Arial"/>
          <w:i/>
          <w:iCs/>
          <w:noProof/>
          <w:sz w:val="24"/>
          <w:szCs w:val="24"/>
        </w:rPr>
        <w:t>Eur. J. Ageing</w:t>
      </w:r>
      <w:r w:rsidRPr="00663455">
        <w:rPr>
          <w:rFonts w:ascii="Arial" w:hAnsi="Arial" w:cs="Arial"/>
          <w:noProof/>
          <w:sz w:val="24"/>
          <w:szCs w:val="24"/>
        </w:rPr>
        <w:t xml:space="preserve"> </w:t>
      </w:r>
      <w:r w:rsidRPr="00663455">
        <w:rPr>
          <w:rFonts w:ascii="Arial" w:hAnsi="Arial" w:cs="Arial"/>
          <w:b/>
          <w:bCs/>
          <w:noProof/>
          <w:sz w:val="24"/>
          <w:szCs w:val="24"/>
        </w:rPr>
        <w:t>7</w:t>
      </w:r>
      <w:r w:rsidRPr="00663455">
        <w:rPr>
          <w:rFonts w:ascii="Arial" w:hAnsi="Arial" w:cs="Arial"/>
          <w:noProof/>
          <w:sz w:val="24"/>
          <w:szCs w:val="24"/>
        </w:rPr>
        <w:t>, 219–227 (2010).</w:t>
      </w:r>
    </w:p>
    <w:p w14:paraId="71DDDDF2"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19. </w:t>
      </w:r>
      <w:r w:rsidRPr="00663455">
        <w:rPr>
          <w:rFonts w:ascii="Arial" w:hAnsi="Arial" w:cs="Arial"/>
          <w:noProof/>
          <w:sz w:val="24"/>
          <w:szCs w:val="24"/>
        </w:rPr>
        <w:tab/>
        <w:t xml:space="preserve">H. Van Oyen, </w:t>
      </w:r>
      <w:r w:rsidRPr="00663455">
        <w:rPr>
          <w:rFonts w:ascii="Arial" w:hAnsi="Arial" w:cs="Arial"/>
          <w:i/>
          <w:iCs/>
          <w:noProof/>
          <w:sz w:val="24"/>
          <w:szCs w:val="24"/>
        </w:rPr>
        <w:t>et al.</w:t>
      </w:r>
      <w:r w:rsidRPr="00663455">
        <w:rPr>
          <w:rFonts w:ascii="Arial" w:hAnsi="Arial" w:cs="Arial"/>
          <w:noProof/>
          <w:sz w:val="24"/>
          <w:szCs w:val="24"/>
        </w:rPr>
        <w:t xml:space="preserve">, Gender differences in healthy life years within the EU: an exploration of the “health–survival” paradox. </w:t>
      </w:r>
      <w:r w:rsidRPr="00663455">
        <w:rPr>
          <w:rFonts w:ascii="Arial" w:hAnsi="Arial" w:cs="Arial"/>
          <w:i/>
          <w:iCs/>
          <w:noProof/>
          <w:sz w:val="24"/>
          <w:szCs w:val="24"/>
        </w:rPr>
        <w:t>Int. J. Public Health</w:t>
      </w:r>
      <w:r w:rsidRPr="00663455">
        <w:rPr>
          <w:rFonts w:ascii="Arial" w:hAnsi="Arial" w:cs="Arial"/>
          <w:noProof/>
          <w:sz w:val="24"/>
          <w:szCs w:val="24"/>
        </w:rPr>
        <w:t xml:space="preserve"> </w:t>
      </w:r>
      <w:r w:rsidRPr="00663455">
        <w:rPr>
          <w:rFonts w:ascii="Arial" w:hAnsi="Arial" w:cs="Arial"/>
          <w:b/>
          <w:bCs/>
          <w:noProof/>
          <w:sz w:val="24"/>
          <w:szCs w:val="24"/>
        </w:rPr>
        <w:t>58</w:t>
      </w:r>
      <w:r w:rsidRPr="00663455">
        <w:rPr>
          <w:rFonts w:ascii="Arial" w:hAnsi="Arial" w:cs="Arial"/>
          <w:noProof/>
          <w:sz w:val="24"/>
          <w:szCs w:val="24"/>
        </w:rPr>
        <w:t>, 143–155 (2013).</w:t>
      </w:r>
    </w:p>
    <w:p w14:paraId="67987F54"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20. </w:t>
      </w:r>
      <w:r w:rsidRPr="00663455">
        <w:rPr>
          <w:rFonts w:ascii="Arial" w:hAnsi="Arial" w:cs="Arial"/>
          <w:noProof/>
          <w:sz w:val="24"/>
          <w:szCs w:val="24"/>
        </w:rPr>
        <w:tab/>
        <w:t xml:space="preserve">P. Gardner, K. Katagiri, J. Parsons, J. Lee, R. Thevannoor, “Not for the fainthearted”: Engaging in cross-national comparative research. </w:t>
      </w:r>
      <w:r w:rsidRPr="00663455">
        <w:rPr>
          <w:rFonts w:ascii="Arial" w:hAnsi="Arial" w:cs="Arial"/>
          <w:i/>
          <w:iCs/>
          <w:noProof/>
          <w:sz w:val="24"/>
          <w:szCs w:val="24"/>
        </w:rPr>
        <w:t>J. Aging Stud.</w:t>
      </w:r>
      <w:r w:rsidRPr="00663455">
        <w:rPr>
          <w:rFonts w:ascii="Arial" w:hAnsi="Arial" w:cs="Arial"/>
          <w:noProof/>
          <w:sz w:val="24"/>
          <w:szCs w:val="24"/>
        </w:rPr>
        <w:t xml:space="preserve"> </w:t>
      </w:r>
      <w:r w:rsidRPr="00663455">
        <w:rPr>
          <w:rFonts w:ascii="Arial" w:hAnsi="Arial" w:cs="Arial"/>
          <w:b/>
          <w:bCs/>
          <w:noProof/>
          <w:sz w:val="24"/>
          <w:szCs w:val="24"/>
        </w:rPr>
        <w:t>26</w:t>
      </w:r>
      <w:r w:rsidRPr="00663455">
        <w:rPr>
          <w:rFonts w:ascii="Arial" w:hAnsi="Arial" w:cs="Arial"/>
          <w:noProof/>
          <w:sz w:val="24"/>
          <w:szCs w:val="24"/>
        </w:rPr>
        <w:t>, 253–261 (2012).</w:t>
      </w:r>
    </w:p>
    <w:p w14:paraId="6059A171"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21. </w:t>
      </w:r>
      <w:r w:rsidRPr="00663455">
        <w:rPr>
          <w:rFonts w:ascii="Arial" w:hAnsi="Arial" w:cs="Arial"/>
          <w:noProof/>
          <w:sz w:val="24"/>
          <w:szCs w:val="24"/>
        </w:rPr>
        <w:tab/>
        <w:t xml:space="preserve">J. Ailshire, D. Carr, Cross-National Comparisons of Social and Economic Contexts of Aging. </w:t>
      </w:r>
      <w:r w:rsidRPr="00663455">
        <w:rPr>
          <w:rFonts w:ascii="Arial" w:hAnsi="Arial" w:cs="Arial"/>
          <w:i/>
          <w:iCs/>
          <w:noProof/>
          <w:sz w:val="24"/>
          <w:szCs w:val="24"/>
        </w:rPr>
        <w:t>Journals Gerontol. Ser. B</w:t>
      </w:r>
      <w:r w:rsidRPr="00663455">
        <w:rPr>
          <w:rFonts w:ascii="Arial" w:hAnsi="Arial" w:cs="Arial"/>
          <w:noProof/>
          <w:sz w:val="24"/>
          <w:szCs w:val="24"/>
        </w:rPr>
        <w:t xml:space="preserve"> </w:t>
      </w:r>
      <w:r w:rsidRPr="00663455">
        <w:rPr>
          <w:rFonts w:ascii="Arial" w:hAnsi="Arial" w:cs="Arial"/>
          <w:b/>
          <w:bCs/>
          <w:noProof/>
          <w:sz w:val="24"/>
          <w:szCs w:val="24"/>
        </w:rPr>
        <w:t>76</w:t>
      </w:r>
      <w:r w:rsidRPr="00663455">
        <w:rPr>
          <w:rFonts w:ascii="Arial" w:hAnsi="Arial" w:cs="Arial"/>
          <w:noProof/>
          <w:sz w:val="24"/>
          <w:szCs w:val="24"/>
        </w:rPr>
        <w:t>, S1–S4 (2021).</w:t>
      </w:r>
    </w:p>
    <w:p w14:paraId="6993436A"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22. </w:t>
      </w:r>
      <w:r w:rsidRPr="00663455">
        <w:rPr>
          <w:rFonts w:ascii="Arial" w:hAnsi="Arial" w:cs="Arial"/>
          <w:noProof/>
          <w:sz w:val="24"/>
          <w:szCs w:val="24"/>
        </w:rPr>
        <w:tab/>
        <w:t xml:space="preserve">E. M. Crimmins, H. Shim, Y. S. Zhang, J. K. Kim, Differences between men and women in mortality and the health dimensions of the morbidity process. </w:t>
      </w:r>
      <w:r w:rsidRPr="00663455">
        <w:rPr>
          <w:rFonts w:ascii="Arial" w:hAnsi="Arial" w:cs="Arial"/>
          <w:i/>
          <w:iCs/>
          <w:noProof/>
          <w:sz w:val="24"/>
          <w:szCs w:val="24"/>
        </w:rPr>
        <w:t>Clin. Chem.</w:t>
      </w:r>
      <w:r w:rsidRPr="00663455">
        <w:rPr>
          <w:rFonts w:ascii="Arial" w:hAnsi="Arial" w:cs="Arial"/>
          <w:noProof/>
          <w:sz w:val="24"/>
          <w:szCs w:val="24"/>
        </w:rPr>
        <w:t xml:space="preserve"> </w:t>
      </w:r>
      <w:r w:rsidRPr="00663455">
        <w:rPr>
          <w:rFonts w:ascii="Arial" w:hAnsi="Arial" w:cs="Arial"/>
          <w:b/>
          <w:bCs/>
          <w:noProof/>
          <w:sz w:val="24"/>
          <w:szCs w:val="24"/>
        </w:rPr>
        <w:t>65</w:t>
      </w:r>
      <w:r w:rsidRPr="00663455">
        <w:rPr>
          <w:rFonts w:ascii="Arial" w:hAnsi="Arial" w:cs="Arial"/>
          <w:noProof/>
          <w:sz w:val="24"/>
          <w:szCs w:val="24"/>
        </w:rPr>
        <w:t>, 135–145 (2019).</w:t>
      </w:r>
    </w:p>
    <w:p w14:paraId="518E31C4"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23. </w:t>
      </w:r>
      <w:r w:rsidRPr="00663455">
        <w:rPr>
          <w:rFonts w:ascii="Arial" w:hAnsi="Arial" w:cs="Arial"/>
          <w:noProof/>
          <w:sz w:val="24"/>
          <w:szCs w:val="24"/>
        </w:rPr>
        <w:tab/>
        <w:t xml:space="preserve">W. Nusselder, </w:t>
      </w:r>
      <w:r w:rsidRPr="00663455">
        <w:rPr>
          <w:rFonts w:ascii="Arial" w:hAnsi="Arial" w:cs="Arial"/>
          <w:i/>
          <w:iCs/>
          <w:noProof/>
          <w:sz w:val="24"/>
          <w:szCs w:val="24"/>
        </w:rPr>
        <w:t>et al.</w:t>
      </w:r>
      <w:r w:rsidRPr="00663455">
        <w:rPr>
          <w:rFonts w:ascii="Arial" w:hAnsi="Arial" w:cs="Arial"/>
          <w:noProof/>
          <w:sz w:val="24"/>
          <w:szCs w:val="24"/>
        </w:rPr>
        <w:t xml:space="preserve">, Women’s excess unhealthy life years: disentangling the unhealthy life years gap. </w:t>
      </w:r>
      <w:r w:rsidRPr="00663455">
        <w:rPr>
          <w:rFonts w:ascii="Arial" w:hAnsi="Arial" w:cs="Arial"/>
          <w:i/>
          <w:iCs/>
          <w:noProof/>
          <w:sz w:val="24"/>
          <w:szCs w:val="24"/>
        </w:rPr>
        <w:t>Eur. J. Public Health</w:t>
      </w:r>
      <w:r w:rsidRPr="00663455">
        <w:rPr>
          <w:rFonts w:ascii="Arial" w:hAnsi="Arial" w:cs="Arial"/>
          <w:noProof/>
          <w:sz w:val="24"/>
          <w:szCs w:val="24"/>
        </w:rPr>
        <w:t xml:space="preserve"> </w:t>
      </w:r>
      <w:r w:rsidRPr="00663455">
        <w:rPr>
          <w:rFonts w:ascii="Arial" w:hAnsi="Arial" w:cs="Arial"/>
          <w:b/>
          <w:bCs/>
          <w:noProof/>
          <w:sz w:val="24"/>
          <w:szCs w:val="24"/>
        </w:rPr>
        <w:t>29</w:t>
      </w:r>
      <w:r w:rsidRPr="00663455">
        <w:rPr>
          <w:rFonts w:ascii="Arial" w:hAnsi="Arial" w:cs="Arial"/>
          <w:noProof/>
          <w:sz w:val="24"/>
          <w:szCs w:val="24"/>
        </w:rPr>
        <w:t>, 914–919 (2019).</w:t>
      </w:r>
    </w:p>
    <w:p w14:paraId="57181A7F"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24. </w:t>
      </w:r>
      <w:r w:rsidRPr="00663455">
        <w:rPr>
          <w:rFonts w:ascii="Arial" w:hAnsi="Arial" w:cs="Arial"/>
          <w:noProof/>
          <w:sz w:val="24"/>
          <w:szCs w:val="24"/>
        </w:rPr>
        <w:tab/>
        <w:t xml:space="preserve">D. . Sullivan, A single index of mortality and morbidity. </w:t>
      </w:r>
      <w:r w:rsidRPr="00663455">
        <w:rPr>
          <w:rFonts w:ascii="Arial" w:hAnsi="Arial" w:cs="Arial"/>
          <w:i/>
          <w:iCs/>
          <w:noProof/>
          <w:sz w:val="24"/>
          <w:szCs w:val="24"/>
        </w:rPr>
        <w:t>HSMHA Health Rep.</w:t>
      </w:r>
      <w:r w:rsidRPr="00663455">
        <w:rPr>
          <w:rFonts w:ascii="Arial" w:hAnsi="Arial" w:cs="Arial"/>
          <w:noProof/>
          <w:sz w:val="24"/>
          <w:szCs w:val="24"/>
        </w:rPr>
        <w:t xml:space="preserve"> </w:t>
      </w:r>
      <w:r w:rsidRPr="00663455">
        <w:rPr>
          <w:rFonts w:ascii="Arial" w:hAnsi="Arial" w:cs="Arial"/>
          <w:b/>
          <w:bCs/>
          <w:noProof/>
          <w:sz w:val="24"/>
          <w:szCs w:val="24"/>
        </w:rPr>
        <w:t>86</w:t>
      </w:r>
      <w:r w:rsidRPr="00663455">
        <w:rPr>
          <w:rFonts w:ascii="Arial" w:hAnsi="Arial" w:cs="Arial"/>
          <w:noProof/>
          <w:sz w:val="24"/>
          <w:szCs w:val="24"/>
        </w:rPr>
        <w:t>, 347–54 (1971).</w:t>
      </w:r>
    </w:p>
    <w:p w14:paraId="52BD625C"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25. </w:t>
      </w:r>
      <w:r w:rsidRPr="00663455">
        <w:rPr>
          <w:rFonts w:ascii="Arial" w:hAnsi="Arial" w:cs="Arial"/>
          <w:noProof/>
          <w:sz w:val="24"/>
          <w:szCs w:val="24"/>
        </w:rPr>
        <w:tab/>
        <w:t xml:space="preserve">Y. Saito, J. M. Robine, E. M. Crimmins, The methods and materials of health expectancy. </w:t>
      </w:r>
      <w:r w:rsidRPr="00663455">
        <w:rPr>
          <w:rFonts w:ascii="Arial" w:hAnsi="Arial" w:cs="Arial"/>
          <w:i/>
          <w:iCs/>
          <w:noProof/>
          <w:sz w:val="24"/>
          <w:szCs w:val="24"/>
        </w:rPr>
        <w:t>Stat. J. IAOS</w:t>
      </w:r>
      <w:r w:rsidRPr="00663455">
        <w:rPr>
          <w:rFonts w:ascii="Arial" w:hAnsi="Arial" w:cs="Arial"/>
          <w:noProof/>
          <w:sz w:val="24"/>
          <w:szCs w:val="24"/>
        </w:rPr>
        <w:t xml:space="preserve"> </w:t>
      </w:r>
      <w:r w:rsidRPr="00663455">
        <w:rPr>
          <w:rFonts w:ascii="Arial" w:hAnsi="Arial" w:cs="Arial"/>
          <w:b/>
          <w:bCs/>
          <w:noProof/>
          <w:sz w:val="24"/>
          <w:szCs w:val="24"/>
        </w:rPr>
        <w:t>30</w:t>
      </w:r>
      <w:r w:rsidRPr="00663455">
        <w:rPr>
          <w:rFonts w:ascii="Arial" w:hAnsi="Arial" w:cs="Arial"/>
          <w:noProof/>
          <w:sz w:val="24"/>
          <w:szCs w:val="24"/>
        </w:rPr>
        <w:t>, 209–223 (2014).</w:t>
      </w:r>
    </w:p>
    <w:p w14:paraId="467356A9"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26. </w:t>
      </w:r>
      <w:r w:rsidRPr="00663455">
        <w:rPr>
          <w:rFonts w:ascii="Arial" w:hAnsi="Arial" w:cs="Arial"/>
          <w:noProof/>
          <w:sz w:val="24"/>
          <w:szCs w:val="24"/>
        </w:rPr>
        <w:tab/>
        <w:t xml:space="preserve">E. M. Crimmins, Y. Zhang, Y. Saito, Trends Over 4 Decades in Disability-Free Life Expectancy in the United States. </w:t>
      </w:r>
      <w:r w:rsidRPr="00663455">
        <w:rPr>
          <w:rFonts w:ascii="Arial" w:hAnsi="Arial" w:cs="Arial"/>
          <w:b/>
          <w:bCs/>
          <w:noProof/>
          <w:sz w:val="24"/>
          <w:szCs w:val="24"/>
        </w:rPr>
        <w:t>106</w:t>
      </w:r>
      <w:r w:rsidRPr="00663455">
        <w:rPr>
          <w:rFonts w:ascii="Arial" w:hAnsi="Arial" w:cs="Arial"/>
          <w:noProof/>
          <w:sz w:val="24"/>
          <w:szCs w:val="24"/>
        </w:rPr>
        <w:t>, 1287–1293 (2016).</w:t>
      </w:r>
    </w:p>
    <w:p w14:paraId="51D0792B"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27. </w:t>
      </w:r>
      <w:r w:rsidRPr="00663455">
        <w:rPr>
          <w:rFonts w:ascii="Arial" w:hAnsi="Arial" w:cs="Arial"/>
          <w:noProof/>
          <w:sz w:val="24"/>
          <w:szCs w:val="24"/>
        </w:rPr>
        <w:tab/>
        <w:t xml:space="preserve">L. a Beckett, </w:t>
      </w:r>
      <w:r w:rsidRPr="00663455">
        <w:rPr>
          <w:rFonts w:ascii="Arial" w:hAnsi="Arial" w:cs="Arial"/>
          <w:i/>
          <w:iCs/>
          <w:noProof/>
          <w:sz w:val="24"/>
          <w:szCs w:val="24"/>
        </w:rPr>
        <w:t>et al.</w:t>
      </w:r>
      <w:r w:rsidRPr="00663455">
        <w:rPr>
          <w:rFonts w:ascii="Arial" w:hAnsi="Arial" w:cs="Arial"/>
          <w:noProof/>
          <w:sz w:val="24"/>
          <w:szCs w:val="24"/>
        </w:rPr>
        <w:t xml:space="preserve">, Analysis of change in self-reported physical function among older persons in four population studies. </w:t>
      </w:r>
      <w:r w:rsidRPr="00663455">
        <w:rPr>
          <w:rFonts w:ascii="Arial" w:hAnsi="Arial" w:cs="Arial"/>
          <w:i/>
          <w:iCs/>
          <w:noProof/>
          <w:sz w:val="24"/>
          <w:szCs w:val="24"/>
        </w:rPr>
        <w:t>Am. J. Epidemiol.</w:t>
      </w:r>
      <w:r w:rsidRPr="00663455">
        <w:rPr>
          <w:rFonts w:ascii="Arial" w:hAnsi="Arial" w:cs="Arial"/>
          <w:noProof/>
          <w:sz w:val="24"/>
          <w:szCs w:val="24"/>
        </w:rPr>
        <w:t xml:space="preserve"> </w:t>
      </w:r>
      <w:r w:rsidRPr="00663455">
        <w:rPr>
          <w:rFonts w:ascii="Arial" w:hAnsi="Arial" w:cs="Arial"/>
          <w:b/>
          <w:bCs/>
          <w:noProof/>
          <w:sz w:val="24"/>
          <w:szCs w:val="24"/>
        </w:rPr>
        <w:t>143</w:t>
      </w:r>
      <w:r w:rsidRPr="00663455">
        <w:rPr>
          <w:rFonts w:ascii="Arial" w:hAnsi="Arial" w:cs="Arial"/>
          <w:noProof/>
          <w:sz w:val="24"/>
          <w:szCs w:val="24"/>
        </w:rPr>
        <w:t>, 766–78 (1996).</w:t>
      </w:r>
    </w:p>
    <w:p w14:paraId="45C5566A"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28. </w:t>
      </w:r>
      <w:r w:rsidRPr="00663455">
        <w:rPr>
          <w:rFonts w:ascii="Arial" w:hAnsi="Arial" w:cs="Arial"/>
          <w:noProof/>
          <w:sz w:val="24"/>
          <w:szCs w:val="24"/>
        </w:rPr>
        <w:tab/>
        <w:t xml:space="preserve">S. Horiuchi, J. R. Wilmoth, S. D. Pletcher, A decomposition method based on a model of continuous change. </w:t>
      </w:r>
      <w:r w:rsidRPr="00663455">
        <w:rPr>
          <w:rFonts w:ascii="Arial" w:hAnsi="Arial" w:cs="Arial"/>
          <w:i/>
          <w:iCs/>
          <w:noProof/>
          <w:sz w:val="24"/>
          <w:szCs w:val="24"/>
        </w:rPr>
        <w:t>Demography</w:t>
      </w:r>
      <w:r w:rsidRPr="00663455">
        <w:rPr>
          <w:rFonts w:ascii="Arial" w:hAnsi="Arial" w:cs="Arial"/>
          <w:noProof/>
          <w:sz w:val="24"/>
          <w:szCs w:val="24"/>
        </w:rPr>
        <w:t xml:space="preserve"> </w:t>
      </w:r>
      <w:r w:rsidRPr="00663455">
        <w:rPr>
          <w:rFonts w:ascii="Arial" w:hAnsi="Arial" w:cs="Arial"/>
          <w:b/>
          <w:bCs/>
          <w:noProof/>
          <w:sz w:val="24"/>
          <w:szCs w:val="24"/>
        </w:rPr>
        <w:t>45</w:t>
      </w:r>
      <w:r w:rsidRPr="00663455">
        <w:rPr>
          <w:rFonts w:ascii="Arial" w:hAnsi="Arial" w:cs="Arial"/>
          <w:noProof/>
          <w:sz w:val="24"/>
          <w:szCs w:val="24"/>
        </w:rPr>
        <w:t>, 785–801 (2008).</w:t>
      </w:r>
    </w:p>
    <w:p w14:paraId="3E90FAA6"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29. </w:t>
      </w:r>
      <w:r w:rsidRPr="00663455">
        <w:rPr>
          <w:rFonts w:ascii="Arial" w:hAnsi="Arial" w:cs="Arial"/>
          <w:noProof/>
          <w:sz w:val="24"/>
          <w:szCs w:val="24"/>
        </w:rPr>
        <w:tab/>
        <w:t>T. Riffe, Package “DemoDecomp” Type Package Title Decompose Demographic Functions (2018) https:/doi.org/10.1353/dem.0.0033 (October 15, 2019).</w:t>
      </w:r>
    </w:p>
    <w:p w14:paraId="5AEC797C"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30. </w:t>
      </w:r>
      <w:r w:rsidRPr="00663455">
        <w:rPr>
          <w:rFonts w:ascii="Arial" w:hAnsi="Arial" w:cs="Arial"/>
          <w:noProof/>
          <w:sz w:val="24"/>
          <w:szCs w:val="24"/>
        </w:rPr>
        <w:tab/>
        <w:t xml:space="preserve">D. E. Bloom, T. V. Sekher, J. Lee, Longitudinal Aging Study in India (LASI): new data resources for addressing aging in India. </w:t>
      </w:r>
      <w:r w:rsidRPr="00663455">
        <w:rPr>
          <w:rFonts w:ascii="Arial" w:hAnsi="Arial" w:cs="Arial"/>
          <w:i/>
          <w:iCs/>
          <w:noProof/>
          <w:sz w:val="24"/>
          <w:szCs w:val="24"/>
        </w:rPr>
        <w:t>Nat. Aging</w:t>
      </w:r>
      <w:r w:rsidRPr="00663455">
        <w:rPr>
          <w:rFonts w:ascii="Arial" w:hAnsi="Arial" w:cs="Arial"/>
          <w:noProof/>
          <w:sz w:val="24"/>
          <w:szCs w:val="24"/>
        </w:rPr>
        <w:t xml:space="preserve"> </w:t>
      </w:r>
      <w:r w:rsidRPr="00663455">
        <w:rPr>
          <w:rFonts w:ascii="Arial" w:hAnsi="Arial" w:cs="Arial"/>
          <w:b/>
          <w:bCs/>
          <w:noProof/>
          <w:sz w:val="24"/>
          <w:szCs w:val="24"/>
        </w:rPr>
        <w:t>1</w:t>
      </w:r>
      <w:r w:rsidRPr="00663455">
        <w:rPr>
          <w:rFonts w:ascii="Arial" w:hAnsi="Arial" w:cs="Arial"/>
          <w:noProof/>
          <w:sz w:val="24"/>
          <w:szCs w:val="24"/>
        </w:rPr>
        <w:t>, 1070–1072 (2021).</w:t>
      </w:r>
    </w:p>
    <w:p w14:paraId="3CFD7951"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31. </w:t>
      </w:r>
      <w:r w:rsidRPr="00663455">
        <w:rPr>
          <w:rFonts w:ascii="Arial" w:hAnsi="Arial" w:cs="Arial"/>
          <w:noProof/>
          <w:sz w:val="24"/>
          <w:szCs w:val="24"/>
        </w:rPr>
        <w:tab/>
        <w:t xml:space="preserve">S. K. Mohanty, </w:t>
      </w:r>
      <w:r w:rsidRPr="00663455">
        <w:rPr>
          <w:rFonts w:ascii="Arial" w:hAnsi="Arial" w:cs="Arial"/>
          <w:i/>
          <w:iCs/>
          <w:noProof/>
          <w:sz w:val="24"/>
          <w:szCs w:val="24"/>
        </w:rPr>
        <w:t>et al.</w:t>
      </w:r>
      <w:r w:rsidRPr="00663455">
        <w:rPr>
          <w:rFonts w:ascii="Arial" w:hAnsi="Arial" w:cs="Arial"/>
          <w:noProof/>
          <w:sz w:val="24"/>
          <w:szCs w:val="24"/>
        </w:rPr>
        <w:t xml:space="preserve">, Sociodemographic and geographic inequalities in diagnosis and treatment of older adults’ chronic conditions in India: a nationally representative population-based study. </w:t>
      </w:r>
      <w:r w:rsidRPr="00663455">
        <w:rPr>
          <w:rFonts w:ascii="Arial" w:hAnsi="Arial" w:cs="Arial"/>
          <w:i/>
          <w:iCs/>
          <w:noProof/>
          <w:sz w:val="24"/>
          <w:szCs w:val="24"/>
        </w:rPr>
        <w:t>BMC Health Serv. Res.</w:t>
      </w:r>
      <w:r w:rsidRPr="00663455">
        <w:rPr>
          <w:rFonts w:ascii="Arial" w:hAnsi="Arial" w:cs="Arial"/>
          <w:noProof/>
          <w:sz w:val="24"/>
          <w:szCs w:val="24"/>
        </w:rPr>
        <w:t xml:space="preserve"> </w:t>
      </w:r>
      <w:r w:rsidRPr="00663455">
        <w:rPr>
          <w:rFonts w:ascii="Arial" w:hAnsi="Arial" w:cs="Arial"/>
          <w:b/>
          <w:bCs/>
          <w:noProof/>
          <w:sz w:val="24"/>
          <w:szCs w:val="24"/>
        </w:rPr>
        <w:t>23</w:t>
      </w:r>
      <w:r w:rsidRPr="00663455">
        <w:rPr>
          <w:rFonts w:ascii="Arial" w:hAnsi="Arial" w:cs="Arial"/>
          <w:noProof/>
          <w:sz w:val="24"/>
          <w:szCs w:val="24"/>
        </w:rPr>
        <w:t>, 332 (2023).</w:t>
      </w:r>
    </w:p>
    <w:p w14:paraId="6323E826"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32. </w:t>
      </w:r>
      <w:r w:rsidRPr="00663455">
        <w:rPr>
          <w:rFonts w:ascii="Arial" w:hAnsi="Arial" w:cs="Arial"/>
          <w:noProof/>
          <w:sz w:val="24"/>
          <w:szCs w:val="24"/>
        </w:rPr>
        <w:tab/>
        <w:t xml:space="preserve">N. Crespí-Lloréns, I. Hernández-Aguado, E. Chilet-Rosell, Have Policies Tackled Gender Inequalities in Health? A Scoping Review. </w:t>
      </w:r>
      <w:r w:rsidRPr="00663455">
        <w:rPr>
          <w:rFonts w:ascii="Arial" w:hAnsi="Arial" w:cs="Arial"/>
          <w:i/>
          <w:iCs/>
          <w:noProof/>
          <w:sz w:val="24"/>
          <w:szCs w:val="24"/>
        </w:rPr>
        <w:t>Int. J. Environ. Res. Public Health</w:t>
      </w:r>
      <w:r w:rsidRPr="00663455">
        <w:rPr>
          <w:rFonts w:ascii="Arial" w:hAnsi="Arial" w:cs="Arial"/>
          <w:noProof/>
          <w:sz w:val="24"/>
          <w:szCs w:val="24"/>
        </w:rPr>
        <w:t xml:space="preserve"> </w:t>
      </w:r>
      <w:r w:rsidRPr="00663455">
        <w:rPr>
          <w:rFonts w:ascii="Arial" w:hAnsi="Arial" w:cs="Arial"/>
          <w:b/>
          <w:bCs/>
          <w:noProof/>
          <w:sz w:val="24"/>
          <w:szCs w:val="24"/>
        </w:rPr>
        <w:t>18</w:t>
      </w:r>
      <w:r w:rsidRPr="00663455">
        <w:rPr>
          <w:rFonts w:ascii="Arial" w:hAnsi="Arial" w:cs="Arial"/>
          <w:noProof/>
          <w:sz w:val="24"/>
          <w:szCs w:val="24"/>
        </w:rPr>
        <w:t>, 327 (2021).</w:t>
      </w:r>
    </w:p>
    <w:p w14:paraId="738DDDD5"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33. </w:t>
      </w:r>
      <w:r w:rsidRPr="00663455">
        <w:rPr>
          <w:rFonts w:ascii="Arial" w:hAnsi="Arial" w:cs="Arial"/>
          <w:noProof/>
          <w:sz w:val="24"/>
          <w:szCs w:val="24"/>
        </w:rPr>
        <w:tab/>
        <w:t xml:space="preserve">J. Dahlin, J. Härkönen, Cross-national differences in the gender gap in subjective health in Europe: Does country-level gender equality matter? </w:t>
      </w:r>
      <w:r w:rsidRPr="00663455">
        <w:rPr>
          <w:rFonts w:ascii="Arial" w:hAnsi="Arial" w:cs="Arial"/>
          <w:i/>
          <w:iCs/>
          <w:noProof/>
          <w:sz w:val="24"/>
          <w:szCs w:val="24"/>
        </w:rPr>
        <w:t>Soc. Sci. Med.</w:t>
      </w:r>
      <w:r w:rsidRPr="00663455">
        <w:rPr>
          <w:rFonts w:ascii="Arial" w:hAnsi="Arial" w:cs="Arial"/>
          <w:noProof/>
          <w:sz w:val="24"/>
          <w:szCs w:val="24"/>
        </w:rPr>
        <w:t xml:space="preserve"> </w:t>
      </w:r>
      <w:r w:rsidRPr="00663455">
        <w:rPr>
          <w:rFonts w:ascii="Arial" w:hAnsi="Arial" w:cs="Arial"/>
          <w:b/>
          <w:bCs/>
          <w:noProof/>
          <w:sz w:val="24"/>
          <w:szCs w:val="24"/>
        </w:rPr>
        <w:t>98</w:t>
      </w:r>
      <w:r w:rsidRPr="00663455">
        <w:rPr>
          <w:rFonts w:ascii="Arial" w:hAnsi="Arial" w:cs="Arial"/>
          <w:noProof/>
          <w:sz w:val="24"/>
          <w:szCs w:val="24"/>
        </w:rPr>
        <w:t>, 24–28 (2013).</w:t>
      </w:r>
    </w:p>
    <w:p w14:paraId="24842107"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34. </w:t>
      </w:r>
      <w:r w:rsidRPr="00663455">
        <w:rPr>
          <w:rFonts w:ascii="Arial" w:hAnsi="Arial" w:cs="Arial"/>
          <w:noProof/>
          <w:sz w:val="24"/>
          <w:szCs w:val="24"/>
        </w:rPr>
        <w:tab/>
        <w:t xml:space="preserve">T. Boerma, A. R. Hosseinpoor, E. Verdes, S. Chatterji, A global assessment of the gender gap in self-reported health with survey data from 59 countries. </w:t>
      </w:r>
      <w:r w:rsidRPr="00663455">
        <w:rPr>
          <w:rFonts w:ascii="Arial" w:hAnsi="Arial" w:cs="Arial"/>
          <w:i/>
          <w:iCs/>
          <w:noProof/>
          <w:sz w:val="24"/>
          <w:szCs w:val="24"/>
        </w:rPr>
        <w:t>BMC Public Health</w:t>
      </w:r>
      <w:r w:rsidRPr="00663455">
        <w:rPr>
          <w:rFonts w:ascii="Arial" w:hAnsi="Arial" w:cs="Arial"/>
          <w:noProof/>
          <w:sz w:val="24"/>
          <w:szCs w:val="24"/>
        </w:rPr>
        <w:t xml:space="preserve"> </w:t>
      </w:r>
      <w:r w:rsidRPr="00663455">
        <w:rPr>
          <w:rFonts w:ascii="Arial" w:hAnsi="Arial" w:cs="Arial"/>
          <w:b/>
          <w:bCs/>
          <w:noProof/>
          <w:sz w:val="24"/>
          <w:szCs w:val="24"/>
        </w:rPr>
        <w:t>16</w:t>
      </w:r>
      <w:r w:rsidRPr="00663455">
        <w:rPr>
          <w:rFonts w:ascii="Arial" w:hAnsi="Arial" w:cs="Arial"/>
          <w:noProof/>
          <w:sz w:val="24"/>
          <w:szCs w:val="24"/>
        </w:rPr>
        <w:t>, 675 (2016).</w:t>
      </w:r>
    </w:p>
    <w:p w14:paraId="7BF3CBB4"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35. </w:t>
      </w:r>
      <w:r w:rsidRPr="00663455">
        <w:rPr>
          <w:rFonts w:ascii="Arial" w:hAnsi="Arial" w:cs="Arial"/>
          <w:noProof/>
          <w:sz w:val="24"/>
          <w:szCs w:val="24"/>
        </w:rPr>
        <w:tab/>
        <w:t xml:space="preserve">J. Lee, </w:t>
      </w:r>
      <w:r w:rsidRPr="00663455">
        <w:rPr>
          <w:rFonts w:ascii="Arial" w:hAnsi="Arial" w:cs="Arial"/>
          <w:i/>
          <w:iCs/>
          <w:noProof/>
          <w:sz w:val="24"/>
          <w:szCs w:val="24"/>
        </w:rPr>
        <w:t>et al.</w:t>
      </w:r>
      <w:r w:rsidRPr="00663455">
        <w:rPr>
          <w:rFonts w:ascii="Arial" w:hAnsi="Arial" w:cs="Arial"/>
          <w:noProof/>
          <w:sz w:val="24"/>
          <w:szCs w:val="24"/>
        </w:rPr>
        <w:t xml:space="preserve">, Cross-country comparisons of disability and morbidity: Evidence from the gateway to global aging data. </w:t>
      </w:r>
      <w:r w:rsidRPr="00663455">
        <w:rPr>
          <w:rFonts w:ascii="Arial" w:hAnsi="Arial" w:cs="Arial"/>
          <w:i/>
          <w:iCs/>
          <w:noProof/>
          <w:sz w:val="24"/>
          <w:szCs w:val="24"/>
        </w:rPr>
        <w:t>Journals Gerontol. - Ser. A Biol. Sci. Med. Sci.</w:t>
      </w:r>
      <w:r w:rsidRPr="00663455">
        <w:rPr>
          <w:rFonts w:ascii="Arial" w:hAnsi="Arial" w:cs="Arial"/>
          <w:noProof/>
          <w:sz w:val="24"/>
          <w:szCs w:val="24"/>
        </w:rPr>
        <w:t xml:space="preserve"> </w:t>
      </w:r>
      <w:r w:rsidRPr="00663455">
        <w:rPr>
          <w:rFonts w:ascii="Arial" w:hAnsi="Arial" w:cs="Arial"/>
          <w:b/>
          <w:bCs/>
          <w:noProof/>
          <w:sz w:val="24"/>
          <w:szCs w:val="24"/>
        </w:rPr>
        <w:t>73</w:t>
      </w:r>
      <w:r w:rsidRPr="00663455">
        <w:rPr>
          <w:rFonts w:ascii="Arial" w:hAnsi="Arial" w:cs="Arial"/>
          <w:noProof/>
          <w:sz w:val="24"/>
          <w:szCs w:val="24"/>
        </w:rPr>
        <w:t>, 1519–1524 (2018).</w:t>
      </w:r>
    </w:p>
    <w:p w14:paraId="52DAA124"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36. </w:t>
      </w:r>
      <w:r w:rsidRPr="00663455">
        <w:rPr>
          <w:rFonts w:ascii="Arial" w:hAnsi="Arial" w:cs="Arial"/>
          <w:noProof/>
          <w:sz w:val="24"/>
          <w:szCs w:val="24"/>
        </w:rPr>
        <w:tab/>
        <w:t xml:space="preserve">A. Case, C. Paxson, Sex differences in morbidity and mortality. </w:t>
      </w:r>
      <w:r w:rsidRPr="00663455">
        <w:rPr>
          <w:rFonts w:ascii="Arial" w:hAnsi="Arial" w:cs="Arial"/>
          <w:i/>
          <w:iCs/>
          <w:noProof/>
          <w:sz w:val="24"/>
          <w:szCs w:val="24"/>
        </w:rPr>
        <w:t>Demography</w:t>
      </w:r>
      <w:r w:rsidRPr="00663455">
        <w:rPr>
          <w:rFonts w:ascii="Arial" w:hAnsi="Arial" w:cs="Arial"/>
          <w:noProof/>
          <w:sz w:val="24"/>
          <w:szCs w:val="24"/>
        </w:rPr>
        <w:t xml:space="preserve"> </w:t>
      </w:r>
      <w:r w:rsidRPr="00663455">
        <w:rPr>
          <w:rFonts w:ascii="Arial" w:hAnsi="Arial" w:cs="Arial"/>
          <w:b/>
          <w:bCs/>
          <w:noProof/>
          <w:sz w:val="24"/>
          <w:szCs w:val="24"/>
        </w:rPr>
        <w:t>42</w:t>
      </w:r>
      <w:r w:rsidRPr="00663455">
        <w:rPr>
          <w:rFonts w:ascii="Arial" w:hAnsi="Arial" w:cs="Arial"/>
          <w:noProof/>
          <w:sz w:val="24"/>
          <w:szCs w:val="24"/>
        </w:rPr>
        <w:t>, 189–214 (2005).</w:t>
      </w:r>
    </w:p>
    <w:p w14:paraId="2864B985"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37. </w:t>
      </w:r>
      <w:r w:rsidRPr="00663455">
        <w:rPr>
          <w:rFonts w:ascii="Arial" w:hAnsi="Arial" w:cs="Arial"/>
          <w:noProof/>
          <w:sz w:val="24"/>
          <w:szCs w:val="24"/>
        </w:rPr>
        <w:tab/>
        <w:t xml:space="preserve">E. M. Crimmins, J. K. Kim, A. Solé-Auró, Gender differences in health: results from SHARE, ELSA and HRS. </w:t>
      </w:r>
      <w:r w:rsidRPr="00663455">
        <w:rPr>
          <w:rFonts w:ascii="Arial" w:hAnsi="Arial" w:cs="Arial"/>
          <w:i/>
          <w:iCs/>
          <w:noProof/>
          <w:sz w:val="24"/>
          <w:szCs w:val="24"/>
        </w:rPr>
        <w:t>Eur. J. Public Health</w:t>
      </w:r>
      <w:r w:rsidRPr="00663455">
        <w:rPr>
          <w:rFonts w:ascii="Arial" w:hAnsi="Arial" w:cs="Arial"/>
          <w:noProof/>
          <w:sz w:val="24"/>
          <w:szCs w:val="24"/>
        </w:rPr>
        <w:t xml:space="preserve"> </w:t>
      </w:r>
      <w:r w:rsidRPr="00663455">
        <w:rPr>
          <w:rFonts w:ascii="Arial" w:hAnsi="Arial" w:cs="Arial"/>
          <w:b/>
          <w:bCs/>
          <w:noProof/>
          <w:sz w:val="24"/>
          <w:szCs w:val="24"/>
        </w:rPr>
        <w:t>21</w:t>
      </w:r>
      <w:r w:rsidRPr="00663455">
        <w:rPr>
          <w:rFonts w:ascii="Arial" w:hAnsi="Arial" w:cs="Arial"/>
          <w:noProof/>
          <w:sz w:val="24"/>
          <w:szCs w:val="24"/>
        </w:rPr>
        <w:t>, 81–91 (2011).</w:t>
      </w:r>
    </w:p>
    <w:p w14:paraId="3B2DFC2F"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38. </w:t>
      </w:r>
      <w:r w:rsidRPr="00663455">
        <w:rPr>
          <w:rFonts w:ascii="Arial" w:hAnsi="Arial" w:cs="Arial"/>
          <w:noProof/>
          <w:sz w:val="24"/>
          <w:szCs w:val="24"/>
        </w:rPr>
        <w:tab/>
        <w:t xml:space="preserve">L. M. Verbrugge, D. L. Wingard, Sex Differentials in Health and Mortality. </w:t>
      </w:r>
      <w:r w:rsidRPr="00663455">
        <w:rPr>
          <w:rFonts w:ascii="Arial" w:hAnsi="Arial" w:cs="Arial"/>
          <w:i/>
          <w:iCs/>
          <w:noProof/>
          <w:sz w:val="24"/>
          <w:szCs w:val="24"/>
        </w:rPr>
        <w:t>Women Health</w:t>
      </w:r>
      <w:r w:rsidRPr="00663455">
        <w:rPr>
          <w:rFonts w:ascii="Arial" w:hAnsi="Arial" w:cs="Arial"/>
          <w:noProof/>
          <w:sz w:val="24"/>
          <w:szCs w:val="24"/>
        </w:rPr>
        <w:t xml:space="preserve"> </w:t>
      </w:r>
      <w:r w:rsidRPr="00663455">
        <w:rPr>
          <w:rFonts w:ascii="Arial" w:hAnsi="Arial" w:cs="Arial"/>
          <w:b/>
          <w:bCs/>
          <w:noProof/>
          <w:sz w:val="24"/>
          <w:szCs w:val="24"/>
        </w:rPr>
        <w:t>12</w:t>
      </w:r>
      <w:r w:rsidRPr="00663455">
        <w:rPr>
          <w:rFonts w:ascii="Arial" w:hAnsi="Arial" w:cs="Arial"/>
          <w:noProof/>
          <w:sz w:val="24"/>
          <w:szCs w:val="24"/>
        </w:rPr>
        <w:t>, 103–145 (1987).</w:t>
      </w:r>
    </w:p>
    <w:p w14:paraId="6E305AE2"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39. </w:t>
      </w:r>
      <w:r w:rsidRPr="00663455">
        <w:rPr>
          <w:rFonts w:ascii="Arial" w:hAnsi="Arial" w:cs="Arial"/>
          <w:noProof/>
          <w:sz w:val="24"/>
          <w:szCs w:val="24"/>
        </w:rPr>
        <w:tab/>
        <w:t xml:space="preserve">F. C. Drumond Andrade, P. E. Guevara, M. L. Lebrão, Y. A. de Oliveira Duarte, J. L. F. Santos, Gender Differences in Life Expectancy and Disability-Free Life Expectancy Among Older Adults in São Paulo, Brazil. </w:t>
      </w:r>
      <w:r w:rsidRPr="00663455">
        <w:rPr>
          <w:rFonts w:ascii="Arial" w:hAnsi="Arial" w:cs="Arial"/>
          <w:i/>
          <w:iCs/>
          <w:noProof/>
          <w:sz w:val="24"/>
          <w:szCs w:val="24"/>
        </w:rPr>
        <w:t>Women’s Heal. Issues</w:t>
      </w:r>
      <w:r w:rsidRPr="00663455">
        <w:rPr>
          <w:rFonts w:ascii="Arial" w:hAnsi="Arial" w:cs="Arial"/>
          <w:noProof/>
          <w:sz w:val="24"/>
          <w:szCs w:val="24"/>
        </w:rPr>
        <w:t xml:space="preserve"> </w:t>
      </w:r>
      <w:r w:rsidRPr="00663455">
        <w:rPr>
          <w:rFonts w:ascii="Arial" w:hAnsi="Arial" w:cs="Arial"/>
          <w:b/>
          <w:bCs/>
          <w:noProof/>
          <w:sz w:val="24"/>
          <w:szCs w:val="24"/>
        </w:rPr>
        <w:t>21</w:t>
      </w:r>
      <w:r w:rsidRPr="00663455">
        <w:rPr>
          <w:rFonts w:ascii="Arial" w:hAnsi="Arial" w:cs="Arial"/>
          <w:noProof/>
          <w:sz w:val="24"/>
          <w:szCs w:val="24"/>
        </w:rPr>
        <w:t>, 64–70 (2011).</w:t>
      </w:r>
    </w:p>
    <w:p w14:paraId="501B78B3"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40. </w:t>
      </w:r>
      <w:r w:rsidRPr="00663455">
        <w:rPr>
          <w:rFonts w:ascii="Arial" w:hAnsi="Arial" w:cs="Arial"/>
          <w:noProof/>
          <w:sz w:val="24"/>
          <w:szCs w:val="24"/>
        </w:rPr>
        <w:tab/>
        <w:t>V. Di Lego, P. Di Giulio, M. Luy, “Gender Differences in Healthy and Unhealthy Life Expectancy” in (2020), pp. 151–172.</w:t>
      </w:r>
    </w:p>
    <w:p w14:paraId="48F25ABF"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41. </w:t>
      </w:r>
      <w:r w:rsidRPr="00663455">
        <w:rPr>
          <w:rFonts w:ascii="Arial" w:hAnsi="Arial" w:cs="Arial"/>
          <w:noProof/>
          <w:sz w:val="24"/>
          <w:szCs w:val="24"/>
        </w:rPr>
        <w:tab/>
        <w:t xml:space="preserve">A. Oksuzyan, H. Brønnum-Hansen, B. Jeune, Gender gap in health expectancy. </w:t>
      </w:r>
      <w:r w:rsidRPr="00663455">
        <w:rPr>
          <w:rFonts w:ascii="Arial" w:hAnsi="Arial" w:cs="Arial"/>
          <w:i/>
          <w:iCs/>
          <w:noProof/>
          <w:sz w:val="24"/>
          <w:szCs w:val="24"/>
        </w:rPr>
        <w:t>Eur. J. Ageing</w:t>
      </w:r>
      <w:r w:rsidRPr="00663455">
        <w:rPr>
          <w:rFonts w:ascii="Arial" w:hAnsi="Arial" w:cs="Arial"/>
          <w:noProof/>
          <w:sz w:val="24"/>
          <w:szCs w:val="24"/>
        </w:rPr>
        <w:t xml:space="preserve"> </w:t>
      </w:r>
      <w:r w:rsidRPr="00663455">
        <w:rPr>
          <w:rFonts w:ascii="Arial" w:hAnsi="Arial" w:cs="Arial"/>
          <w:b/>
          <w:bCs/>
          <w:noProof/>
          <w:sz w:val="24"/>
          <w:szCs w:val="24"/>
        </w:rPr>
        <w:t>7</w:t>
      </w:r>
      <w:r w:rsidRPr="00663455">
        <w:rPr>
          <w:rFonts w:ascii="Arial" w:hAnsi="Arial" w:cs="Arial"/>
          <w:noProof/>
          <w:sz w:val="24"/>
          <w:szCs w:val="24"/>
        </w:rPr>
        <w:t>, 213–218 (2010).</w:t>
      </w:r>
    </w:p>
    <w:p w14:paraId="1490248F"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42. </w:t>
      </w:r>
      <w:r w:rsidRPr="00663455">
        <w:rPr>
          <w:rFonts w:ascii="Arial" w:hAnsi="Arial" w:cs="Arial"/>
          <w:noProof/>
          <w:sz w:val="24"/>
          <w:szCs w:val="24"/>
        </w:rPr>
        <w:tab/>
        <w:t xml:space="preserve">V. A. Freedman, D. A. Wolf, B. C. Spillman, Disability-Free Life Expectancy Over 30 Years: A Growing Female Disadvantage in the US Population. </w:t>
      </w:r>
      <w:r w:rsidRPr="00663455">
        <w:rPr>
          <w:rFonts w:ascii="Arial" w:hAnsi="Arial" w:cs="Arial"/>
          <w:i/>
          <w:iCs/>
          <w:noProof/>
          <w:sz w:val="24"/>
          <w:szCs w:val="24"/>
        </w:rPr>
        <w:t>Am. J. Public Health</w:t>
      </w:r>
      <w:r w:rsidRPr="00663455">
        <w:rPr>
          <w:rFonts w:ascii="Arial" w:hAnsi="Arial" w:cs="Arial"/>
          <w:noProof/>
          <w:sz w:val="24"/>
          <w:szCs w:val="24"/>
        </w:rPr>
        <w:t xml:space="preserve"> </w:t>
      </w:r>
      <w:r w:rsidRPr="00663455">
        <w:rPr>
          <w:rFonts w:ascii="Arial" w:hAnsi="Arial" w:cs="Arial"/>
          <w:b/>
          <w:bCs/>
          <w:noProof/>
          <w:sz w:val="24"/>
          <w:szCs w:val="24"/>
        </w:rPr>
        <w:t>106</w:t>
      </w:r>
      <w:r w:rsidRPr="00663455">
        <w:rPr>
          <w:rFonts w:ascii="Arial" w:hAnsi="Arial" w:cs="Arial"/>
          <w:noProof/>
          <w:sz w:val="24"/>
          <w:szCs w:val="24"/>
        </w:rPr>
        <w:t>, 1079–1085 (2016).</w:t>
      </w:r>
    </w:p>
    <w:p w14:paraId="78D74D40"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43. </w:t>
      </w:r>
      <w:r w:rsidRPr="00663455">
        <w:rPr>
          <w:rFonts w:ascii="Arial" w:hAnsi="Arial" w:cs="Arial"/>
          <w:noProof/>
          <w:sz w:val="24"/>
          <w:szCs w:val="24"/>
        </w:rPr>
        <w:tab/>
        <w:t xml:space="preserve">H. Zhang, T. Bago D’Uva, E. Van Doorslaer, The gender health gap in China: A decomposition analysis. </w:t>
      </w:r>
      <w:r w:rsidRPr="00663455">
        <w:rPr>
          <w:rFonts w:ascii="Arial" w:hAnsi="Arial" w:cs="Arial"/>
          <w:i/>
          <w:iCs/>
          <w:noProof/>
          <w:sz w:val="24"/>
          <w:szCs w:val="24"/>
        </w:rPr>
        <w:t>Econ. Hum. Biol.</w:t>
      </w:r>
      <w:r w:rsidRPr="00663455">
        <w:rPr>
          <w:rFonts w:ascii="Arial" w:hAnsi="Arial" w:cs="Arial"/>
          <w:noProof/>
          <w:sz w:val="24"/>
          <w:szCs w:val="24"/>
        </w:rPr>
        <w:t xml:space="preserve"> </w:t>
      </w:r>
      <w:r w:rsidRPr="00663455">
        <w:rPr>
          <w:rFonts w:ascii="Arial" w:hAnsi="Arial" w:cs="Arial"/>
          <w:b/>
          <w:bCs/>
          <w:noProof/>
          <w:sz w:val="24"/>
          <w:szCs w:val="24"/>
        </w:rPr>
        <w:t>18</w:t>
      </w:r>
      <w:r w:rsidRPr="00663455">
        <w:rPr>
          <w:rFonts w:ascii="Arial" w:hAnsi="Arial" w:cs="Arial"/>
          <w:noProof/>
          <w:sz w:val="24"/>
          <w:szCs w:val="24"/>
        </w:rPr>
        <w:t>, 13–26 (2015).</w:t>
      </w:r>
    </w:p>
    <w:p w14:paraId="76BB7F24"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44. </w:t>
      </w:r>
      <w:r w:rsidRPr="00663455">
        <w:rPr>
          <w:rFonts w:ascii="Arial" w:hAnsi="Arial" w:cs="Arial"/>
          <w:noProof/>
          <w:sz w:val="24"/>
          <w:szCs w:val="24"/>
        </w:rPr>
        <w:tab/>
        <w:t xml:space="preserve">M. Zhou, S. Zhao, Z. Zhao, Gender differences in health insurance coverage in China. </w:t>
      </w:r>
      <w:r w:rsidRPr="00663455">
        <w:rPr>
          <w:rFonts w:ascii="Arial" w:hAnsi="Arial" w:cs="Arial"/>
          <w:i/>
          <w:iCs/>
          <w:noProof/>
          <w:sz w:val="24"/>
          <w:szCs w:val="24"/>
        </w:rPr>
        <w:t>Int. J. Equity Health</w:t>
      </w:r>
      <w:r w:rsidRPr="00663455">
        <w:rPr>
          <w:rFonts w:ascii="Arial" w:hAnsi="Arial" w:cs="Arial"/>
          <w:noProof/>
          <w:sz w:val="24"/>
          <w:szCs w:val="24"/>
        </w:rPr>
        <w:t xml:space="preserve"> </w:t>
      </w:r>
      <w:r w:rsidRPr="00663455">
        <w:rPr>
          <w:rFonts w:ascii="Arial" w:hAnsi="Arial" w:cs="Arial"/>
          <w:b/>
          <w:bCs/>
          <w:noProof/>
          <w:sz w:val="24"/>
          <w:szCs w:val="24"/>
        </w:rPr>
        <w:t>20</w:t>
      </w:r>
      <w:r w:rsidRPr="00663455">
        <w:rPr>
          <w:rFonts w:ascii="Arial" w:hAnsi="Arial" w:cs="Arial"/>
          <w:noProof/>
          <w:sz w:val="24"/>
          <w:szCs w:val="24"/>
        </w:rPr>
        <w:t xml:space="preserve"> (2021).</w:t>
      </w:r>
    </w:p>
    <w:p w14:paraId="120981B1"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45. </w:t>
      </w:r>
      <w:r w:rsidRPr="00663455">
        <w:rPr>
          <w:rFonts w:ascii="Arial" w:hAnsi="Arial" w:cs="Arial"/>
          <w:noProof/>
          <w:sz w:val="24"/>
          <w:szCs w:val="24"/>
        </w:rPr>
        <w:tab/>
        <w:t xml:space="preserve">S. Yang, Y. H. Khang, H. Chun, S. Harper, J. Lynch, The changing gender differences in life expectancy in Korea 1970-2005. </w:t>
      </w:r>
      <w:r w:rsidRPr="00663455">
        <w:rPr>
          <w:rFonts w:ascii="Arial" w:hAnsi="Arial" w:cs="Arial"/>
          <w:i/>
          <w:iCs/>
          <w:noProof/>
          <w:sz w:val="24"/>
          <w:szCs w:val="24"/>
        </w:rPr>
        <w:t>Soc. Sci. Med.</w:t>
      </w:r>
      <w:r w:rsidRPr="00663455">
        <w:rPr>
          <w:rFonts w:ascii="Arial" w:hAnsi="Arial" w:cs="Arial"/>
          <w:noProof/>
          <w:sz w:val="24"/>
          <w:szCs w:val="24"/>
        </w:rPr>
        <w:t xml:space="preserve"> </w:t>
      </w:r>
      <w:r w:rsidRPr="00663455">
        <w:rPr>
          <w:rFonts w:ascii="Arial" w:hAnsi="Arial" w:cs="Arial"/>
          <w:b/>
          <w:bCs/>
          <w:noProof/>
          <w:sz w:val="24"/>
          <w:szCs w:val="24"/>
        </w:rPr>
        <w:t>75</w:t>
      </w:r>
      <w:r w:rsidRPr="00663455">
        <w:rPr>
          <w:rFonts w:ascii="Arial" w:hAnsi="Arial" w:cs="Arial"/>
          <w:noProof/>
          <w:sz w:val="24"/>
          <w:szCs w:val="24"/>
        </w:rPr>
        <w:t>, 1280–1287 (2012).</w:t>
      </w:r>
    </w:p>
    <w:p w14:paraId="11C10F49"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46. </w:t>
      </w:r>
      <w:r w:rsidRPr="00663455">
        <w:rPr>
          <w:rFonts w:ascii="Arial" w:hAnsi="Arial" w:cs="Arial"/>
          <w:noProof/>
          <w:sz w:val="24"/>
          <w:szCs w:val="24"/>
        </w:rPr>
        <w:tab/>
        <w:t xml:space="preserve">M. I. Tareque, S. Begum, Y. Saito, Gender differences in disability-free life expectancy at old ages in Bangladesh. </w:t>
      </w:r>
      <w:r w:rsidRPr="00663455">
        <w:rPr>
          <w:rFonts w:ascii="Arial" w:hAnsi="Arial" w:cs="Arial"/>
          <w:i/>
          <w:iCs/>
          <w:noProof/>
          <w:sz w:val="24"/>
          <w:szCs w:val="24"/>
        </w:rPr>
        <w:t>J. Aging Health</w:t>
      </w:r>
      <w:r w:rsidRPr="00663455">
        <w:rPr>
          <w:rFonts w:ascii="Arial" w:hAnsi="Arial" w:cs="Arial"/>
          <w:noProof/>
          <w:sz w:val="24"/>
          <w:szCs w:val="24"/>
        </w:rPr>
        <w:t xml:space="preserve"> </w:t>
      </w:r>
      <w:r w:rsidRPr="00663455">
        <w:rPr>
          <w:rFonts w:ascii="Arial" w:hAnsi="Arial" w:cs="Arial"/>
          <w:b/>
          <w:bCs/>
          <w:noProof/>
          <w:sz w:val="24"/>
          <w:szCs w:val="24"/>
        </w:rPr>
        <w:t>25</w:t>
      </w:r>
      <w:r w:rsidRPr="00663455">
        <w:rPr>
          <w:rFonts w:ascii="Arial" w:hAnsi="Arial" w:cs="Arial"/>
          <w:noProof/>
          <w:sz w:val="24"/>
          <w:szCs w:val="24"/>
        </w:rPr>
        <w:t>, 1299–1312 (2013).</w:t>
      </w:r>
    </w:p>
    <w:p w14:paraId="36742EE6"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47. </w:t>
      </w:r>
      <w:r w:rsidRPr="00663455">
        <w:rPr>
          <w:rFonts w:ascii="Arial" w:hAnsi="Arial" w:cs="Arial"/>
          <w:noProof/>
          <w:sz w:val="24"/>
          <w:szCs w:val="24"/>
        </w:rPr>
        <w:tab/>
        <w:t xml:space="preserve">D. E. Bloom, T. V. Sekher, J. Lee, Longitudinal Aging Study in India (LASI): new data resources for addressing aging in India. </w:t>
      </w:r>
      <w:r w:rsidRPr="00663455">
        <w:rPr>
          <w:rFonts w:ascii="Arial" w:hAnsi="Arial" w:cs="Arial"/>
          <w:i/>
          <w:iCs/>
          <w:noProof/>
          <w:sz w:val="24"/>
          <w:szCs w:val="24"/>
        </w:rPr>
        <w:t>Nat. Aging</w:t>
      </w:r>
      <w:r w:rsidRPr="00663455">
        <w:rPr>
          <w:rFonts w:ascii="Arial" w:hAnsi="Arial" w:cs="Arial"/>
          <w:noProof/>
          <w:sz w:val="24"/>
          <w:szCs w:val="24"/>
        </w:rPr>
        <w:t xml:space="preserve"> </w:t>
      </w:r>
      <w:r w:rsidRPr="00663455">
        <w:rPr>
          <w:rFonts w:ascii="Arial" w:hAnsi="Arial" w:cs="Arial"/>
          <w:b/>
          <w:bCs/>
          <w:noProof/>
          <w:sz w:val="24"/>
          <w:szCs w:val="24"/>
        </w:rPr>
        <w:t>1</w:t>
      </w:r>
      <w:r w:rsidRPr="00663455">
        <w:rPr>
          <w:rFonts w:ascii="Arial" w:hAnsi="Arial" w:cs="Arial"/>
          <w:noProof/>
          <w:sz w:val="24"/>
          <w:szCs w:val="24"/>
        </w:rPr>
        <w:t>, 1070–1072 (2021).</w:t>
      </w:r>
    </w:p>
    <w:p w14:paraId="2237FD0E"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48. </w:t>
      </w:r>
      <w:r w:rsidRPr="00663455">
        <w:rPr>
          <w:rFonts w:ascii="Arial" w:hAnsi="Arial" w:cs="Arial"/>
          <w:noProof/>
          <w:sz w:val="24"/>
          <w:szCs w:val="24"/>
        </w:rPr>
        <w:tab/>
        <w:t xml:space="preserve">F. Mauvais-Jarvis, </w:t>
      </w:r>
      <w:r w:rsidRPr="00663455">
        <w:rPr>
          <w:rFonts w:ascii="Arial" w:hAnsi="Arial" w:cs="Arial"/>
          <w:i/>
          <w:iCs/>
          <w:noProof/>
          <w:sz w:val="24"/>
          <w:szCs w:val="24"/>
        </w:rPr>
        <w:t>et al.</w:t>
      </w:r>
      <w:r w:rsidRPr="00663455">
        <w:rPr>
          <w:rFonts w:ascii="Arial" w:hAnsi="Arial" w:cs="Arial"/>
          <w:noProof/>
          <w:sz w:val="24"/>
          <w:szCs w:val="24"/>
        </w:rPr>
        <w:t xml:space="preserve">, Sex and gender: modifiers of health, disease, and medicine. </w:t>
      </w:r>
      <w:r w:rsidRPr="00663455">
        <w:rPr>
          <w:rFonts w:ascii="Arial" w:hAnsi="Arial" w:cs="Arial"/>
          <w:i/>
          <w:iCs/>
          <w:noProof/>
          <w:sz w:val="24"/>
          <w:szCs w:val="24"/>
        </w:rPr>
        <w:t>Lancet</w:t>
      </w:r>
      <w:r w:rsidRPr="00663455">
        <w:rPr>
          <w:rFonts w:ascii="Arial" w:hAnsi="Arial" w:cs="Arial"/>
          <w:noProof/>
          <w:sz w:val="24"/>
          <w:szCs w:val="24"/>
        </w:rPr>
        <w:t xml:space="preserve"> </w:t>
      </w:r>
      <w:r w:rsidRPr="00663455">
        <w:rPr>
          <w:rFonts w:ascii="Arial" w:hAnsi="Arial" w:cs="Arial"/>
          <w:b/>
          <w:bCs/>
          <w:noProof/>
          <w:sz w:val="24"/>
          <w:szCs w:val="24"/>
        </w:rPr>
        <w:t>396</w:t>
      </w:r>
      <w:r w:rsidRPr="00663455">
        <w:rPr>
          <w:rFonts w:ascii="Arial" w:hAnsi="Arial" w:cs="Arial"/>
          <w:noProof/>
          <w:sz w:val="24"/>
          <w:szCs w:val="24"/>
        </w:rPr>
        <w:t>, 565–582 (2020).</w:t>
      </w:r>
    </w:p>
    <w:p w14:paraId="58F3D136"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49. </w:t>
      </w:r>
      <w:r w:rsidRPr="00663455">
        <w:rPr>
          <w:rFonts w:ascii="Arial" w:hAnsi="Arial" w:cs="Arial"/>
          <w:noProof/>
          <w:sz w:val="24"/>
          <w:szCs w:val="24"/>
        </w:rPr>
        <w:tab/>
        <w:t xml:space="preserve">F. V. Wheaton, E. M. Crimmins, Female disability disadvantage: a global perspective on sex differences in physical function and disability. </w:t>
      </w:r>
      <w:r w:rsidRPr="00663455">
        <w:rPr>
          <w:rFonts w:ascii="Arial" w:hAnsi="Arial" w:cs="Arial"/>
          <w:i/>
          <w:iCs/>
          <w:noProof/>
          <w:sz w:val="24"/>
          <w:szCs w:val="24"/>
        </w:rPr>
        <w:t>Ageing Soc.</w:t>
      </w:r>
      <w:r w:rsidRPr="00663455">
        <w:rPr>
          <w:rFonts w:ascii="Arial" w:hAnsi="Arial" w:cs="Arial"/>
          <w:noProof/>
          <w:sz w:val="24"/>
          <w:szCs w:val="24"/>
        </w:rPr>
        <w:t xml:space="preserve"> </w:t>
      </w:r>
      <w:r w:rsidRPr="00663455">
        <w:rPr>
          <w:rFonts w:ascii="Arial" w:hAnsi="Arial" w:cs="Arial"/>
          <w:b/>
          <w:bCs/>
          <w:noProof/>
          <w:sz w:val="24"/>
          <w:szCs w:val="24"/>
        </w:rPr>
        <w:t>36</w:t>
      </w:r>
      <w:r w:rsidRPr="00663455">
        <w:rPr>
          <w:rFonts w:ascii="Arial" w:hAnsi="Arial" w:cs="Arial"/>
          <w:noProof/>
          <w:sz w:val="24"/>
          <w:szCs w:val="24"/>
        </w:rPr>
        <w:t>, 1136–1156 (2016).</w:t>
      </w:r>
    </w:p>
    <w:p w14:paraId="1CADD744"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50. </w:t>
      </w:r>
      <w:r w:rsidRPr="00663455">
        <w:rPr>
          <w:rFonts w:ascii="Arial" w:hAnsi="Arial" w:cs="Arial"/>
          <w:noProof/>
          <w:sz w:val="24"/>
          <w:szCs w:val="24"/>
        </w:rPr>
        <w:tab/>
        <w:t xml:space="preserve">M. Kühn, C. Díaz-Venegas, D. Jasilionis, A. Oksuzyan, Gender differences in health in Havana versus in Mexico City and in the US Hispanic population. </w:t>
      </w:r>
      <w:r w:rsidRPr="00663455">
        <w:rPr>
          <w:rFonts w:ascii="Arial" w:hAnsi="Arial" w:cs="Arial"/>
          <w:i/>
          <w:iCs/>
          <w:noProof/>
          <w:sz w:val="24"/>
          <w:szCs w:val="24"/>
        </w:rPr>
        <w:t>Eur. J. Ageing</w:t>
      </w:r>
      <w:r w:rsidRPr="00663455">
        <w:rPr>
          <w:rFonts w:ascii="Arial" w:hAnsi="Arial" w:cs="Arial"/>
          <w:noProof/>
          <w:sz w:val="24"/>
          <w:szCs w:val="24"/>
        </w:rPr>
        <w:t xml:space="preserve"> </w:t>
      </w:r>
      <w:r w:rsidRPr="00663455">
        <w:rPr>
          <w:rFonts w:ascii="Arial" w:hAnsi="Arial" w:cs="Arial"/>
          <w:b/>
          <w:bCs/>
          <w:noProof/>
          <w:sz w:val="24"/>
          <w:szCs w:val="24"/>
        </w:rPr>
        <w:t>18</w:t>
      </w:r>
      <w:r w:rsidRPr="00663455">
        <w:rPr>
          <w:rFonts w:ascii="Arial" w:hAnsi="Arial" w:cs="Arial"/>
          <w:noProof/>
          <w:sz w:val="24"/>
          <w:szCs w:val="24"/>
        </w:rPr>
        <w:t>, 217–226 (2021).</w:t>
      </w:r>
    </w:p>
    <w:p w14:paraId="54280C97"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51. </w:t>
      </w:r>
      <w:r w:rsidRPr="00663455">
        <w:rPr>
          <w:rFonts w:ascii="Arial" w:hAnsi="Arial" w:cs="Arial"/>
          <w:noProof/>
          <w:sz w:val="24"/>
          <w:szCs w:val="24"/>
        </w:rPr>
        <w:tab/>
        <w:t xml:space="preserve">M. V. Zunzunegui, B. E. Alvarado, F. Béland, B. Vissandjee, Explaining health differences between men and women in later life: A cross-city comparison in Latin America and the Caribbean. </w:t>
      </w:r>
      <w:r w:rsidRPr="00663455">
        <w:rPr>
          <w:rFonts w:ascii="Arial" w:hAnsi="Arial" w:cs="Arial"/>
          <w:i/>
          <w:iCs/>
          <w:noProof/>
          <w:sz w:val="24"/>
          <w:szCs w:val="24"/>
        </w:rPr>
        <w:t>Soc. Sci. Med.</w:t>
      </w:r>
      <w:r w:rsidRPr="00663455">
        <w:rPr>
          <w:rFonts w:ascii="Arial" w:hAnsi="Arial" w:cs="Arial"/>
          <w:noProof/>
          <w:sz w:val="24"/>
          <w:szCs w:val="24"/>
        </w:rPr>
        <w:t xml:space="preserve"> </w:t>
      </w:r>
      <w:r w:rsidRPr="00663455">
        <w:rPr>
          <w:rFonts w:ascii="Arial" w:hAnsi="Arial" w:cs="Arial"/>
          <w:b/>
          <w:bCs/>
          <w:noProof/>
          <w:sz w:val="24"/>
          <w:szCs w:val="24"/>
        </w:rPr>
        <w:t>68</w:t>
      </w:r>
      <w:r w:rsidRPr="00663455">
        <w:rPr>
          <w:rFonts w:ascii="Arial" w:hAnsi="Arial" w:cs="Arial"/>
          <w:noProof/>
          <w:sz w:val="24"/>
          <w:szCs w:val="24"/>
        </w:rPr>
        <w:t>, 235–242 (2009).</w:t>
      </w:r>
    </w:p>
    <w:p w14:paraId="1F77E23C"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52. </w:t>
      </w:r>
      <w:r w:rsidRPr="00663455">
        <w:rPr>
          <w:rFonts w:ascii="Arial" w:hAnsi="Arial" w:cs="Arial"/>
          <w:noProof/>
          <w:sz w:val="24"/>
          <w:szCs w:val="24"/>
        </w:rPr>
        <w:tab/>
        <w:t xml:space="preserve">A. Palloni, M. McEniry, Aging and health status of elderly in Latin America and the Caribbean: Preliminary findings. </w:t>
      </w:r>
      <w:r w:rsidRPr="00663455">
        <w:rPr>
          <w:rFonts w:ascii="Arial" w:hAnsi="Arial" w:cs="Arial"/>
          <w:i/>
          <w:iCs/>
          <w:noProof/>
          <w:sz w:val="24"/>
          <w:szCs w:val="24"/>
        </w:rPr>
        <w:t>J. Cross. Cult. Gerontol.</w:t>
      </w:r>
      <w:r w:rsidRPr="00663455">
        <w:rPr>
          <w:rFonts w:ascii="Arial" w:hAnsi="Arial" w:cs="Arial"/>
          <w:noProof/>
          <w:sz w:val="24"/>
          <w:szCs w:val="24"/>
        </w:rPr>
        <w:t xml:space="preserve"> </w:t>
      </w:r>
      <w:r w:rsidRPr="00663455">
        <w:rPr>
          <w:rFonts w:ascii="Arial" w:hAnsi="Arial" w:cs="Arial"/>
          <w:b/>
          <w:bCs/>
          <w:noProof/>
          <w:sz w:val="24"/>
          <w:szCs w:val="24"/>
        </w:rPr>
        <w:t>22</w:t>
      </w:r>
      <w:r w:rsidRPr="00663455">
        <w:rPr>
          <w:rFonts w:ascii="Arial" w:hAnsi="Arial" w:cs="Arial"/>
          <w:noProof/>
          <w:sz w:val="24"/>
          <w:szCs w:val="24"/>
        </w:rPr>
        <w:t>, 263–285 (2007).</w:t>
      </w:r>
    </w:p>
    <w:p w14:paraId="552EE86B"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53. </w:t>
      </w:r>
      <w:r w:rsidRPr="00663455">
        <w:rPr>
          <w:rFonts w:ascii="Arial" w:hAnsi="Arial" w:cs="Arial"/>
          <w:noProof/>
          <w:sz w:val="24"/>
          <w:szCs w:val="24"/>
        </w:rPr>
        <w:tab/>
        <w:t xml:space="preserve">H. Tolonen, </w:t>
      </w:r>
      <w:r w:rsidRPr="00663455">
        <w:rPr>
          <w:rFonts w:ascii="Arial" w:hAnsi="Arial" w:cs="Arial"/>
          <w:i/>
          <w:iCs/>
          <w:noProof/>
          <w:sz w:val="24"/>
          <w:szCs w:val="24"/>
        </w:rPr>
        <w:t>et al.</w:t>
      </w:r>
      <w:r w:rsidRPr="00663455">
        <w:rPr>
          <w:rFonts w:ascii="Arial" w:hAnsi="Arial" w:cs="Arial"/>
          <w:noProof/>
          <w:sz w:val="24"/>
          <w:szCs w:val="24"/>
        </w:rPr>
        <w:t xml:space="preserve">, Cross-national comparisons of health indicators require standardized definitions and common data sources. </w:t>
      </w:r>
      <w:r w:rsidRPr="00663455">
        <w:rPr>
          <w:rFonts w:ascii="Arial" w:hAnsi="Arial" w:cs="Arial"/>
          <w:i/>
          <w:iCs/>
          <w:noProof/>
          <w:sz w:val="24"/>
          <w:szCs w:val="24"/>
        </w:rPr>
        <w:t>Arch. Public Heal. 2021 791</w:t>
      </w:r>
      <w:r w:rsidRPr="00663455">
        <w:rPr>
          <w:rFonts w:ascii="Arial" w:hAnsi="Arial" w:cs="Arial"/>
          <w:noProof/>
          <w:sz w:val="24"/>
          <w:szCs w:val="24"/>
        </w:rPr>
        <w:t xml:space="preserve"> </w:t>
      </w:r>
      <w:r w:rsidRPr="00663455">
        <w:rPr>
          <w:rFonts w:ascii="Arial" w:hAnsi="Arial" w:cs="Arial"/>
          <w:b/>
          <w:bCs/>
          <w:noProof/>
          <w:sz w:val="24"/>
          <w:szCs w:val="24"/>
        </w:rPr>
        <w:t>79</w:t>
      </w:r>
      <w:r w:rsidRPr="00663455">
        <w:rPr>
          <w:rFonts w:ascii="Arial" w:hAnsi="Arial" w:cs="Arial"/>
          <w:noProof/>
          <w:sz w:val="24"/>
          <w:szCs w:val="24"/>
        </w:rPr>
        <w:t>, 1–14 (2021).</w:t>
      </w:r>
    </w:p>
    <w:p w14:paraId="03973BCC"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54. </w:t>
      </w:r>
      <w:r w:rsidRPr="00663455">
        <w:rPr>
          <w:rFonts w:ascii="Arial" w:hAnsi="Arial" w:cs="Arial"/>
          <w:noProof/>
          <w:sz w:val="24"/>
          <w:szCs w:val="24"/>
        </w:rPr>
        <w:tab/>
        <w:t xml:space="preserve">J. L. Angel, W. Vega, M. López-Ortega, R. Pruchno, Aging in Mexico: Population trends and emerging issues. </w:t>
      </w:r>
      <w:r w:rsidRPr="00663455">
        <w:rPr>
          <w:rFonts w:ascii="Arial" w:hAnsi="Arial" w:cs="Arial"/>
          <w:i/>
          <w:iCs/>
          <w:noProof/>
          <w:sz w:val="24"/>
          <w:szCs w:val="24"/>
        </w:rPr>
        <w:t>Gerontologist</w:t>
      </w:r>
      <w:r w:rsidRPr="00663455">
        <w:rPr>
          <w:rFonts w:ascii="Arial" w:hAnsi="Arial" w:cs="Arial"/>
          <w:noProof/>
          <w:sz w:val="24"/>
          <w:szCs w:val="24"/>
        </w:rPr>
        <w:t xml:space="preserve"> </w:t>
      </w:r>
      <w:r w:rsidRPr="00663455">
        <w:rPr>
          <w:rFonts w:ascii="Arial" w:hAnsi="Arial" w:cs="Arial"/>
          <w:b/>
          <w:bCs/>
          <w:noProof/>
          <w:sz w:val="24"/>
          <w:szCs w:val="24"/>
        </w:rPr>
        <w:t>57</w:t>
      </w:r>
      <w:r w:rsidRPr="00663455">
        <w:rPr>
          <w:rFonts w:ascii="Arial" w:hAnsi="Arial" w:cs="Arial"/>
          <w:noProof/>
          <w:sz w:val="24"/>
          <w:szCs w:val="24"/>
        </w:rPr>
        <w:t>, 153–162 (2017).</w:t>
      </w:r>
    </w:p>
    <w:p w14:paraId="5BDDBC4D"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55. </w:t>
      </w:r>
      <w:r w:rsidRPr="00663455">
        <w:rPr>
          <w:rFonts w:ascii="Arial" w:hAnsi="Arial" w:cs="Arial"/>
          <w:noProof/>
          <w:sz w:val="24"/>
          <w:szCs w:val="24"/>
        </w:rPr>
        <w:tab/>
        <w:t xml:space="preserve">R. Pelletier, </w:t>
      </w:r>
      <w:r w:rsidRPr="00663455">
        <w:rPr>
          <w:rFonts w:ascii="Arial" w:hAnsi="Arial" w:cs="Arial"/>
          <w:i/>
          <w:iCs/>
          <w:noProof/>
          <w:sz w:val="24"/>
          <w:szCs w:val="24"/>
        </w:rPr>
        <w:t>et al.</w:t>
      </w:r>
      <w:r w:rsidRPr="00663455">
        <w:rPr>
          <w:rFonts w:ascii="Arial" w:hAnsi="Arial" w:cs="Arial"/>
          <w:noProof/>
          <w:sz w:val="24"/>
          <w:szCs w:val="24"/>
        </w:rPr>
        <w:t xml:space="preserve">, Sex Versus Gender-Related Characteristics Which Predicts Outcome after Acute Coronary Syndrome in the Young? </w:t>
      </w:r>
      <w:r w:rsidRPr="00663455">
        <w:rPr>
          <w:rFonts w:ascii="Arial" w:hAnsi="Arial" w:cs="Arial"/>
          <w:i/>
          <w:iCs/>
          <w:noProof/>
          <w:sz w:val="24"/>
          <w:szCs w:val="24"/>
        </w:rPr>
        <w:t>J. Am. Coll. Cardiol.</w:t>
      </w:r>
      <w:r w:rsidRPr="00663455">
        <w:rPr>
          <w:rFonts w:ascii="Arial" w:hAnsi="Arial" w:cs="Arial"/>
          <w:noProof/>
          <w:sz w:val="24"/>
          <w:szCs w:val="24"/>
        </w:rPr>
        <w:t xml:space="preserve"> </w:t>
      </w:r>
      <w:r w:rsidRPr="00663455">
        <w:rPr>
          <w:rFonts w:ascii="Arial" w:hAnsi="Arial" w:cs="Arial"/>
          <w:b/>
          <w:bCs/>
          <w:noProof/>
          <w:sz w:val="24"/>
          <w:szCs w:val="24"/>
        </w:rPr>
        <w:t>67</w:t>
      </w:r>
      <w:r w:rsidRPr="00663455">
        <w:rPr>
          <w:rFonts w:ascii="Arial" w:hAnsi="Arial" w:cs="Arial"/>
          <w:noProof/>
          <w:sz w:val="24"/>
          <w:szCs w:val="24"/>
        </w:rPr>
        <w:t>, 127–135 (2016).</w:t>
      </w:r>
    </w:p>
    <w:p w14:paraId="648DC2D7"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56. </w:t>
      </w:r>
      <w:r w:rsidRPr="00663455">
        <w:rPr>
          <w:rFonts w:ascii="Arial" w:hAnsi="Arial" w:cs="Arial"/>
          <w:noProof/>
          <w:sz w:val="24"/>
          <w:szCs w:val="24"/>
        </w:rPr>
        <w:tab/>
        <w:t xml:space="preserve">C. E. Ross, R. K. Masters, R. A. Hummer, Education and the Gender Gaps in Health and Mortality. </w:t>
      </w:r>
      <w:r w:rsidRPr="00663455">
        <w:rPr>
          <w:rFonts w:ascii="Arial" w:hAnsi="Arial" w:cs="Arial"/>
          <w:i/>
          <w:iCs/>
          <w:noProof/>
          <w:sz w:val="24"/>
          <w:szCs w:val="24"/>
        </w:rPr>
        <w:t>Demography</w:t>
      </w:r>
      <w:r w:rsidRPr="00663455">
        <w:rPr>
          <w:rFonts w:ascii="Arial" w:hAnsi="Arial" w:cs="Arial"/>
          <w:noProof/>
          <w:sz w:val="24"/>
          <w:szCs w:val="24"/>
        </w:rPr>
        <w:t xml:space="preserve"> </w:t>
      </w:r>
      <w:r w:rsidRPr="00663455">
        <w:rPr>
          <w:rFonts w:ascii="Arial" w:hAnsi="Arial" w:cs="Arial"/>
          <w:b/>
          <w:bCs/>
          <w:noProof/>
          <w:sz w:val="24"/>
          <w:szCs w:val="24"/>
        </w:rPr>
        <w:t>49</w:t>
      </w:r>
      <w:r w:rsidRPr="00663455">
        <w:rPr>
          <w:rFonts w:ascii="Arial" w:hAnsi="Arial" w:cs="Arial"/>
          <w:noProof/>
          <w:sz w:val="24"/>
          <w:szCs w:val="24"/>
        </w:rPr>
        <w:t>, 1157–1183 (2012).</w:t>
      </w:r>
    </w:p>
    <w:p w14:paraId="2D78AF63"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szCs w:val="24"/>
        </w:rPr>
      </w:pPr>
      <w:r w:rsidRPr="00663455">
        <w:rPr>
          <w:rFonts w:ascii="Arial" w:hAnsi="Arial" w:cs="Arial"/>
          <w:noProof/>
          <w:sz w:val="24"/>
          <w:szCs w:val="24"/>
        </w:rPr>
        <w:t xml:space="preserve">57. </w:t>
      </w:r>
      <w:r w:rsidRPr="00663455">
        <w:rPr>
          <w:rFonts w:ascii="Arial" w:hAnsi="Arial" w:cs="Arial"/>
          <w:noProof/>
          <w:sz w:val="24"/>
          <w:szCs w:val="24"/>
        </w:rPr>
        <w:tab/>
        <w:t xml:space="preserve">C. E. E. Okojie, Gender inequalities of health in the third world. </w:t>
      </w:r>
      <w:r w:rsidRPr="00663455">
        <w:rPr>
          <w:rFonts w:ascii="Arial" w:hAnsi="Arial" w:cs="Arial"/>
          <w:i/>
          <w:iCs/>
          <w:noProof/>
          <w:sz w:val="24"/>
          <w:szCs w:val="24"/>
        </w:rPr>
        <w:t>Soc. Sci. Med.</w:t>
      </w:r>
      <w:r w:rsidRPr="00663455">
        <w:rPr>
          <w:rFonts w:ascii="Arial" w:hAnsi="Arial" w:cs="Arial"/>
          <w:noProof/>
          <w:sz w:val="24"/>
          <w:szCs w:val="24"/>
        </w:rPr>
        <w:t xml:space="preserve"> </w:t>
      </w:r>
      <w:r w:rsidRPr="00663455">
        <w:rPr>
          <w:rFonts w:ascii="Arial" w:hAnsi="Arial" w:cs="Arial"/>
          <w:b/>
          <w:bCs/>
          <w:noProof/>
          <w:sz w:val="24"/>
          <w:szCs w:val="24"/>
        </w:rPr>
        <w:t>39</w:t>
      </w:r>
      <w:r w:rsidRPr="00663455">
        <w:rPr>
          <w:rFonts w:ascii="Arial" w:hAnsi="Arial" w:cs="Arial"/>
          <w:noProof/>
          <w:sz w:val="24"/>
          <w:szCs w:val="24"/>
        </w:rPr>
        <w:t>, 1237–1247 (1994).</w:t>
      </w:r>
    </w:p>
    <w:p w14:paraId="09ED376B" w14:textId="77777777" w:rsidR="00663455" w:rsidRPr="00663455" w:rsidRDefault="00663455" w:rsidP="00663455">
      <w:pPr>
        <w:widowControl w:val="0"/>
        <w:autoSpaceDE w:val="0"/>
        <w:autoSpaceDN w:val="0"/>
        <w:adjustRightInd w:val="0"/>
        <w:spacing w:after="0" w:line="360" w:lineRule="auto"/>
        <w:ind w:left="640" w:hanging="640"/>
        <w:rPr>
          <w:rFonts w:ascii="Arial" w:hAnsi="Arial" w:cs="Arial"/>
          <w:noProof/>
          <w:sz w:val="24"/>
        </w:rPr>
      </w:pPr>
      <w:r w:rsidRPr="00663455">
        <w:rPr>
          <w:rFonts w:ascii="Arial" w:hAnsi="Arial" w:cs="Arial"/>
          <w:noProof/>
          <w:sz w:val="24"/>
          <w:szCs w:val="24"/>
        </w:rPr>
        <w:t xml:space="preserve">58. </w:t>
      </w:r>
      <w:r w:rsidRPr="00663455">
        <w:rPr>
          <w:rFonts w:ascii="Arial" w:hAnsi="Arial" w:cs="Arial"/>
          <w:noProof/>
          <w:sz w:val="24"/>
          <w:szCs w:val="24"/>
        </w:rPr>
        <w:tab/>
        <w:t>WCF, “The Global Gender Gap Report 2018 Insight Report” (2018).</w:t>
      </w:r>
    </w:p>
    <w:p w14:paraId="7908CD7D" w14:textId="545C8401" w:rsidR="00FE6226" w:rsidRPr="00741D82" w:rsidRDefault="00807FE1" w:rsidP="00741D82">
      <w:pPr>
        <w:pBdr>
          <w:top w:val="nil"/>
          <w:left w:val="nil"/>
          <w:bottom w:val="nil"/>
          <w:right w:val="nil"/>
          <w:between w:val="nil"/>
        </w:pBdr>
        <w:spacing w:after="0" w:line="360" w:lineRule="auto"/>
        <w:jc w:val="both"/>
        <w:rPr>
          <w:rFonts w:ascii="Arial" w:eastAsia="Arial" w:hAnsi="Arial" w:cs="Arial"/>
          <w:b/>
          <w:color w:val="000000"/>
          <w:sz w:val="24"/>
          <w:szCs w:val="24"/>
        </w:rPr>
        <w:sectPr w:rsidR="00FE6226" w:rsidRPr="00741D82" w:rsidSect="004C5FAF">
          <w:headerReference w:type="default" r:id="rId20"/>
          <w:footerReference w:type="default" r:id="rId21"/>
          <w:pgSz w:w="12240" w:h="15840"/>
          <w:pgMar w:top="1440" w:right="1800" w:bottom="1440" w:left="1800" w:header="720" w:footer="720" w:gutter="0"/>
          <w:lnNumType w:countBy="1" w:restart="continuous"/>
          <w:pgNumType w:start="1"/>
          <w:cols w:space="720"/>
          <w:docGrid w:linePitch="360"/>
        </w:sectPr>
      </w:pPr>
      <w:r>
        <w:rPr>
          <w:rFonts w:ascii="Arial" w:eastAsia="Arial" w:hAnsi="Arial" w:cs="Arial"/>
          <w:b/>
          <w:color w:val="000000"/>
          <w:sz w:val="24"/>
          <w:szCs w:val="24"/>
        </w:rPr>
        <w:fldChar w:fldCharType="end"/>
      </w:r>
      <w:bookmarkEnd w:id="1"/>
    </w:p>
    <w:p w14:paraId="083BB2A4" w14:textId="104C32DE" w:rsidR="0009777F" w:rsidRPr="00B30A51" w:rsidRDefault="0009777F" w:rsidP="004C5FAF">
      <w:pPr>
        <w:spacing w:line="360" w:lineRule="auto"/>
        <w:jc w:val="both"/>
        <w:rPr>
          <w:rFonts w:ascii="Arial" w:eastAsia="Arial" w:hAnsi="Arial" w:cs="Arial"/>
          <w:sz w:val="24"/>
          <w:szCs w:val="24"/>
        </w:rPr>
      </w:pPr>
    </w:p>
    <w:sectPr w:rsidR="0009777F" w:rsidRPr="00B30A51" w:rsidSect="00B7657D">
      <w:headerReference w:type="default" r:id="rId22"/>
      <w:footerReference w:type="default" r:id="rId23"/>
      <w:pgSz w:w="11909" w:h="16834" w:code="9"/>
      <w:pgMar w:top="1440" w:right="1080" w:bottom="1440" w:left="1080" w:header="720" w:footer="720" w:gutter="0"/>
      <w:paperSrc w:first="15" w:other="15"/>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i Lego Goncalves, Vanessa" w:date="2023-07-03T14:24:00Z" w:initials="DLGV">
    <w:p w14:paraId="48BDE41B" w14:textId="1939FC87" w:rsidR="00FE725A" w:rsidRDefault="00FE725A">
      <w:pPr>
        <w:pStyle w:val="CommentText"/>
      </w:pPr>
      <w:r>
        <w:rPr>
          <w:rStyle w:val="CommentReference"/>
        </w:rPr>
        <w:annotationRef/>
      </w:r>
      <w:r>
        <w:t>Suggestions?</w:t>
      </w:r>
    </w:p>
  </w:comment>
  <w:comment w:id="5" w:author="Marília Nepomuceno" w:date="2023-07-04T11:46:00Z" w:initials="MN">
    <w:p w14:paraId="07182330" w14:textId="77777777" w:rsidR="00FE725A" w:rsidRDefault="00FE725A" w:rsidP="001729AD">
      <w:r>
        <w:rPr>
          <w:rStyle w:val="CommentReference"/>
        </w:rPr>
        <w:annotationRef/>
      </w:r>
      <w:r>
        <w:rPr>
          <w:rFonts w:ascii="Times New Roman" w:eastAsia="Times New Roman" w:hAnsi="Times New Roman" w:cs="Times New Roman"/>
          <w:color w:val="000000"/>
          <w:sz w:val="20"/>
          <w:szCs w:val="20"/>
        </w:rPr>
        <w:t>Gender inequalities, healthy life expectancy, decomposition</w:t>
      </w:r>
    </w:p>
  </w:comment>
  <w:comment w:id="8" w:author="Di Lego Goncalves, Vanessa" w:date="2023-07-03T14:24:00Z" w:initials="DLGV">
    <w:p w14:paraId="7BB13CAE" w14:textId="5AAA3347" w:rsidR="00FE725A" w:rsidRDefault="00FE725A">
      <w:pPr>
        <w:pStyle w:val="CommentText"/>
      </w:pPr>
      <w:r>
        <w:rPr>
          <w:rStyle w:val="CommentReference"/>
        </w:rPr>
        <w:annotationRef/>
      </w:r>
      <w:r>
        <w:t>Still need to write</w:t>
      </w:r>
    </w:p>
  </w:comment>
  <w:comment w:id="9" w:author="Di Lego Goncalves, Vanessa" w:date="2023-07-03T14:23:00Z" w:initials="DLGV">
    <w:p w14:paraId="70378781" w14:textId="50F86797" w:rsidR="00FE725A" w:rsidRDefault="00FE725A">
      <w:pPr>
        <w:pStyle w:val="CommentText"/>
      </w:pPr>
      <w:r>
        <w:rPr>
          <w:rStyle w:val="CommentReference"/>
        </w:rPr>
        <w:annotationRef/>
      </w:r>
      <w:r>
        <w:t>Still need to write</w:t>
      </w:r>
    </w:p>
  </w:comment>
  <w:comment w:id="40" w:author="Di Lego Goncalves, Vanessa" w:date="2023-07-06T10:51:00Z" w:initials="DLGV">
    <w:p w14:paraId="35A94BC4" w14:textId="6A06E3E6" w:rsidR="00FE725A" w:rsidRDefault="00FE725A">
      <w:pPr>
        <w:pStyle w:val="CommentText"/>
      </w:pPr>
      <w:r>
        <w:rPr>
          <w:rStyle w:val="CommentReference"/>
        </w:rPr>
        <w:annotationRef/>
      </w:r>
      <w:r>
        <w:t xml:space="preserve">To </w:t>
      </w:r>
      <w:proofErr w:type="spellStart"/>
      <w:r>
        <w:t>achando</w:t>
      </w:r>
      <w:proofErr w:type="spellEnd"/>
      <w:r>
        <w:t xml:space="preserve"> “blend” </w:t>
      </w:r>
      <w:proofErr w:type="spellStart"/>
      <w:r>
        <w:t>meio</w:t>
      </w:r>
      <w:proofErr w:type="spellEnd"/>
      <w:r>
        <w:t xml:space="preserve"> </w:t>
      </w:r>
      <w:proofErr w:type="spellStart"/>
      <w:r>
        <w:t>impreciso</w:t>
      </w:r>
      <w:proofErr w:type="spellEnd"/>
      <w:r>
        <w:t xml:space="preserve">… </w:t>
      </w:r>
      <w:proofErr w:type="spellStart"/>
      <w:r>
        <w:t>acaba</w:t>
      </w:r>
      <w:proofErr w:type="spellEnd"/>
      <w:r>
        <w:t xml:space="preserve"> que tanto blend, mix </w:t>
      </w:r>
      <w:proofErr w:type="spellStart"/>
      <w:r>
        <w:t>sao</w:t>
      </w:r>
      <w:proofErr w:type="spellEnd"/>
      <w:r>
        <w:t xml:space="preserve"> </w:t>
      </w:r>
      <w:proofErr w:type="spellStart"/>
      <w:r>
        <w:t>misturas</w:t>
      </w:r>
      <w:proofErr w:type="spellEnd"/>
      <w:r>
        <w:t xml:space="preserve"> que </w:t>
      </w:r>
      <w:proofErr w:type="spellStart"/>
      <w:r>
        <w:t>podem</w:t>
      </w:r>
      <w:proofErr w:type="spellEnd"/>
      <w:r>
        <w:t xml:space="preserve"> ser “harmonicas”. A </w:t>
      </w:r>
      <w:proofErr w:type="spellStart"/>
      <w:r>
        <w:t>gente</w:t>
      </w:r>
      <w:proofErr w:type="spellEnd"/>
      <w:r>
        <w:t xml:space="preserve"> </w:t>
      </w:r>
      <w:proofErr w:type="spellStart"/>
      <w:r>
        <w:t>está</w:t>
      </w:r>
      <w:proofErr w:type="spellEnd"/>
      <w:r>
        <w:t xml:space="preserve"> </w:t>
      </w:r>
      <w:proofErr w:type="spellStart"/>
      <w:r>
        <w:t>mais</w:t>
      </w:r>
      <w:proofErr w:type="spellEnd"/>
      <w:r>
        <w:t xml:space="preserve"> </w:t>
      </w:r>
      <w:proofErr w:type="spellStart"/>
      <w:r>
        <w:t>querendo</w:t>
      </w:r>
      <w:proofErr w:type="spellEnd"/>
      <w:r>
        <w:t xml:space="preserve"> </w:t>
      </w:r>
      <w:proofErr w:type="spellStart"/>
      <w:r>
        <w:t>dizer</w:t>
      </w:r>
      <w:proofErr w:type="spellEnd"/>
      <w:r>
        <w:t xml:space="preserve"> mix up, </w:t>
      </w:r>
      <w:proofErr w:type="spellStart"/>
      <w:r>
        <w:t>ou</w:t>
      </w:r>
      <w:proofErr w:type="spellEnd"/>
      <w:r>
        <w:t xml:space="preserve"> </w:t>
      </w:r>
      <w:proofErr w:type="spellStart"/>
      <w:r>
        <w:t>misturar</w:t>
      </w:r>
      <w:proofErr w:type="spellEnd"/>
      <w:r>
        <w:t xml:space="preserve"> no </w:t>
      </w:r>
      <w:proofErr w:type="spellStart"/>
      <w:r>
        <w:t>sentido</w:t>
      </w:r>
      <w:proofErr w:type="spellEnd"/>
      <w:r>
        <w:t xml:space="preserve"> de </w:t>
      </w:r>
      <w:proofErr w:type="spellStart"/>
      <w:r>
        <w:t>confundir</w:t>
      </w:r>
      <w:proofErr w:type="spellEnd"/>
      <w:r>
        <w:t xml:space="preserve">. </w:t>
      </w:r>
      <w:proofErr w:type="spellStart"/>
      <w:r>
        <w:t>Entao</w:t>
      </w:r>
      <w:proofErr w:type="spellEnd"/>
      <w:r>
        <w:t xml:space="preserve"> </w:t>
      </w:r>
      <w:proofErr w:type="spellStart"/>
      <w:r>
        <w:t>acho</w:t>
      </w:r>
      <w:proofErr w:type="spellEnd"/>
      <w:r>
        <w:t xml:space="preserve"> que entangle, or confuse, </w:t>
      </w:r>
      <w:proofErr w:type="spellStart"/>
      <w:r>
        <w:t>etc</w:t>
      </w:r>
      <w:proofErr w:type="spellEnd"/>
      <w:r>
        <w:t xml:space="preserve"> </w:t>
      </w:r>
      <w:proofErr w:type="spellStart"/>
      <w:r>
        <w:t>seja</w:t>
      </w:r>
      <w:proofErr w:type="spellEnd"/>
      <w:r>
        <w:t xml:space="preserve"> </w:t>
      </w:r>
      <w:proofErr w:type="spellStart"/>
      <w:r>
        <w:t>melhor</w:t>
      </w:r>
      <w:proofErr w:type="spellEnd"/>
      <w:r>
        <w:t xml:space="preserve">. </w:t>
      </w:r>
      <w:proofErr w:type="spellStart"/>
      <w:r>
        <w:t>Veja</w:t>
      </w:r>
      <w:proofErr w:type="spellEnd"/>
      <w:r>
        <w:t xml:space="preserve"> o que </w:t>
      </w:r>
      <w:proofErr w:type="spellStart"/>
      <w:r>
        <w:t>acha</w:t>
      </w:r>
      <w:proofErr w:type="spellEnd"/>
      <w:r>
        <w:t>.</w:t>
      </w:r>
    </w:p>
  </w:comment>
  <w:comment w:id="55" w:author="Di Lego Goncalves, Vanessa" w:date="2023-07-06T10:26:00Z" w:initials="DLGV">
    <w:p w14:paraId="5C73D791" w14:textId="17FDA1CB" w:rsidR="00FE725A" w:rsidRPr="00BD0D6C" w:rsidRDefault="00FE725A">
      <w:pPr>
        <w:pStyle w:val="CommentText"/>
      </w:pPr>
      <w:r>
        <w:rPr>
          <w:rStyle w:val="CommentReference"/>
        </w:rPr>
        <w:annotationRef/>
      </w:r>
      <w:r>
        <w:t xml:space="preserve">Eu to </w:t>
      </w:r>
      <w:proofErr w:type="spellStart"/>
      <w:r>
        <w:t>tentado</w:t>
      </w:r>
      <w:proofErr w:type="spellEnd"/>
      <w:r>
        <w:t xml:space="preserve"> </w:t>
      </w:r>
      <w:proofErr w:type="spellStart"/>
      <w:r>
        <w:t>fugir</w:t>
      </w:r>
      <w:proofErr w:type="spellEnd"/>
      <w:r>
        <w:t xml:space="preserve"> to “may lead to misleading”. </w:t>
      </w:r>
      <w:r w:rsidRPr="00BD0D6C">
        <w:t xml:space="preserve">É </w:t>
      </w:r>
      <w:proofErr w:type="spellStart"/>
      <w:r w:rsidRPr="00BD0D6C">
        <w:t>muito</w:t>
      </w:r>
      <w:proofErr w:type="spellEnd"/>
      <w:r w:rsidRPr="00BD0D6C">
        <w:t xml:space="preserve"> </w:t>
      </w:r>
      <w:proofErr w:type="spellStart"/>
      <w:r w:rsidRPr="00BD0D6C">
        <w:t>redundate</w:t>
      </w:r>
      <w:proofErr w:type="spellEnd"/>
      <w:r w:rsidRPr="00BD0D6C">
        <w:t xml:space="preserve"> e </w:t>
      </w:r>
      <w:proofErr w:type="spellStart"/>
      <w:r w:rsidRPr="00BD0D6C">
        <w:t>soa</w:t>
      </w:r>
      <w:proofErr w:type="spellEnd"/>
      <w:r w:rsidRPr="00BD0D6C">
        <w:t xml:space="preserve"> mal a </w:t>
      </w:r>
      <w:proofErr w:type="spellStart"/>
      <w:proofErr w:type="gramStart"/>
      <w:r w:rsidRPr="00BD0D6C">
        <w:t>construcao</w:t>
      </w:r>
      <w:proofErr w:type="spellEnd"/>
      <w:r w:rsidRPr="00BD0D6C">
        <w:t>..</w:t>
      </w:r>
      <w:proofErr w:type="gramEnd"/>
      <w:r w:rsidRPr="00BD0D6C">
        <w:t xml:space="preserve"> </w:t>
      </w:r>
      <w:proofErr w:type="spellStart"/>
      <w:r>
        <w:t>veja</w:t>
      </w:r>
      <w:proofErr w:type="spellEnd"/>
      <w:r>
        <w:t xml:space="preserve"> o que </w:t>
      </w:r>
      <w:proofErr w:type="spellStart"/>
      <w:r>
        <w:t>acha</w:t>
      </w:r>
      <w:proofErr w:type="spellEnd"/>
      <w:r w:rsidRPr="00BD0D6C">
        <w:t xml:space="preserve"> </w:t>
      </w:r>
    </w:p>
  </w:comment>
  <w:comment w:id="78" w:author="Marília Nepomuceno" w:date="2023-07-03T15:12:00Z" w:initials="MN">
    <w:p w14:paraId="58749FE7" w14:textId="77777777" w:rsidR="00FE725A" w:rsidRDefault="00FE725A" w:rsidP="001729AD">
      <w:r>
        <w:rPr>
          <w:rStyle w:val="CommentReference"/>
        </w:rPr>
        <w:annotationRef/>
      </w:r>
      <w:proofErr w:type="spellStart"/>
      <w:r>
        <w:rPr>
          <w:rFonts w:ascii="Times New Roman" w:eastAsia="Times New Roman" w:hAnsi="Times New Roman" w:cs="Times New Roman"/>
          <w:sz w:val="20"/>
          <w:szCs w:val="20"/>
        </w:rPr>
        <w:t>Acho</w:t>
      </w:r>
      <w:proofErr w:type="spellEnd"/>
      <w:r>
        <w:rPr>
          <w:rFonts w:ascii="Times New Roman" w:eastAsia="Times New Roman" w:hAnsi="Times New Roman" w:cs="Times New Roman"/>
          <w:sz w:val="20"/>
          <w:szCs w:val="20"/>
        </w:rPr>
        <w:t xml:space="preserve"> que </w:t>
      </w:r>
      <w:proofErr w:type="spellStart"/>
      <w:r>
        <w:rPr>
          <w:rFonts w:ascii="Times New Roman" w:eastAsia="Times New Roman" w:hAnsi="Times New Roman" w:cs="Times New Roman"/>
          <w:sz w:val="20"/>
          <w:szCs w:val="20"/>
        </w:rPr>
        <w:t>seria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bom</w:t>
      </w:r>
      <w:proofErr w:type="spellEnd"/>
      <w:r>
        <w:rPr>
          <w:rFonts w:ascii="Times New Roman" w:eastAsia="Times New Roman" w:hAnsi="Times New Roman" w:cs="Times New Roman"/>
          <w:sz w:val="20"/>
          <w:szCs w:val="20"/>
        </w:rPr>
        <w:t xml:space="preserve"> incluir os eixos. Principalmente o x e marcar</w:t>
      </w:r>
    </w:p>
    <w:p w14:paraId="0D273F68" w14:textId="77777777" w:rsidR="00FE725A" w:rsidRDefault="00FE725A" w:rsidP="001729AD"/>
    <w:p w14:paraId="1F316AB1" w14:textId="77777777" w:rsidR="00FE725A" w:rsidRDefault="00FE725A" w:rsidP="001729AD">
      <w:r>
        <w:rPr>
          <w:rFonts w:ascii="Times New Roman" w:eastAsia="Times New Roman" w:hAnsi="Times New Roman" w:cs="Times New Roman"/>
          <w:sz w:val="20"/>
          <w:szCs w:val="20"/>
        </w:rPr>
        <w:t>Panel B: os valores negativos do gap total deveriam aparecer antes do zero, certo? Como Italia, Grecia, etc. Os valores entre Croacia e França estao do lado positivo do eixo x, acho q deveriam aparecer do lado negativo do eixo x.</w:t>
      </w:r>
    </w:p>
  </w:comment>
  <w:comment w:id="88" w:author="Di Lego Goncalves, Vanessa" w:date="2023-07-06T11:24:00Z" w:initials="DLGV">
    <w:p w14:paraId="1781D642" w14:textId="0A17AB1A" w:rsidR="00FE725A" w:rsidRDefault="00FE725A">
      <w:pPr>
        <w:pStyle w:val="CommentText"/>
      </w:pPr>
      <w:r>
        <w:rPr>
          <w:rStyle w:val="CommentReference"/>
        </w:rPr>
        <w:annotationRef/>
      </w:r>
      <w:r>
        <w:t>I moved to the end.</w:t>
      </w:r>
    </w:p>
  </w:comment>
  <w:comment w:id="96" w:author="Di Lego Goncalves, Vanessa" w:date="2023-07-06T11:51:00Z" w:initials="DLGV">
    <w:p w14:paraId="04D7F986" w14:textId="19107116" w:rsidR="00FE725A" w:rsidRDefault="00FE725A">
      <w:pPr>
        <w:pStyle w:val="CommentText"/>
      </w:pPr>
      <w:r>
        <w:rPr>
          <w:rStyle w:val="CommentReference"/>
        </w:rPr>
        <w:annotationRef/>
      </w:r>
      <w:r>
        <w:t>Moved to end</w:t>
      </w:r>
    </w:p>
  </w:comment>
  <w:comment w:id="133" w:author="Author" w:date="2023-06-30T00:33:00Z" w:initials="Author">
    <w:p w14:paraId="576E89AD" w14:textId="30C82BDF" w:rsidR="00FE725A" w:rsidRDefault="00FE725A">
      <w:pPr>
        <w:pStyle w:val="CommentText"/>
      </w:pPr>
      <w:r>
        <w:rPr>
          <w:rStyle w:val="CommentReference"/>
        </w:rPr>
        <w:annotationRef/>
      </w:r>
      <w:r>
        <w:t>Add your funding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DE41B" w15:done="0"/>
  <w15:commentEx w15:paraId="07182330" w15:paraIdParent="48BDE41B" w15:done="0"/>
  <w15:commentEx w15:paraId="7BB13CAE" w15:done="0"/>
  <w15:commentEx w15:paraId="70378781" w15:done="0"/>
  <w15:commentEx w15:paraId="35A94BC4" w15:done="0"/>
  <w15:commentEx w15:paraId="5C73D791" w15:done="0"/>
  <w15:commentEx w15:paraId="1F316AB1" w15:done="0"/>
  <w15:commentEx w15:paraId="1781D642" w15:done="0"/>
  <w15:commentEx w15:paraId="04D7F986" w15:done="0"/>
  <w15:commentEx w15:paraId="576E8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84FB" w16cex:dateUtc="2023-07-04T09:46:00Z"/>
  <w16cex:commentExtensible w16cex:durableId="2836C857" w16cex:dateUtc="2023-06-16T09:39:00Z"/>
  <w16cex:commentExtensible w16cex:durableId="284D605E" w16cex:dateUtc="2023-07-03T12:57:00Z"/>
  <w16cex:commentExtensible w16cex:durableId="28496A1E" w16cex:dateUtc="2023-06-30T12:50:00Z"/>
  <w16cex:commentExtensible w16cex:durableId="283F1EF6" w16cex:dateUtc="2023-06-22T17:26:00Z"/>
  <w16cex:commentExtensible w16cex:durableId="284E7C57" w16cex:dateUtc="2023-07-04T09:09:00Z"/>
  <w16cex:commentExtensible w16cex:durableId="284D6260" w16cex:dateUtc="2023-07-03T13:06:00Z"/>
  <w16cex:commentExtensible w16cex:durableId="284E74B1" w16cex:dateUtc="2023-07-04T08:36:00Z"/>
  <w16cex:commentExtensible w16cex:durableId="2836C97D" w16cex:dateUtc="2023-06-16T09:43:00Z"/>
  <w16cex:commentExtensible w16cex:durableId="284E6B32" w16cex:dateUtc="2023-07-04T07:56:00Z"/>
  <w16cex:commentExtensible w16cex:durableId="284D648E" w16cex:dateUtc="2023-07-03T13:15:00Z"/>
  <w16cex:commentExtensible w16cex:durableId="284D708E" w16cex:dateUtc="2023-07-03T14:06:00Z"/>
  <w16cex:commentExtensible w16cex:durableId="284D70FA" w16cex:dateUtc="2023-07-03T14:08:00Z"/>
  <w16cex:commentExtensible w16cex:durableId="284D63D5" w16cex:dateUtc="2023-07-03T13:12:00Z"/>
  <w16cex:commentExtensible w16cex:durableId="284E7AEE" w16cex:dateUtc="2023-07-04T09:03:00Z"/>
  <w16cex:commentExtensible w16cex:durableId="284E802A" w16cex:dateUtc="2023-07-04T09:25:00Z"/>
  <w16cex:commentExtensible w16cex:durableId="284E6A23" w16cex:dateUtc="2023-07-04T07:51:00Z"/>
  <w16cex:commentExtensible w16cex:durableId="284E7FB7" w16cex:dateUtc="2023-07-04T09:23:00Z"/>
  <w16cex:commentExtensible w16cex:durableId="284E818B" w16cex:dateUtc="2023-07-04T09:31:00Z"/>
  <w16cex:commentExtensible w16cex:durableId="2836C9A6" w16cex:dateUtc="2023-06-16T09:44:00Z"/>
  <w16cex:commentExtensible w16cex:durableId="284EBB4A" w16cex:dateUtc="2023-07-04T13:37:00Z"/>
  <w16cex:commentExtensible w16cex:durableId="284EA9A8" w16cex:dateUtc="2023-07-04T12:22:00Z"/>
  <w16cex:commentExtensible w16cex:durableId="284EB865" w16cex:dateUtc="2023-07-04T13:25:00Z"/>
  <w16cex:commentExtensible w16cex:durableId="284EB9BD" w16cex:dateUtc="2023-07-04T13:31:00Z"/>
  <w16cex:commentExtensible w16cex:durableId="284EBCE2" w16cex:dateUtc="2023-07-04T13:44:00Z"/>
  <w16cex:commentExtensible w16cex:durableId="2848A079" w16cex:dateUtc="2023-06-29T22:29:00Z"/>
  <w16cex:commentExtensible w16cex:durableId="2848A0B0" w16cex:dateUtc="2023-06-29T22:30:00Z"/>
  <w16cex:commentExtensible w16cex:durableId="2848A13E" w16cex:dateUtc="2023-06-29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DE41B" w16cid:durableId="284D5895"/>
  <w16cid:commentId w16cid:paraId="07182330" w16cid:durableId="284E84FB"/>
  <w16cid:commentId w16cid:paraId="7BB13CAE" w16cid:durableId="284D5886"/>
  <w16cid:commentId w16cid:paraId="70378781" w16cid:durableId="284D587F"/>
  <w16cid:commentId w16cid:paraId="35A94BC4" w16cid:durableId="28511B3D"/>
  <w16cid:commentId w16cid:paraId="5C73D791" w16cid:durableId="2851154F"/>
  <w16cid:commentId w16cid:paraId="1F316AB1" w16cid:durableId="284D63D5"/>
  <w16cid:commentId w16cid:paraId="1781D642" w16cid:durableId="285122E0"/>
  <w16cid:commentId w16cid:paraId="04D7F986" w16cid:durableId="2851294B"/>
  <w16cid:commentId w16cid:paraId="576E89AD" w16cid:durableId="2848A1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B569B" w14:textId="77777777" w:rsidR="00FE725A" w:rsidRDefault="00FE725A">
      <w:pPr>
        <w:spacing w:after="0"/>
      </w:pPr>
      <w:r>
        <w:separator/>
      </w:r>
    </w:p>
  </w:endnote>
  <w:endnote w:type="continuationSeparator" w:id="0">
    <w:p w14:paraId="5F70D463" w14:textId="77777777" w:rsidR="00FE725A" w:rsidRDefault="00FE725A">
      <w:pPr>
        <w:spacing w:after="0"/>
      </w:pPr>
      <w:r>
        <w:continuationSeparator/>
      </w:r>
    </w:p>
  </w:endnote>
  <w:endnote w:type="continuationNotice" w:id="1">
    <w:p w14:paraId="7C4569DA" w14:textId="77777777" w:rsidR="00FE725A" w:rsidRDefault="00FE725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7FC92" w14:textId="77777777" w:rsidR="00FE725A" w:rsidRDefault="00FE725A">
    <w:pPr>
      <w:pStyle w:val="Footer"/>
      <w:jc w:val="right"/>
    </w:pPr>
    <w:r>
      <w:fldChar w:fldCharType="begin"/>
    </w:r>
    <w:r>
      <w:instrText xml:space="preserve"> PAGE   \* MERGEFORMAT </w:instrText>
    </w:r>
    <w:r>
      <w:fldChar w:fldCharType="separate"/>
    </w:r>
    <w:r>
      <w:rPr>
        <w:noProof/>
      </w:rPr>
      <w:t>1</w:t>
    </w:r>
    <w:r>
      <w:fldChar w:fldCharType="end"/>
    </w:r>
  </w:p>
  <w:p w14:paraId="18B1459B" w14:textId="77777777" w:rsidR="00FE725A" w:rsidRDefault="00FE7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8" w14:textId="306CBD6D" w:rsidR="00FE725A" w:rsidRDefault="00FE725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2F9" w14:textId="77777777" w:rsidR="00FE725A" w:rsidRDefault="00FE725A">
    <w:pPr>
      <w:pBdr>
        <w:top w:val="nil"/>
        <w:left w:val="nil"/>
        <w:bottom w:val="nil"/>
        <w:right w:val="nil"/>
        <w:between w:val="nil"/>
      </w:pBdr>
      <w:tabs>
        <w:tab w:val="center" w:pos="4680"/>
        <w:tab w:val="right" w:pos="9360"/>
      </w:tabs>
      <w:rPr>
        <w:color w:val="000000"/>
      </w:rPr>
    </w:pPr>
  </w:p>
  <w:p w14:paraId="6A7442D3" w14:textId="77777777" w:rsidR="00FE725A" w:rsidRDefault="00FE72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31B2B" w14:textId="77777777" w:rsidR="00FE725A" w:rsidRDefault="00FE725A">
      <w:pPr>
        <w:spacing w:after="0"/>
      </w:pPr>
      <w:r>
        <w:separator/>
      </w:r>
    </w:p>
  </w:footnote>
  <w:footnote w:type="continuationSeparator" w:id="0">
    <w:p w14:paraId="466E7B55" w14:textId="77777777" w:rsidR="00FE725A" w:rsidRDefault="00FE725A">
      <w:pPr>
        <w:spacing w:after="0"/>
      </w:pPr>
      <w:r>
        <w:continuationSeparator/>
      </w:r>
    </w:p>
  </w:footnote>
  <w:footnote w:type="continuationNotice" w:id="1">
    <w:p w14:paraId="63F4A21D" w14:textId="77777777" w:rsidR="00FE725A" w:rsidRDefault="00FE725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25DD2" w14:textId="77777777" w:rsidR="00FE725A" w:rsidRPr="005001AC" w:rsidRDefault="00FE725A" w:rsidP="00E33190">
    <w:pPr>
      <w:jc w:val="right"/>
      <w:rPr>
        <w:sz w:val="20"/>
      </w:rPr>
    </w:pPr>
  </w:p>
  <w:p w14:paraId="7B4624DE" w14:textId="77777777" w:rsidR="00FE725A" w:rsidRDefault="00FE72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6" w14:textId="77777777" w:rsidR="00FE725A" w:rsidRDefault="00FE725A">
    <w:pPr>
      <w:jc w:val="right"/>
      <w:rPr>
        <w:sz w:val="20"/>
        <w:szCs w:val="20"/>
      </w:rPr>
    </w:pPr>
  </w:p>
  <w:p w14:paraId="000002F7" w14:textId="77777777" w:rsidR="00FE725A" w:rsidRDefault="00FE725A"/>
  <w:p w14:paraId="7FF2C2DC" w14:textId="77777777" w:rsidR="00FE725A" w:rsidRDefault="00FE725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 Lego Goncalves, Vanessa">
    <w15:presenceInfo w15:providerId="AD" w15:userId="S-1-5-21-1644491937-926492609-1801674531-19501"/>
  </w15:person>
  <w15:person w15:author="Marília Nepomuceno">
    <w15:presenceInfo w15:providerId="Windows Live" w15:userId="85d3a75b55dd5e02"/>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DD"/>
    <w:rsid w:val="000023D0"/>
    <w:rsid w:val="00002D46"/>
    <w:rsid w:val="0001190D"/>
    <w:rsid w:val="00013920"/>
    <w:rsid w:val="00014235"/>
    <w:rsid w:val="00015689"/>
    <w:rsid w:val="000167F6"/>
    <w:rsid w:val="00023745"/>
    <w:rsid w:val="00030109"/>
    <w:rsid w:val="00030E32"/>
    <w:rsid w:val="00033A2F"/>
    <w:rsid w:val="00033D66"/>
    <w:rsid w:val="00034590"/>
    <w:rsid w:val="00036D14"/>
    <w:rsid w:val="00037515"/>
    <w:rsid w:val="00037587"/>
    <w:rsid w:val="00041CFD"/>
    <w:rsid w:val="00047B0C"/>
    <w:rsid w:val="00050965"/>
    <w:rsid w:val="000520EA"/>
    <w:rsid w:val="00057EFD"/>
    <w:rsid w:val="000643FC"/>
    <w:rsid w:val="0006583B"/>
    <w:rsid w:val="00067464"/>
    <w:rsid w:val="0007032A"/>
    <w:rsid w:val="00070CFE"/>
    <w:rsid w:val="00070D92"/>
    <w:rsid w:val="00072CA5"/>
    <w:rsid w:val="000761D1"/>
    <w:rsid w:val="000818A2"/>
    <w:rsid w:val="0008309F"/>
    <w:rsid w:val="000832EC"/>
    <w:rsid w:val="00083FD8"/>
    <w:rsid w:val="000843E0"/>
    <w:rsid w:val="000850B6"/>
    <w:rsid w:val="000874A7"/>
    <w:rsid w:val="00092E34"/>
    <w:rsid w:val="00093259"/>
    <w:rsid w:val="0009777F"/>
    <w:rsid w:val="000A1F57"/>
    <w:rsid w:val="000A2AF0"/>
    <w:rsid w:val="000A2D2A"/>
    <w:rsid w:val="000A39A1"/>
    <w:rsid w:val="000A630D"/>
    <w:rsid w:val="000B1B2A"/>
    <w:rsid w:val="000B2BCF"/>
    <w:rsid w:val="000B315A"/>
    <w:rsid w:val="000B3AEE"/>
    <w:rsid w:val="000B47DE"/>
    <w:rsid w:val="000C00C0"/>
    <w:rsid w:val="000C0847"/>
    <w:rsid w:val="000C2282"/>
    <w:rsid w:val="000C3EED"/>
    <w:rsid w:val="000C46D0"/>
    <w:rsid w:val="000C4EEC"/>
    <w:rsid w:val="000D150D"/>
    <w:rsid w:val="000D2DC7"/>
    <w:rsid w:val="000E0578"/>
    <w:rsid w:val="000E12D3"/>
    <w:rsid w:val="000E7D8E"/>
    <w:rsid w:val="000E7E78"/>
    <w:rsid w:val="000F1580"/>
    <w:rsid w:val="000F3303"/>
    <w:rsid w:val="001006E3"/>
    <w:rsid w:val="00101673"/>
    <w:rsid w:val="00105467"/>
    <w:rsid w:val="00106216"/>
    <w:rsid w:val="00114F02"/>
    <w:rsid w:val="001218C8"/>
    <w:rsid w:val="00127322"/>
    <w:rsid w:val="00127CD3"/>
    <w:rsid w:val="001303E4"/>
    <w:rsid w:val="00133811"/>
    <w:rsid w:val="00135575"/>
    <w:rsid w:val="00135E8D"/>
    <w:rsid w:val="00142C2A"/>
    <w:rsid w:val="0014311E"/>
    <w:rsid w:val="00144D58"/>
    <w:rsid w:val="00151A54"/>
    <w:rsid w:val="00152047"/>
    <w:rsid w:val="001524B4"/>
    <w:rsid w:val="00152CC3"/>
    <w:rsid w:val="00154583"/>
    <w:rsid w:val="00157B6C"/>
    <w:rsid w:val="0016414E"/>
    <w:rsid w:val="0016425E"/>
    <w:rsid w:val="001647FF"/>
    <w:rsid w:val="001649D0"/>
    <w:rsid w:val="00164C6C"/>
    <w:rsid w:val="001729AD"/>
    <w:rsid w:val="001750AF"/>
    <w:rsid w:val="00175B36"/>
    <w:rsid w:val="00176208"/>
    <w:rsid w:val="00183C30"/>
    <w:rsid w:val="00184CB4"/>
    <w:rsid w:val="00185B61"/>
    <w:rsid w:val="0019408A"/>
    <w:rsid w:val="00197CA4"/>
    <w:rsid w:val="001A1B33"/>
    <w:rsid w:val="001A4BF9"/>
    <w:rsid w:val="001B27CB"/>
    <w:rsid w:val="001B3E17"/>
    <w:rsid w:val="001B74BC"/>
    <w:rsid w:val="001C10B3"/>
    <w:rsid w:val="001C227A"/>
    <w:rsid w:val="001C546D"/>
    <w:rsid w:val="001C7682"/>
    <w:rsid w:val="001C7B4A"/>
    <w:rsid w:val="001D5BB0"/>
    <w:rsid w:val="001E0A75"/>
    <w:rsid w:val="001E10E0"/>
    <w:rsid w:val="001E682F"/>
    <w:rsid w:val="001F5363"/>
    <w:rsid w:val="001F5F81"/>
    <w:rsid w:val="001F7823"/>
    <w:rsid w:val="00200DDE"/>
    <w:rsid w:val="002016A1"/>
    <w:rsid w:val="0020321A"/>
    <w:rsid w:val="002042D1"/>
    <w:rsid w:val="002069E4"/>
    <w:rsid w:val="002101D4"/>
    <w:rsid w:val="002115EB"/>
    <w:rsid w:val="0021317A"/>
    <w:rsid w:val="002142F6"/>
    <w:rsid w:val="00214911"/>
    <w:rsid w:val="002149E5"/>
    <w:rsid w:val="00215C7E"/>
    <w:rsid w:val="002210EF"/>
    <w:rsid w:val="002225D2"/>
    <w:rsid w:val="00224207"/>
    <w:rsid w:val="00225262"/>
    <w:rsid w:val="00227F78"/>
    <w:rsid w:val="00231B83"/>
    <w:rsid w:val="00232924"/>
    <w:rsid w:val="002363D7"/>
    <w:rsid w:val="00242915"/>
    <w:rsid w:val="00243C56"/>
    <w:rsid w:val="00244C53"/>
    <w:rsid w:val="00252DCE"/>
    <w:rsid w:val="00253317"/>
    <w:rsid w:val="00253F3B"/>
    <w:rsid w:val="0025608A"/>
    <w:rsid w:val="00263250"/>
    <w:rsid w:val="00263B02"/>
    <w:rsid w:val="00264162"/>
    <w:rsid w:val="00267643"/>
    <w:rsid w:val="00280AD5"/>
    <w:rsid w:val="00287A65"/>
    <w:rsid w:val="00293B95"/>
    <w:rsid w:val="002A001D"/>
    <w:rsid w:val="002A3590"/>
    <w:rsid w:val="002A5F53"/>
    <w:rsid w:val="002A7EE3"/>
    <w:rsid w:val="002B2804"/>
    <w:rsid w:val="002B3BF7"/>
    <w:rsid w:val="002C007B"/>
    <w:rsid w:val="002C1082"/>
    <w:rsid w:val="002C55ED"/>
    <w:rsid w:val="002D6EE8"/>
    <w:rsid w:val="002E0221"/>
    <w:rsid w:val="002E1B47"/>
    <w:rsid w:val="002E222B"/>
    <w:rsid w:val="002E2A69"/>
    <w:rsid w:val="002F3FE1"/>
    <w:rsid w:val="002F5852"/>
    <w:rsid w:val="00301CBD"/>
    <w:rsid w:val="00304536"/>
    <w:rsid w:val="00313987"/>
    <w:rsid w:val="00314CC0"/>
    <w:rsid w:val="00317FEC"/>
    <w:rsid w:val="00322014"/>
    <w:rsid w:val="003223D0"/>
    <w:rsid w:val="0032279B"/>
    <w:rsid w:val="00322FE2"/>
    <w:rsid w:val="0032523C"/>
    <w:rsid w:val="0032561D"/>
    <w:rsid w:val="0032751B"/>
    <w:rsid w:val="003279A0"/>
    <w:rsid w:val="0033164F"/>
    <w:rsid w:val="00334713"/>
    <w:rsid w:val="00337D4B"/>
    <w:rsid w:val="0034087B"/>
    <w:rsid w:val="00340B76"/>
    <w:rsid w:val="00341734"/>
    <w:rsid w:val="00342B0B"/>
    <w:rsid w:val="003449CD"/>
    <w:rsid w:val="00344C85"/>
    <w:rsid w:val="003475D8"/>
    <w:rsid w:val="003534C9"/>
    <w:rsid w:val="003565B6"/>
    <w:rsid w:val="00357859"/>
    <w:rsid w:val="00364FE8"/>
    <w:rsid w:val="00367B6B"/>
    <w:rsid w:val="00370B59"/>
    <w:rsid w:val="00377B69"/>
    <w:rsid w:val="00380BA0"/>
    <w:rsid w:val="0038122A"/>
    <w:rsid w:val="00381CF7"/>
    <w:rsid w:val="003824B0"/>
    <w:rsid w:val="003845B9"/>
    <w:rsid w:val="00387B07"/>
    <w:rsid w:val="003902A0"/>
    <w:rsid w:val="00391EE5"/>
    <w:rsid w:val="003920CB"/>
    <w:rsid w:val="003938F5"/>
    <w:rsid w:val="00396D59"/>
    <w:rsid w:val="003A6486"/>
    <w:rsid w:val="003B0C33"/>
    <w:rsid w:val="003B0F08"/>
    <w:rsid w:val="003B55DA"/>
    <w:rsid w:val="003B723B"/>
    <w:rsid w:val="003B7A33"/>
    <w:rsid w:val="003C35DA"/>
    <w:rsid w:val="003C4015"/>
    <w:rsid w:val="003D1975"/>
    <w:rsid w:val="003D6C1B"/>
    <w:rsid w:val="003E095A"/>
    <w:rsid w:val="003E4B9E"/>
    <w:rsid w:val="003E7433"/>
    <w:rsid w:val="003F06C4"/>
    <w:rsid w:val="003F2C0A"/>
    <w:rsid w:val="003F5987"/>
    <w:rsid w:val="003F62F1"/>
    <w:rsid w:val="004041B8"/>
    <w:rsid w:val="00405966"/>
    <w:rsid w:val="0041131E"/>
    <w:rsid w:val="00414AB3"/>
    <w:rsid w:val="00424144"/>
    <w:rsid w:val="00427B22"/>
    <w:rsid w:val="00430C35"/>
    <w:rsid w:val="0043488B"/>
    <w:rsid w:val="00436B9E"/>
    <w:rsid w:val="00436FB9"/>
    <w:rsid w:val="0043713B"/>
    <w:rsid w:val="00437AB2"/>
    <w:rsid w:val="0044157F"/>
    <w:rsid w:val="00445CE8"/>
    <w:rsid w:val="00446339"/>
    <w:rsid w:val="0044647C"/>
    <w:rsid w:val="00447C44"/>
    <w:rsid w:val="00450AFC"/>
    <w:rsid w:val="00451F62"/>
    <w:rsid w:val="00452DA1"/>
    <w:rsid w:val="00456C06"/>
    <w:rsid w:val="00457077"/>
    <w:rsid w:val="004600DC"/>
    <w:rsid w:val="00460A21"/>
    <w:rsid w:val="00464535"/>
    <w:rsid w:val="0046557A"/>
    <w:rsid w:val="00465DFF"/>
    <w:rsid w:val="00466830"/>
    <w:rsid w:val="0047289C"/>
    <w:rsid w:val="00480758"/>
    <w:rsid w:val="004814F8"/>
    <w:rsid w:val="00482B51"/>
    <w:rsid w:val="00485213"/>
    <w:rsid w:val="00487F95"/>
    <w:rsid w:val="004902CD"/>
    <w:rsid w:val="00492D7E"/>
    <w:rsid w:val="0049393E"/>
    <w:rsid w:val="00493E6D"/>
    <w:rsid w:val="004959C8"/>
    <w:rsid w:val="004A3CE9"/>
    <w:rsid w:val="004A4D75"/>
    <w:rsid w:val="004A558D"/>
    <w:rsid w:val="004A5657"/>
    <w:rsid w:val="004A7831"/>
    <w:rsid w:val="004A78A8"/>
    <w:rsid w:val="004A7ABC"/>
    <w:rsid w:val="004B0C1F"/>
    <w:rsid w:val="004B1F0E"/>
    <w:rsid w:val="004B435C"/>
    <w:rsid w:val="004B6F17"/>
    <w:rsid w:val="004B7C1F"/>
    <w:rsid w:val="004C0A67"/>
    <w:rsid w:val="004C2A77"/>
    <w:rsid w:val="004C54AC"/>
    <w:rsid w:val="004C57E9"/>
    <w:rsid w:val="004C5FAF"/>
    <w:rsid w:val="004D3975"/>
    <w:rsid w:val="004D5B5E"/>
    <w:rsid w:val="004E6DA0"/>
    <w:rsid w:val="004E7D95"/>
    <w:rsid w:val="004F0190"/>
    <w:rsid w:val="004F2072"/>
    <w:rsid w:val="004F265A"/>
    <w:rsid w:val="004F29A3"/>
    <w:rsid w:val="005054CE"/>
    <w:rsid w:val="005069B5"/>
    <w:rsid w:val="005104A6"/>
    <w:rsid w:val="005166B8"/>
    <w:rsid w:val="00517CE9"/>
    <w:rsid w:val="005219D7"/>
    <w:rsid w:val="00526DD5"/>
    <w:rsid w:val="00531C4E"/>
    <w:rsid w:val="0054066C"/>
    <w:rsid w:val="00541DDF"/>
    <w:rsid w:val="00542623"/>
    <w:rsid w:val="0054313F"/>
    <w:rsid w:val="00543F29"/>
    <w:rsid w:val="00545D6E"/>
    <w:rsid w:val="005469D0"/>
    <w:rsid w:val="00547535"/>
    <w:rsid w:val="005512D7"/>
    <w:rsid w:val="00552EFD"/>
    <w:rsid w:val="00553723"/>
    <w:rsid w:val="00553FDF"/>
    <w:rsid w:val="0055444C"/>
    <w:rsid w:val="005548AB"/>
    <w:rsid w:val="00554E86"/>
    <w:rsid w:val="00555292"/>
    <w:rsid w:val="00560577"/>
    <w:rsid w:val="00563974"/>
    <w:rsid w:val="00565339"/>
    <w:rsid w:val="00567D6A"/>
    <w:rsid w:val="00582071"/>
    <w:rsid w:val="00585D53"/>
    <w:rsid w:val="00586C41"/>
    <w:rsid w:val="005906D3"/>
    <w:rsid w:val="0059528D"/>
    <w:rsid w:val="005A0906"/>
    <w:rsid w:val="005A0B32"/>
    <w:rsid w:val="005A1DD2"/>
    <w:rsid w:val="005A255B"/>
    <w:rsid w:val="005A37AF"/>
    <w:rsid w:val="005A43A2"/>
    <w:rsid w:val="005B04CB"/>
    <w:rsid w:val="005B14F4"/>
    <w:rsid w:val="005B1793"/>
    <w:rsid w:val="005B22C5"/>
    <w:rsid w:val="005B4F0D"/>
    <w:rsid w:val="005B5292"/>
    <w:rsid w:val="005B6141"/>
    <w:rsid w:val="005C47C4"/>
    <w:rsid w:val="005C6F68"/>
    <w:rsid w:val="005C7293"/>
    <w:rsid w:val="005D1361"/>
    <w:rsid w:val="005D198D"/>
    <w:rsid w:val="005D198E"/>
    <w:rsid w:val="005D2947"/>
    <w:rsid w:val="005D2DB9"/>
    <w:rsid w:val="005D579A"/>
    <w:rsid w:val="005D7448"/>
    <w:rsid w:val="005E079F"/>
    <w:rsid w:val="005E1979"/>
    <w:rsid w:val="005E1A2A"/>
    <w:rsid w:val="005E2CBB"/>
    <w:rsid w:val="005E371A"/>
    <w:rsid w:val="005E71E2"/>
    <w:rsid w:val="005F020D"/>
    <w:rsid w:val="005F053A"/>
    <w:rsid w:val="0060067E"/>
    <w:rsid w:val="0060197B"/>
    <w:rsid w:val="00604FB8"/>
    <w:rsid w:val="006104B2"/>
    <w:rsid w:val="00610D83"/>
    <w:rsid w:val="00620531"/>
    <w:rsid w:val="00624B55"/>
    <w:rsid w:val="006263A3"/>
    <w:rsid w:val="00630B14"/>
    <w:rsid w:val="00631506"/>
    <w:rsid w:val="006315A5"/>
    <w:rsid w:val="00631E52"/>
    <w:rsid w:val="0063229B"/>
    <w:rsid w:val="00635527"/>
    <w:rsid w:val="00637930"/>
    <w:rsid w:val="00640D6C"/>
    <w:rsid w:val="00644B62"/>
    <w:rsid w:val="0064509E"/>
    <w:rsid w:val="00654459"/>
    <w:rsid w:val="0065577D"/>
    <w:rsid w:val="00656530"/>
    <w:rsid w:val="00656677"/>
    <w:rsid w:val="006616D9"/>
    <w:rsid w:val="00663455"/>
    <w:rsid w:val="006642DA"/>
    <w:rsid w:val="0066539A"/>
    <w:rsid w:val="00665A6D"/>
    <w:rsid w:val="00680101"/>
    <w:rsid w:val="00681403"/>
    <w:rsid w:val="006857A6"/>
    <w:rsid w:val="00685B27"/>
    <w:rsid w:val="00687C20"/>
    <w:rsid w:val="0069074D"/>
    <w:rsid w:val="0069166E"/>
    <w:rsid w:val="00691828"/>
    <w:rsid w:val="00694C17"/>
    <w:rsid w:val="006951D2"/>
    <w:rsid w:val="006968D2"/>
    <w:rsid w:val="00697152"/>
    <w:rsid w:val="0069772D"/>
    <w:rsid w:val="006A0E8D"/>
    <w:rsid w:val="006A22B5"/>
    <w:rsid w:val="006A36A5"/>
    <w:rsid w:val="006A528D"/>
    <w:rsid w:val="006A5663"/>
    <w:rsid w:val="006A5E10"/>
    <w:rsid w:val="006B0148"/>
    <w:rsid w:val="006B067D"/>
    <w:rsid w:val="006B23CE"/>
    <w:rsid w:val="006B26E5"/>
    <w:rsid w:val="006B639E"/>
    <w:rsid w:val="006C505C"/>
    <w:rsid w:val="006C51E4"/>
    <w:rsid w:val="006C6AE1"/>
    <w:rsid w:val="006D2668"/>
    <w:rsid w:val="006D327E"/>
    <w:rsid w:val="006D413E"/>
    <w:rsid w:val="006D5366"/>
    <w:rsid w:val="006D60EC"/>
    <w:rsid w:val="006D6878"/>
    <w:rsid w:val="006E0762"/>
    <w:rsid w:val="006E11EF"/>
    <w:rsid w:val="006E13FD"/>
    <w:rsid w:val="006E3BBD"/>
    <w:rsid w:val="006E58CF"/>
    <w:rsid w:val="006E61A2"/>
    <w:rsid w:val="006E6E89"/>
    <w:rsid w:val="006F3FD6"/>
    <w:rsid w:val="006F5405"/>
    <w:rsid w:val="006F5A22"/>
    <w:rsid w:val="006F63C3"/>
    <w:rsid w:val="00701DEF"/>
    <w:rsid w:val="00703FEC"/>
    <w:rsid w:val="00704DF4"/>
    <w:rsid w:val="00704E2C"/>
    <w:rsid w:val="00705455"/>
    <w:rsid w:val="007058A1"/>
    <w:rsid w:val="007059DA"/>
    <w:rsid w:val="00706B3C"/>
    <w:rsid w:val="007071C2"/>
    <w:rsid w:val="00712FA1"/>
    <w:rsid w:val="00714BEC"/>
    <w:rsid w:val="00715205"/>
    <w:rsid w:val="0071524E"/>
    <w:rsid w:val="0071648B"/>
    <w:rsid w:val="00721F73"/>
    <w:rsid w:val="00722807"/>
    <w:rsid w:val="00724557"/>
    <w:rsid w:val="00725202"/>
    <w:rsid w:val="00733F1E"/>
    <w:rsid w:val="00741D82"/>
    <w:rsid w:val="00742769"/>
    <w:rsid w:val="0074583A"/>
    <w:rsid w:val="00747CAF"/>
    <w:rsid w:val="00752552"/>
    <w:rsid w:val="00761919"/>
    <w:rsid w:val="007620EB"/>
    <w:rsid w:val="0076229C"/>
    <w:rsid w:val="0076338D"/>
    <w:rsid w:val="00763E60"/>
    <w:rsid w:val="00766305"/>
    <w:rsid w:val="007807EC"/>
    <w:rsid w:val="00781F19"/>
    <w:rsid w:val="00785706"/>
    <w:rsid w:val="00787293"/>
    <w:rsid w:val="00791475"/>
    <w:rsid w:val="0079339A"/>
    <w:rsid w:val="00797456"/>
    <w:rsid w:val="00797720"/>
    <w:rsid w:val="007A0B49"/>
    <w:rsid w:val="007A285B"/>
    <w:rsid w:val="007A3326"/>
    <w:rsid w:val="007B2F24"/>
    <w:rsid w:val="007B4FED"/>
    <w:rsid w:val="007B6765"/>
    <w:rsid w:val="007B75EE"/>
    <w:rsid w:val="007B7BBB"/>
    <w:rsid w:val="007C1ACE"/>
    <w:rsid w:val="007C2F62"/>
    <w:rsid w:val="007C42B5"/>
    <w:rsid w:val="007C6354"/>
    <w:rsid w:val="007C6B99"/>
    <w:rsid w:val="007C6D56"/>
    <w:rsid w:val="007D04CA"/>
    <w:rsid w:val="007D0999"/>
    <w:rsid w:val="007D2716"/>
    <w:rsid w:val="007D3A87"/>
    <w:rsid w:val="007D59D4"/>
    <w:rsid w:val="007D62F6"/>
    <w:rsid w:val="007E07B6"/>
    <w:rsid w:val="007E0FF4"/>
    <w:rsid w:val="007E1C32"/>
    <w:rsid w:val="007E1D9D"/>
    <w:rsid w:val="007E51E7"/>
    <w:rsid w:val="007E7CEE"/>
    <w:rsid w:val="007F3BD8"/>
    <w:rsid w:val="00800F99"/>
    <w:rsid w:val="00802CCB"/>
    <w:rsid w:val="00802F76"/>
    <w:rsid w:val="0080543D"/>
    <w:rsid w:val="00807FE1"/>
    <w:rsid w:val="00812D86"/>
    <w:rsid w:val="0081335C"/>
    <w:rsid w:val="008217AE"/>
    <w:rsid w:val="00822670"/>
    <w:rsid w:val="00825058"/>
    <w:rsid w:val="008271D9"/>
    <w:rsid w:val="008272CF"/>
    <w:rsid w:val="0083403D"/>
    <w:rsid w:val="0083595B"/>
    <w:rsid w:val="00835DCE"/>
    <w:rsid w:val="00837FC8"/>
    <w:rsid w:val="008405E7"/>
    <w:rsid w:val="00841CC9"/>
    <w:rsid w:val="00842EBA"/>
    <w:rsid w:val="00843F09"/>
    <w:rsid w:val="00846ADB"/>
    <w:rsid w:val="00860A19"/>
    <w:rsid w:val="00863D71"/>
    <w:rsid w:val="00867BFD"/>
    <w:rsid w:val="00873155"/>
    <w:rsid w:val="00873BE0"/>
    <w:rsid w:val="008747FF"/>
    <w:rsid w:val="00874F1E"/>
    <w:rsid w:val="008830CC"/>
    <w:rsid w:val="008833BE"/>
    <w:rsid w:val="008936D9"/>
    <w:rsid w:val="008947CA"/>
    <w:rsid w:val="008965FB"/>
    <w:rsid w:val="008968FA"/>
    <w:rsid w:val="008A3DBA"/>
    <w:rsid w:val="008A5A42"/>
    <w:rsid w:val="008B1C35"/>
    <w:rsid w:val="008B45C9"/>
    <w:rsid w:val="008B4DF9"/>
    <w:rsid w:val="008B690B"/>
    <w:rsid w:val="008B6ECA"/>
    <w:rsid w:val="008B7966"/>
    <w:rsid w:val="008C080D"/>
    <w:rsid w:val="008C16BC"/>
    <w:rsid w:val="008C24A4"/>
    <w:rsid w:val="008D6D2B"/>
    <w:rsid w:val="008D789A"/>
    <w:rsid w:val="008E54C4"/>
    <w:rsid w:val="008E5B5E"/>
    <w:rsid w:val="008F0E41"/>
    <w:rsid w:val="008F708E"/>
    <w:rsid w:val="008F7A08"/>
    <w:rsid w:val="009070BA"/>
    <w:rsid w:val="00907C9F"/>
    <w:rsid w:val="00910F3E"/>
    <w:rsid w:val="00910FE1"/>
    <w:rsid w:val="009130DE"/>
    <w:rsid w:val="009134C5"/>
    <w:rsid w:val="00913BC6"/>
    <w:rsid w:val="009143FA"/>
    <w:rsid w:val="00915B9A"/>
    <w:rsid w:val="0091750E"/>
    <w:rsid w:val="009207E2"/>
    <w:rsid w:val="00921488"/>
    <w:rsid w:val="00922CA0"/>
    <w:rsid w:val="00930897"/>
    <w:rsid w:val="00932AE5"/>
    <w:rsid w:val="0093334D"/>
    <w:rsid w:val="00934E77"/>
    <w:rsid w:val="009372EB"/>
    <w:rsid w:val="00940D27"/>
    <w:rsid w:val="00941C6E"/>
    <w:rsid w:val="009433AA"/>
    <w:rsid w:val="0094403D"/>
    <w:rsid w:val="00944CBE"/>
    <w:rsid w:val="0094557D"/>
    <w:rsid w:val="009466FD"/>
    <w:rsid w:val="009469DB"/>
    <w:rsid w:val="00946DF2"/>
    <w:rsid w:val="00950B8C"/>
    <w:rsid w:val="00951C16"/>
    <w:rsid w:val="00951ED3"/>
    <w:rsid w:val="00952804"/>
    <w:rsid w:val="00956255"/>
    <w:rsid w:val="00962880"/>
    <w:rsid w:val="009639A9"/>
    <w:rsid w:val="00963ACB"/>
    <w:rsid w:val="00966333"/>
    <w:rsid w:val="009673AB"/>
    <w:rsid w:val="00970004"/>
    <w:rsid w:val="00972727"/>
    <w:rsid w:val="00976ADA"/>
    <w:rsid w:val="00987CD0"/>
    <w:rsid w:val="00987DF5"/>
    <w:rsid w:val="00991B39"/>
    <w:rsid w:val="00993A51"/>
    <w:rsid w:val="00993E33"/>
    <w:rsid w:val="00994A69"/>
    <w:rsid w:val="00995151"/>
    <w:rsid w:val="00997325"/>
    <w:rsid w:val="009A1A97"/>
    <w:rsid w:val="009A2DF8"/>
    <w:rsid w:val="009A3B4A"/>
    <w:rsid w:val="009B3160"/>
    <w:rsid w:val="009C009F"/>
    <w:rsid w:val="009C073D"/>
    <w:rsid w:val="009C13B4"/>
    <w:rsid w:val="009C34D9"/>
    <w:rsid w:val="009C5521"/>
    <w:rsid w:val="009C620F"/>
    <w:rsid w:val="009D0516"/>
    <w:rsid w:val="009D1D4B"/>
    <w:rsid w:val="009D2E17"/>
    <w:rsid w:val="009D4099"/>
    <w:rsid w:val="009D510E"/>
    <w:rsid w:val="009D54D2"/>
    <w:rsid w:val="009D63DA"/>
    <w:rsid w:val="009E0CEC"/>
    <w:rsid w:val="009E159C"/>
    <w:rsid w:val="009E2049"/>
    <w:rsid w:val="009E409D"/>
    <w:rsid w:val="009F06CA"/>
    <w:rsid w:val="009F2215"/>
    <w:rsid w:val="009F252A"/>
    <w:rsid w:val="009F459A"/>
    <w:rsid w:val="009F48F3"/>
    <w:rsid w:val="00A00208"/>
    <w:rsid w:val="00A038E3"/>
    <w:rsid w:val="00A04EB4"/>
    <w:rsid w:val="00A11134"/>
    <w:rsid w:val="00A12913"/>
    <w:rsid w:val="00A14635"/>
    <w:rsid w:val="00A17299"/>
    <w:rsid w:val="00A176F6"/>
    <w:rsid w:val="00A22DD1"/>
    <w:rsid w:val="00A230A8"/>
    <w:rsid w:val="00A27AAA"/>
    <w:rsid w:val="00A31EA8"/>
    <w:rsid w:val="00A32BE0"/>
    <w:rsid w:val="00A33DA6"/>
    <w:rsid w:val="00A354DF"/>
    <w:rsid w:val="00A41065"/>
    <w:rsid w:val="00A42757"/>
    <w:rsid w:val="00A42A07"/>
    <w:rsid w:val="00A44106"/>
    <w:rsid w:val="00A4627A"/>
    <w:rsid w:val="00A50CB3"/>
    <w:rsid w:val="00A52C95"/>
    <w:rsid w:val="00A538C8"/>
    <w:rsid w:val="00A62F89"/>
    <w:rsid w:val="00A633F5"/>
    <w:rsid w:val="00A63E64"/>
    <w:rsid w:val="00A645E5"/>
    <w:rsid w:val="00A7206C"/>
    <w:rsid w:val="00A749D6"/>
    <w:rsid w:val="00A75C1D"/>
    <w:rsid w:val="00A76494"/>
    <w:rsid w:val="00A76BA4"/>
    <w:rsid w:val="00A80760"/>
    <w:rsid w:val="00A83F76"/>
    <w:rsid w:val="00A87123"/>
    <w:rsid w:val="00A87CDC"/>
    <w:rsid w:val="00A87E99"/>
    <w:rsid w:val="00A92E01"/>
    <w:rsid w:val="00A93FE6"/>
    <w:rsid w:val="00A94022"/>
    <w:rsid w:val="00A94645"/>
    <w:rsid w:val="00AA2659"/>
    <w:rsid w:val="00AA2987"/>
    <w:rsid w:val="00AA546F"/>
    <w:rsid w:val="00AA6053"/>
    <w:rsid w:val="00AA65B0"/>
    <w:rsid w:val="00AB0900"/>
    <w:rsid w:val="00AB0ED5"/>
    <w:rsid w:val="00AB34EB"/>
    <w:rsid w:val="00AB4B93"/>
    <w:rsid w:val="00AB64B4"/>
    <w:rsid w:val="00AC3182"/>
    <w:rsid w:val="00AC3224"/>
    <w:rsid w:val="00AC5B25"/>
    <w:rsid w:val="00AD24DF"/>
    <w:rsid w:val="00AD4DAF"/>
    <w:rsid w:val="00AD6816"/>
    <w:rsid w:val="00AE2885"/>
    <w:rsid w:val="00AE3669"/>
    <w:rsid w:val="00AE7D57"/>
    <w:rsid w:val="00AF7473"/>
    <w:rsid w:val="00B00987"/>
    <w:rsid w:val="00B00FE5"/>
    <w:rsid w:val="00B06277"/>
    <w:rsid w:val="00B078BE"/>
    <w:rsid w:val="00B133DD"/>
    <w:rsid w:val="00B175C7"/>
    <w:rsid w:val="00B2373C"/>
    <w:rsid w:val="00B24B1B"/>
    <w:rsid w:val="00B2611A"/>
    <w:rsid w:val="00B30585"/>
    <w:rsid w:val="00B3066C"/>
    <w:rsid w:val="00B30A51"/>
    <w:rsid w:val="00B3112D"/>
    <w:rsid w:val="00B312A8"/>
    <w:rsid w:val="00B376EE"/>
    <w:rsid w:val="00B42138"/>
    <w:rsid w:val="00B43216"/>
    <w:rsid w:val="00B43D17"/>
    <w:rsid w:val="00B44A8D"/>
    <w:rsid w:val="00B45C95"/>
    <w:rsid w:val="00B53F4B"/>
    <w:rsid w:val="00B548BD"/>
    <w:rsid w:val="00B54AD6"/>
    <w:rsid w:val="00B56700"/>
    <w:rsid w:val="00B57718"/>
    <w:rsid w:val="00B60D3A"/>
    <w:rsid w:val="00B610B7"/>
    <w:rsid w:val="00B63556"/>
    <w:rsid w:val="00B6641D"/>
    <w:rsid w:val="00B6657E"/>
    <w:rsid w:val="00B66A3C"/>
    <w:rsid w:val="00B718BB"/>
    <w:rsid w:val="00B72F48"/>
    <w:rsid w:val="00B73BDF"/>
    <w:rsid w:val="00B76271"/>
    <w:rsid w:val="00B7657D"/>
    <w:rsid w:val="00B77645"/>
    <w:rsid w:val="00B835C4"/>
    <w:rsid w:val="00B9091A"/>
    <w:rsid w:val="00B90D94"/>
    <w:rsid w:val="00B9197F"/>
    <w:rsid w:val="00B92538"/>
    <w:rsid w:val="00B93307"/>
    <w:rsid w:val="00B93E8B"/>
    <w:rsid w:val="00B9721E"/>
    <w:rsid w:val="00BA4B06"/>
    <w:rsid w:val="00BA5A42"/>
    <w:rsid w:val="00BA6CC5"/>
    <w:rsid w:val="00BB0F2C"/>
    <w:rsid w:val="00BB3526"/>
    <w:rsid w:val="00BB78EC"/>
    <w:rsid w:val="00BC0E2B"/>
    <w:rsid w:val="00BC36AC"/>
    <w:rsid w:val="00BC5D8B"/>
    <w:rsid w:val="00BC6B12"/>
    <w:rsid w:val="00BC75F4"/>
    <w:rsid w:val="00BD0C4A"/>
    <w:rsid w:val="00BD0D6C"/>
    <w:rsid w:val="00BD1717"/>
    <w:rsid w:val="00BD1FBF"/>
    <w:rsid w:val="00BD42EB"/>
    <w:rsid w:val="00BD6909"/>
    <w:rsid w:val="00BD6BB8"/>
    <w:rsid w:val="00BD724E"/>
    <w:rsid w:val="00BE07E1"/>
    <w:rsid w:val="00BE2FA1"/>
    <w:rsid w:val="00BE4CB2"/>
    <w:rsid w:val="00BF094D"/>
    <w:rsid w:val="00BF0FCD"/>
    <w:rsid w:val="00BF2CE3"/>
    <w:rsid w:val="00BF3180"/>
    <w:rsid w:val="00BF3B57"/>
    <w:rsid w:val="00C0188F"/>
    <w:rsid w:val="00C029CB"/>
    <w:rsid w:val="00C033C3"/>
    <w:rsid w:val="00C035F2"/>
    <w:rsid w:val="00C036A6"/>
    <w:rsid w:val="00C0493A"/>
    <w:rsid w:val="00C05481"/>
    <w:rsid w:val="00C11ADB"/>
    <w:rsid w:val="00C13944"/>
    <w:rsid w:val="00C21BF9"/>
    <w:rsid w:val="00C21DEB"/>
    <w:rsid w:val="00C22DA2"/>
    <w:rsid w:val="00C23A00"/>
    <w:rsid w:val="00C2745D"/>
    <w:rsid w:val="00C27F32"/>
    <w:rsid w:val="00C314D9"/>
    <w:rsid w:val="00C31D80"/>
    <w:rsid w:val="00C33281"/>
    <w:rsid w:val="00C33B2F"/>
    <w:rsid w:val="00C3479B"/>
    <w:rsid w:val="00C35416"/>
    <w:rsid w:val="00C365AC"/>
    <w:rsid w:val="00C4275A"/>
    <w:rsid w:val="00C44C07"/>
    <w:rsid w:val="00C45D7B"/>
    <w:rsid w:val="00C51787"/>
    <w:rsid w:val="00C524B4"/>
    <w:rsid w:val="00C612D7"/>
    <w:rsid w:val="00C62157"/>
    <w:rsid w:val="00C65A8A"/>
    <w:rsid w:val="00C71E6F"/>
    <w:rsid w:val="00C73D8D"/>
    <w:rsid w:val="00C76A37"/>
    <w:rsid w:val="00C775D3"/>
    <w:rsid w:val="00C80CAF"/>
    <w:rsid w:val="00C82623"/>
    <w:rsid w:val="00C8455A"/>
    <w:rsid w:val="00C846BB"/>
    <w:rsid w:val="00C907EB"/>
    <w:rsid w:val="00C90CA5"/>
    <w:rsid w:val="00CA26E2"/>
    <w:rsid w:val="00CA2F09"/>
    <w:rsid w:val="00CA30D4"/>
    <w:rsid w:val="00CA41BA"/>
    <w:rsid w:val="00CA569A"/>
    <w:rsid w:val="00CA5953"/>
    <w:rsid w:val="00CA6929"/>
    <w:rsid w:val="00CA7252"/>
    <w:rsid w:val="00CA781E"/>
    <w:rsid w:val="00CB15D6"/>
    <w:rsid w:val="00CB39B0"/>
    <w:rsid w:val="00CC133D"/>
    <w:rsid w:val="00CC2694"/>
    <w:rsid w:val="00CC2752"/>
    <w:rsid w:val="00CC54E3"/>
    <w:rsid w:val="00CC78FE"/>
    <w:rsid w:val="00CD1220"/>
    <w:rsid w:val="00CD1431"/>
    <w:rsid w:val="00CD1D9F"/>
    <w:rsid w:val="00CD4A9F"/>
    <w:rsid w:val="00CE036C"/>
    <w:rsid w:val="00CE1A00"/>
    <w:rsid w:val="00CE2E07"/>
    <w:rsid w:val="00CE3B6F"/>
    <w:rsid w:val="00CE54D3"/>
    <w:rsid w:val="00CE70DE"/>
    <w:rsid w:val="00CE73E6"/>
    <w:rsid w:val="00CF19A1"/>
    <w:rsid w:val="00CF5DCE"/>
    <w:rsid w:val="00CF609E"/>
    <w:rsid w:val="00CF7FDC"/>
    <w:rsid w:val="00D0380B"/>
    <w:rsid w:val="00D1078E"/>
    <w:rsid w:val="00D1151F"/>
    <w:rsid w:val="00D13E0F"/>
    <w:rsid w:val="00D14912"/>
    <w:rsid w:val="00D17C9E"/>
    <w:rsid w:val="00D2340E"/>
    <w:rsid w:val="00D23BFB"/>
    <w:rsid w:val="00D24EDC"/>
    <w:rsid w:val="00D2656D"/>
    <w:rsid w:val="00D26EB0"/>
    <w:rsid w:val="00D2726A"/>
    <w:rsid w:val="00D309C5"/>
    <w:rsid w:val="00D3175F"/>
    <w:rsid w:val="00D35633"/>
    <w:rsid w:val="00D35723"/>
    <w:rsid w:val="00D360A8"/>
    <w:rsid w:val="00D368F2"/>
    <w:rsid w:val="00D462FE"/>
    <w:rsid w:val="00D47D5E"/>
    <w:rsid w:val="00D55CA5"/>
    <w:rsid w:val="00D632B3"/>
    <w:rsid w:val="00D642D9"/>
    <w:rsid w:val="00D67F1C"/>
    <w:rsid w:val="00D7472F"/>
    <w:rsid w:val="00D748F9"/>
    <w:rsid w:val="00D75911"/>
    <w:rsid w:val="00D76AC1"/>
    <w:rsid w:val="00D8006C"/>
    <w:rsid w:val="00D800AF"/>
    <w:rsid w:val="00D800F9"/>
    <w:rsid w:val="00D80B6C"/>
    <w:rsid w:val="00D85F41"/>
    <w:rsid w:val="00D90DD5"/>
    <w:rsid w:val="00D95858"/>
    <w:rsid w:val="00D971ED"/>
    <w:rsid w:val="00D97473"/>
    <w:rsid w:val="00DA267A"/>
    <w:rsid w:val="00DA586B"/>
    <w:rsid w:val="00DA67AE"/>
    <w:rsid w:val="00DB1726"/>
    <w:rsid w:val="00DB4C59"/>
    <w:rsid w:val="00DB5567"/>
    <w:rsid w:val="00DC3EF2"/>
    <w:rsid w:val="00DC68AD"/>
    <w:rsid w:val="00DC7F4D"/>
    <w:rsid w:val="00DD6E6C"/>
    <w:rsid w:val="00DE073E"/>
    <w:rsid w:val="00DE38F0"/>
    <w:rsid w:val="00DE421D"/>
    <w:rsid w:val="00DE5F4A"/>
    <w:rsid w:val="00DF0AFE"/>
    <w:rsid w:val="00DF2CAF"/>
    <w:rsid w:val="00DF2E51"/>
    <w:rsid w:val="00DF4D3B"/>
    <w:rsid w:val="00DF5B8A"/>
    <w:rsid w:val="00E001C2"/>
    <w:rsid w:val="00E019CD"/>
    <w:rsid w:val="00E02C0A"/>
    <w:rsid w:val="00E1053A"/>
    <w:rsid w:val="00E14BA2"/>
    <w:rsid w:val="00E14CAE"/>
    <w:rsid w:val="00E1580F"/>
    <w:rsid w:val="00E158C0"/>
    <w:rsid w:val="00E15B78"/>
    <w:rsid w:val="00E15D8C"/>
    <w:rsid w:val="00E16693"/>
    <w:rsid w:val="00E171D1"/>
    <w:rsid w:val="00E17788"/>
    <w:rsid w:val="00E2190D"/>
    <w:rsid w:val="00E23437"/>
    <w:rsid w:val="00E25A70"/>
    <w:rsid w:val="00E33190"/>
    <w:rsid w:val="00E34261"/>
    <w:rsid w:val="00E34B76"/>
    <w:rsid w:val="00E404EF"/>
    <w:rsid w:val="00E41020"/>
    <w:rsid w:val="00E41155"/>
    <w:rsid w:val="00E42F14"/>
    <w:rsid w:val="00E44875"/>
    <w:rsid w:val="00E452D2"/>
    <w:rsid w:val="00E459EA"/>
    <w:rsid w:val="00E50E51"/>
    <w:rsid w:val="00E523E1"/>
    <w:rsid w:val="00E5652C"/>
    <w:rsid w:val="00E616BE"/>
    <w:rsid w:val="00E61F94"/>
    <w:rsid w:val="00E63B9A"/>
    <w:rsid w:val="00E66587"/>
    <w:rsid w:val="00E75377"/>
    <w:rsid w:val="00E75E4E"/>
    <w:rsid w:val="00E808A0"/>
    <w:rsid w:val="00E818D0"/>
    <w:rsid w:val="00E853A8"/>
    <w:rsid w:val="00E867C9"/>
    <w:rsid w:val="00E87917"/>
    <w:rsid w:val="00E912C0"/>
    <w:rsid w:val="00E92DCF"/>
    <w:rsid w:val="00E93459"/>
    <w:rsid w:val="00E96130"/>
    <w:rsid w:val="00E9730C"/>
    <w:rsid w:val="00EA3E03"/>
    <w:rsid w:val="00EA4483"/>
    <w:rsid w:val="00EB0644"/>
    <w:rsid w:val="00EB4D4B"/>
    <w:rsid w:val="00EB61E2"/>
    <w:rsid w:val="00EB679E"/>
    <w:rsid w:val="00EC589C"/>
    <w:rsid w:val="00EC5C43"/>
    <w:rsid w:val="00EC6E82"/>
    <w:rsid w:val="00EC738A"/>
    <w:rsid w:val="00EC7E54"/>
    <w:rsid w:val="00EC7EC6"/>
    <w:rsid w:val="00ED01EA"/>
    <w:rsid w:val="00ED4D77"/>
    <w:rsid w:val="00ED56E3"/>
    <w:rsid w:val="00ED5BF3"/>
    <w:rsid w:val="00ED6B4A"/>
    <w:rsid w:val="00EE0A7F"/>
    <w:rsid w:val="00EE17F8"/>
    <w:rsid w:val="00EE2F7D"/>
    <w:rsid w:val="00EE63EC"/>
    <w:rsid w:val="00EE6AAA"/>
    <w:rsid w:val="00EF6630"/>
    <w:rsid w:val="00EF735F"/>
    <w:rsid w:val="00EF745F"/>
    <w:rsid w:val="00EF7EBE"/>
    <w:rsid w:val="00F00B99"/>
    <w:rsid w:val="00F025BF"/>
    <w:rsid w:val="00F02C8B"/>
    <w:rsid w:val="00F05B8B"/>
    <w:rsid w:val="00F116A2"/>
    <w:rsid w:val="00F12F19"/>
    <w:rsid w:val="00F14BF8"/>
    <w:rsid w:val="00F15D8A"/>
    <w:rsid w:val="00F15E7E"/>
    <w:rsid w:val="00F221D1"/>
    <w:rsid w:val="00F22B16"/>
    <w:rsid w:val="00F23F19"/>
    <w:rsid w:val="00F2560C"/>
    <w:rsid w:val="00F32EF6"/>
    <w:rsid w:val="00F336AA"/>
    <w:rsid w:val="00F379EE"/>
    <w:rsid w:val="00F4002B"/>
    <w:rsid w:val="00F40A3A"/>
    <w:rsid w:val="00F477C5"/>
    <w:rsid w:val="00F50E3E"/>
    <w:rsid w:val="00F53D12"/>
    <w:rsid w:val="00F54085"/>
    <w:rsid w:val="00F56F6D"/>
    <w:rsid w:val="00F62067"/>
    <w:rsid w:val="00F62C8B"/>
    <w:rsid w:val="00F64E04"/>
    <w:rsid w:val="00F650B5"/>
    <w:rsid w:val="00F6596D"/>
    <w:rsid w:val="00F6688D"/>
    <w:rsid w:val="00F6707B"/>
    <w:rsid w:val="00F71DA5"/>
    <w:rsid w:val="00F72B8F"/>
    <w:rsid w:val="00F730D5"/>
    <w:rsid w:val="00F74D71"/>
    <w:rsid w:val="00F76C42"/>
    <w:rsid w:val="00F818E0"/>
    <w:rsid w:val="00F82945"/>
    <w:rsid w:val="00F830E9"/>
    <w:rsid w:val="00F86EF0"/>
    <w:rsid w:val="00F91693"/>
    <w:rsid w:val="00F91708"/>
    <w:rsid w:val="00F92781"/>
    <w:rsid w:val="00FA1FD2"/>
    <w:rsid w:val="00FA3C0C"/>
    <w:rsid w:val="00FA5180"/>
    <w:rsid w:val="00FA5B95"/>
    <w:rsid w:val="00FA5DAB"/>
    <w:rsid w:val="00FA74BB"/>
    <w:rsid w:val="00FB290D"/>
    <w:rsid w:val="00FB391F"/>
    <w:rsid w:val="00FC01E9"/>
    <w:rsid w:val="00FC1463"/>
    <w:rsid w:val="00FC22E8"/>
    <w:rsid w:val="00FC3CF0"/>
    <w:rsid w:val="00FD4E9F"/>
    <w:rsid w:val="00FD5757"/>
    <w:rsid w:val="00FD5D7A"/>
    <w:rsid w:val="00FE1364"/>
    <w:rsid w:val="00FE28AF"/>
    <w:rsid w:val="00FE5820"/>
    <w:rsid w:val="00FE6226"/>
    <w:rsid w:val="00FE725A"/>
    <w:rsid w:val="00FF2C8B"/>
    <w:rsid w:val="00FF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E2ACD"/>
  <w15:docId w15:val="{DBE041CD-8219-4199-ACED-21F7FDE0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customStyle="1" w:styleId="SMHeading">
    <w:name w:val="SM Heading"/>
    <w:basedOn w:val="Heading1"/>
    <w:qFormat/>
    <w:rsid w:val="005A1DD2"/>
    <w:pPr>
      <w:keepLines w:val="0"/>
      <w:spacing w:before="240" w:after="60"/>
    </w:pPr>
    <w:rPr>
      <w:rFonts w:ascii="Times New Roman" w:eastAsia="Times New Roman" w:hAnsi="Times New Roman" w:cs="Times New Roman"/>
      <w:bCs/>
      <w:kern w:val="32"/>
      <w:sz w:val="24"/>
      <w:szCs w:val="24"/>
    </w:rPr>
  </w:style>
  <w:style w:type="paragraph" w:styleId="Footer">
    <w:name w:val="footer"/>
    <w:basedOn w:val="Normal"/>
    <w:link w:val="FooterChar"/>
    <w:semiHidden/>
    <w:rsid w:val="00FE6226"/>
    <w:pPr>
      <w:tabs>
        <w:tab w:val="center" w:pos="4680"/>
        <w:tab w:val="right" w:pos="9360"/>
      </w:tabs>
      <w:spacing w:after="0"/>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FE622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E6226"/>
    <w:pPr>
      <w:tabs>
        <w:tab w:val="center" w:pos="4680"/>
        <w:tab w:val="right" w:pos="9360"/>
      </w:tabs>
      <w:spacing w:after="0"/>
    </w:pPr>
  </w:style>
  <w:style w:type="character" w:customStyle="1" w:styleId="HeaderChar">
    <w:name w:val="Header Char"/>
    <w:basedOn w:val="DefaultParagraphFont"/>
    <w:link w:val="Header"/>
    <w:uiPriority w:val="99"/>
    <w:rsid w:val="00FE6226"/>
  </w:style>
  <w:style w:type="paragraph" w:styleId="Revision">
    <w:name w:val="Revision"/>
    <w:hidden/>
    <w:uiPriority w:val="99"/>
    <w:semiHidden/>
    <w:rsid w:val="00742769"/>
    <w:pPr>
      <w:spacing w:after="0"/>
    </w:pPr>
  </w:style>
  <w:style w:type="character" w:styleId="LineNumber">
    <w:name w:val="line number"/>
    <w:basedOn w:val="DefaultParagraphFont"/>
    <w:uiPriority w:val="99"/>
    <w:semiHidden/>
    <w:unhideWhenUsed/>
    <w:rsid w:val="0045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2.png"/><Relationship Id="rId18" Type="http://schemas.openxmlformats.org/officeDocument/2006/relationships/hyperlink" Target="https://g2aging.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share-project.or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share-project.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28" Type="http://schemas.microsoft.com/office/2018/08/relationships/commentsExtensible" Target="commentsExtensible.xml"/><Relationship Id="rId10" Type="http://schemas.openxmlformats.org/officeDocument/2006/relationships/comments" Target="comments.xml"/><Relationship Id="rId19" Type="http://schemas.openxmlformats.org/officeDocument/2006/relationships/hyperlink" Target="https://g2aging.org/" TargetMode="External"/><Relationship Id="rId4" Type="http://schemas.openxmlformats.org/officeDocument/2006/relationships/settings" Target="settings.xml"/><Relationship Id="rId9" Type="http://schemas.openxmlformats.org/officeDocument/2006/relationships/hyperlink" Target="mailto:Vanessa.DiLego@oeaw.ac.at"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3D78BD-23A6-4698-8921-EFEB128189C7}">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bjLRHkb1eggY5HW+OJgZ7CK98w==">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1FF927-D996-46C3-A2EB-ACB466AC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24800</Words>
  <Characters>141364</Characters>
  <Application>Microsoft Office Word</Application>
  <DocSecurity>0</DocSecurity>
  <Lines>1178</Lines>
  <Paragraphs>331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OEAW</Company>
  <LinksUpToDate>false</LinksUpToDate>
  <CharactersWithSpaces>165833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Di Lego Goncalves, Vanessa</cp:lastModifiedBy>
  <cp:revision>75</cp:revision>
  <dcterms:created xsi:type="dcterms:W3CDTF">2023-07-05T07:53:00Z</dcterms:created>
  <dcterms:modified xsi:type="dcterms:W3CDTF">2023-07-06T12:07:00Z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http://www.zotero.org/styles/demographic-research</vt:lpwstr>
  </property>
  <property fmtid="{D5CDD505-2E9C-101B-9397-08002B2CF9AE}" pid="13" name="Mendeley Recent Style Name 5_1">
    <vt:lpwstr>Demographic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