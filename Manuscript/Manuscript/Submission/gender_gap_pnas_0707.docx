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496A" w14:textId="77777777" w:rsidR="00FA3C0C" w:rsidRDefault="00FA3C0C" w:rsidP="00FA3C0C">
      <w:pPr>
        <w:rPr>
          <w:sz w:val="36"/>
          <w:szCs w:val="36"/>
        </w:rPr>
      </w:pPr>
      <w:bookmarkStart w:id="0" w:name="_Hlk131503646"/>
      <w:bookmarkStart w:id="1" w:name="_Hlk131605437"/>
      <w:r>
        <w:rPr>
          <w:rFonts w:ascii="Arial" w:hAnsi="Arial" w:cs="Arial"/>
          <w:noProof/>
          <w:sz w:val="20"/>
        </w:rPr>
        <w:drawing>
          <wp:inline distT="0" distB="0" distL="0" distR="0" wp14:anchorId="5E9E80A4" wp14:editId="01BA0938">
            <wp:extent cx="1200150" cy="4225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NAS 2022 logo.t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p w14:paraId="7DB031E8" w14:textId="77777777" w:rsidR="00FA3C0C" w:rsidRDefault="00FA3C0C" w:rsidP="00FA3C0C">
      <w:pPr>
        <w:jc w:val="center"/>
        <w:rPr>
          <w:sz w:val="36"/>
          <w:szCs w:val="36"/>
        </w:rPr>
      </w:pPr>
    </w:p>
    <w:p w14:paraId="6B779FA5" w14:textId="77777777" w:rsidR="00FA3C0C" w:rsidRPr="00F649EE" w:rsidRDefault="00FA3C0C" w:rsidP="00FA3C0C">
      <w:pPr>
        <w:rPr>
          <w:rFonts w:ascii="Arial" w:hAnsi="Arial" w:cs="Arial"/>
          <w:b/>
          <w:sz w:val="28"/>
          <w:szCs w:val="28"/>
        </w:rPr>
      </w:pPr>
      <w:r w:rsidRPr="00F649EE">
        <w:rPr>
          <w:rFonts w:ascii="Arial" w:hAnsi="Arial" w:cs="Arial"/>
          <w:b/>
          <w:sz w:val="28"/>
          <w:szCs w:val="28"/>
        </w:rPr>
        <w:t>Main Manuscript for</w:t>
      </w:r>
    </w:p>
    <w:p w14:paraId="54C50735" w14:textId="2B667ED8" w:rsidR="00FA3C0C" w:rsidRDefault="00FA3C0C" w:rsidP="00FA3C0C">
      <w:pPr>
        <w:pStyle w:val="SMcaption"/>
        <w:rPr>
          <w:rFonts w:eastAsia="Arial"/>
        </w:rPr>
      </w:pPr>
      <w:r w:rsidRPr="00FA3C0C">
        <w:rPr>
          <w:rFonts w:ascii="Arial" w:eastAsia="Calibri" w:hAnsi="Arial" w:cs="Arial"/>
          <w:sz w:val="28"/>
          <w:szCs w:val="28"/>
        </w:rPr>
        <w:t>Going beyond the gender gap in healthy lifespans</w:t>
      </w:r>
    </w:p>
    <w:p w14:paraId="036C2ACE" w14:textId="77777777" w:rsidR="004C5FAF" w:rsidRDefault="004C5FAF" w:rsidP="004C5FAF">
      <w:pPr>
        <w:pStyle w:val="SMcaption"/>
        <w:rPr>
          <w:rFonts w:eastAsia="Arial"/>
        </w:rPr>
      </w:pPr>
    </w:p>
    <w:p w14:paraId="00000006" w14:textId="62D13C01" w:rsidR="00B133DD" w:rsidRPr="005166B8" w:rsidRDefault="00A50CB3">
      <w:pPr>
        <w:rPr>
          <w:rFonts w:ascii="Arial" w:eastAsia="Arial" w:hAnsi="Arial" w:cs="Arial"/>
          <w:sz w:val="20"/>
          <w:szCs w:val="20"/>
          <w:lang w:val="it-IT"/>
        </w:rPr>
      </w:pPr>
      <w:bookmarkStart w:id="2" w:name="_Hlk131503656"/>
      <w:bookmarkEnd w:id="0"/>
      <w:r w:rsidRPr="005166B8">
        <w:rPr>
          <w:rFonts w:ascii="Arial" w:eastAsia="Arial" w:hAnsi="Arial" w:cs="Arial"/>
          <w:sz w:val="20"/>
          <w:szCs w:val="20"/>
          <w:lang w:val="it-IT"/>
        </w:rPr>
        <w:t>Vanessa di Lego</w:t>
      </w:r>
      <w:r w:rsidRPr="005166B8">
        <w:rPr>
          <w:rFonts w:ascii="Arial" w:eastAsia="Arial" w:hAnsi="Arial" w:cs="Arial"/>
          <w:sz w:val="20"/>
          <w:szCs w:val="20"/>
          <w:vertAlign w:val="superscript"/>
          <w:lang w:val="it-IT"/>
        </w:rPr>
        <w:t>1</w:t>
      </w:r>
      <w:r w:rsidRPr="005166B8">
        <w:rPr>
          <w:rFonts w:ascii="Arial" w:eastAsia="Arial" w:hAnsi="Arial" w:cs="Arial"/>
          <w:sz w:val="20"/>
          <w:szCs w:val="20"/>
          <w:lang w:val="it-IT"/>
        </w:rPr>
        <w:t xml:space="preserve">*, </w:t>
      </w:r>
      <w:proofErr w:type="spellStart"/>
      <w:r w:rsidRPr="005166B8">
        <w:rPr>
          <w:rFonts w:ascii="Arial" w:eastAsia="Arial" w:hAnsi="Arial" w:cs="Arial"/>
          <w:sz w:val="20"/>
          <w:szCs w:val="20"/>
          <w:lang w:val="it-IT"/>
        </w:rPr>
        <w:t>Marília</w:t>
      </w:r>
      <w:proofErr w:type="spellEnd"/>
      <w:r w:rsidRPr="005166B8">
        <w:rPr>
          <w:rFonts w:ascii="Arial" w:eastAsia="Arial" w:hAnsi="Arial" w:cs="Arial"/>
          <w:sz w:val="20"/>
          <w:szCs w:val="20"/>
          <w:lang w:val="it-IT"/>
        </w:rPr>
        <w:t xml:space="preserve"> R. Nepomuceno</w:t>
      </w:r>
      <w:proofErr w:type="gramStart"/>
      <w:r w:rsidRPr="005166B8">
        <w:rPr>
          <w:rFonts w:ascii="Arial" w:eastAsia="Arial" w:hAnsi="Arial" w:cs="Arial"/>
          <w:sz w:val="20"/>
          <w:szCs w:val="20"/>
          <w:vertAlign w:val="superscript"/>
          <w:lang w:val="it-IT"/>
        </w:rPr>
        <w:t>2</w:t>
      </w:r>
      <w:r w:rsidR="00111054">
        <w:rPr>
          <w:rFonts w:ascii="Arial" w:eastAsia="Arial" w:hAnsi="Arial" w:cs="Arial"/>
          <w:sz w:val="20"/>
          <w:szCs w:val="20"/>
          <w:vertAlign w:val="superscript"/>
          <w:lang w:val="it-IT"/>
        </w:rPr>
        <w:t>,*</w:t>
      </w:r>
      <w:proofErr w:type="gramEnd"/>
      <w:r w:rsidRPr="005166B8">
        <w:rPr>
          <w:rFonts w:ascii="Arial" w:eastAsia="Arial" w:hAnsi="Arial" w:cs="Arial"/>
          <w:sz w:val="20"/>
          <w:szCs w:val="20"/>
          <w:lang w:val="it-IT"/>
        </w:rPr>
        <w:t xml:space="preserve">, </w:t>
      </w:r>
      <w:proofErr w:type="spellStart"/>
      <w:r w:rsidRPr="005166B8">
        <w:rPr>
          <w:rFonts w:ascii="Arial" w:eastAsia="Arial" w:hAnsi="Arial" w:cs="Arial"/>
          <w:sz w:val="20"/>
          <w:szCs w:val="20"/>
          <w:lang w:val="it-IT"/>
        </w:rPr>
        <w:t>Cássio</w:t>
      </w:r>
      <w:proofErr w:type="spellEnd"/>
      <w:r w:rsidRPr="005166B8">
        <w:rPr>
          <w:rFonts w:ascii="Arial" w:eastAsia="Arial" w:hAnsi="Arial" w:cs="Arial"/>
          <w:sz w:val="20"/>
          <w:szCs w:val="20"/>
          <w:lang w:val="it-IT"/>
        </w:rPr>
        <w:t xml:space="preserve"> M. </w:t>
      </w:r>
      <w:proofErr w:type="spellStart"/>
      <w:r w:rsidRPr="005166B8">
        <w:rPr>
          <w:rFonts w:ascii="Arial" w:eastAsia="Arial" w:hAnsi="Arial" w:cs="Arial"/>
          <w:sz w:val="20"/>
          <w:szCs w:val="20"/>
          <w:lang w:val="it-IT"/>
        </w:rPr>
        <w:t>Turra</w:t>
      </w:r>
      <w:proofErr w:type="spellEnd"/>
      <w:r w:rsidRPr="005166B8">
        <w:rPr>
          <w:rFonts w:ascii="Arial" w:eastAsia="Arial" w:hAnsi="Arial" w:cs="Arial"/>
          <w:sz w:val="20"/>
          <w:szCs w:val="20"/>
          <w:lang w:val="it-IT"/>
        </w:rPr>
        <w:t xml:space="preserve"> </w:t>
      </w:r>
      <w:r w:rsidRPr="005166B8">
        <w:rPr>
          <w:rFonts w:ascii="Arial" w:eastAsia="Arial" w:hAnsi="Arial" w:cs="Arial"/>
          <w:sz w:val="20"/>
          <w:szCs w:val="20"/>
          <w:vertAlign w:val="superscript"/>
          <w:lang w:val="it-IT"/>
        </w:rPr>
        <w:t>3</w:t>
      </w:r>
    </w:p>
    <w:p w14:paraId="00000007" w14:textId="4DDD7AAD" w:rsidR="00B133DD" w:rsidRDefault="00A50CB3">
      <w:pPr>
        <w:rPr>
          <w:rFonts w:ascii="Arial" w:eastAsia="Arial" w:hAnsi="Arial" w:cs="Arial"/>
          <w:sz w:val="20"/>
          <w:szCs w:val="20"/>
        </w:rPr>
      </w:pPr>
      <w:bookmarkStart w:id="3" w:name="_Hlk131503675"/>
      <w:bookmarkEnd w:id="2"/>
      <w:r>
        <w:rPr>
          <w:rFonts w:ascii="Arial" w:eastAsia="Arial" w:hAnsi="Arial" w:cs="Arial"/>
          <w:sz w:val="20"/>
          <w:szCs w:val="20"/>
          <w:vertAlign w:val="superscript"/>
        </w:rPr>
        <w:t>1</w:t>
      </w:r>
      <w:r>
        <w:rPr>
          <w:rFonts w:ascii="Arial" w:eastAsia="Arial" w:hAnsi="Arial" w:cs="Arial"/>
          <w:sz w:val="20"/>
          <w:szCs w:val="20"/>
        </w:rPr>
        <w:t xml:space="preserve"> </w:t>
      </w:r>
      <w:r w:rsidR="00F6688D">
        <w:rPr>
          <w:rFonts w:ascii="Arial" w:eastAsia="Arial" w:hAnsi="Arial" w:cs="Arial"/>
          <w:sz w:val="20"/>
          <w:szCs w:val="20"/>
        </w:rPr>
        <w:t>Vienna Institute of Demography at the Au</w:t>
      </w:r>
      <w:bookmarkStart w:id="4" w:name="_GoBack"/>
      <w:bookmarkEnd w:id="4"/>
      <w:r w:rsidR="00F6688D">
        <w:rPr>
          <w:rFonts w:ascii="Arial" w:eastAsia="Arial" w:hAnsi="Arial" w:cs="Arial"/>
          <w:sz w:val="20"/>
          <w:szCs w:val="20"/>
        </w:rPr>
        <w:t xml:space="preserve">strian Academy of Sciences, </w:t>
      </w:r>
      <w:r>
        <w:rPr>
          <w:rFonts w:ascii="Arial" w:eastAsia="Arial" w:hAnsi="Arial" w:cs="Arial"/>
          <w:sz w:val="20"/>
          <w:szCs w:val="20"/>
        </w:rPr>
        <w:t xml:space="preserve">Wittgenstein Centre for Demography and Global Human Capital (IIASA, </w:t>
      </w:r>
      <w:proofErr w:type="spellStart"/>
      <w:r>
        <w:rPr>
          <w:rFonts w:ascii="Arial" w:eastAsia="Arial" w:hAnsi="Arial" w:cs="Arial"/>
          <w:sz w:val="20"/>
          <w:szCs w:val="20"/>
        </w:rPr>
        <w:t>OeAW</w:t>
      </w:r>
      <w:proofErr w:type="spellEnd"/>
      <w:r>
        <w:rPr>
          <w:rFonts w:ascii="Arial" w:eastAsia="Arial" w:hAnsi="Arial" w:cs="Arial"/>
          <w:sz w:val="20"/>
          <w:szCs w:val="20"/>
        </w:rPr>
        <w:t>, Univ. Vienna)</w:t>
      </w:r>
    </w:p>
    <w:p w14:paraId="00000008" w14:textId="77777777" w:rsidR="00B133DD" w:rsidRDefault="00A50CB3">
      <w:pPr>
        <w:rPr>
          <w:rFonts w:ascii="Arial" w:eastAsia="Arial" w:hAnsi="Arial" w:cs="Arial"/>
          <w:sz w:val="20"/>
          <w:szCs w:val="20"/>
        </w:rPr>
      </w:pPr>
      <w:r>
        <w:rPr>
          <w:rFonts w:ascii="Arial" w:eastAsia="Arial" w:hAnsi="Arial" w:cs="Arial"/>
          <w:sz w:val="20"/>
          <w:szCs w:val="20"/>
          <w:vertAlign w:val="superscript"/>
        </w:rPr>
        <w:t xml:space="preserve">2 </w:t>
      </w:r>
      <w:r>
        <w:rPr>
          <w:rFonts w:ascii="Arial" w:eastAsia="Arial" w:hAnsi="Arial" w:cs="Arial"/>
          <w:sz w:val="20"/>
          <w:szCs w:val="20"/>
        </w:rPr>
        <w:t>Max Planck Institute for Demographic Research, Rostock, Germany.</w:t>
      </w:r>
    </w:p>
    <w:p w14:paraId="00000009" w14:textId="77777777" w:rsidR="00B133DD" w:rsidRPr="00BF2CE3" w:rsidRDefault="00A50CB3">
      <w:pPr>
        <w:rPr>
          <w:rFonts w:ascii="Arial" w:eastAsia="Arial" w:hAnsi="Arial" w:cs="Arial"/>
          <w:sz w:val="20"/>
          <w:szCs w:val="20"/>
        </w:rPr>
      </w:pPr>
      <w:r w:rsidRPr="00BF2CE3">
        <w:rPr>
          <w:rFonts w:ascii="Arial" w:eastAsia="Arial" w:hAnsi="Arial" w:cs="Arial"/>
          <w:sz w:val="20"/>
          <w:szCs w:val="20"/>
          <w:vertAlign w:val="superscript"/>
        </w:rPr>
        <w:t xml:space="preserve">3 </w:t>
      </w:r>
      <w:proofErr w:type="spellStart"/>
      <w:r w:rsidRPr="00BF2CE3">
        <w:rPr>
          <w:rFonts w:ascii="Arial" w:eastAsia="Arial" w:hAnsi="Arial" w:cs="Arial"/>
          <w:sz w:val="20"/>
          <w:szCs w:val="20"/>
        </w:rPr>
        <w:t>Universidade</w:t>
      </w:r>
      <w:proofErr w:type="spellEnd"/>
      <w:r w:rsidRPr="00BF2CE3">
        <w:rPr>
          <w:rFonts w:ascii="Arial" w:eastAsia="Arial" w:hAnsi="Arial" w:cs="Arial"/>
          <w:sz w:val="20"/>
          <w:szCs w:val="20"/>
        </w:rPr>
        <w:t xml:space="preserve"> Federal de Minas Gerais, </w:t>
      </w:r>
      <w:proofErr w:type="spellStart"/>
      <w:r w:rsidRPr="00BF2CE3">
        <w:rPr>
          <w:rFonts w:ascii="Arial" w:eastAsia="Arial" w:hAnsi="Arial" w:cs="Arial"/>
          <w:sz w:val="20"/>
          <w:szCs w:val="20"/>
        </w:rPr>
        <w:t>Cedeplar</w:t>
      </w:r>
      <w:proofErr w:type="spellEnd"/>
      <w:r w:rsidRPr="00BF2CE3">
        <w:rPr>
          <w:rFonts w:ascii="Arial" w:eastAsia="Arial" w:hAnsi="Arial" w:cs="Arial"/>
          <w:sz w:val="20"/>
          <w:szCs w:val="20"/>
        </w:rPr>
        <w:t>, Brazil.</w:t>
      </w:r>
    </w:p>
    <w:p w14:paraId="0000000A" w14:textId="236B5F9D" w:rsidR="00B133DD" w:rsidRDefault="00A50CB3">
      <w:pPr>
        <w:rPr>
          <w:rFonts w:ascii="Arial" w:eastAsia="Arial" w:hAnsi="Arial" w:cs="Arial"/>
          <w:sz w:val="20"/>
          <w:szCs w:val="20"/>
        </w:rPr>
      </w:pPr>
      <w:r>
        <w:rPr>
          <w:rFonts w:ascii="Arial" w:eastAsia="Arial" w:hAnsi="Arial" w:cs="Arial"/>
          <w:sz w:val="20"/>
          <w:szCs w:val="20"/>
        </w:rPr>
        <w:t>*</w:t>
      </w:r>
      <w:r w:rsidR="0032523C">
        <w:rPr>
          <w:rFonts w:ascii="Arial" w:eastAsia="Arial" w:hAnsi="Arial" w:cs="Arial"/>
          <w:sz w:val="20"/>
          <w:szCs w:val="20"/>
        </w:rPr>
        <w:t>Corresponding author</w:t>
      </w:r>
      <w:r w:rsidR="00111054">
        <w:rPr>
          <w:rFonts w:ascii="Arial" w:eastAsia="Arial" w:hAnsi="Arial" w:cs="Arial"/>
          <w:sz w:val="20"/>
          <w:szCs w:val="20"/>
        </w:rPr>
        <w:t>s</w:t>
      </w:r>
    </w:p>
    <w:p w14:paraId="0000000B" w14:textId="4C105498" w:rsidR="00B133DD" w:rsidRDefault="00A50CB3">
      <w:pPr>
        <w:rPr>
          <w:rFonts w:ascii="Arial" w:eastAsia="Arial" w:hAnsi="Arial" w:cs="Arial"/>
          <w:color w:val="0000FF"/>
          <w:sz w:val="20"/>
          <w:szCs w:val="20"/>
          <w:u w:val="single"/>
        </w:rPr>
      </w:pPr>
      <w:r>
        <w:rPr>
          <w:rFonts w:ascii="Arial" w:eastAsia="Arial" w:hAnsi="Arial" w:cs="Arial"/>
          <w:b/>
          <w:sz w:val="20"/>
          <w:szCs w:val="20"/>
        </w:rPr>
        <w:t xml:space="preserve">Email: </w:t>
      </w:r>
      <w:r>
        <w:rPr>
          <w:rFonts w:ascii="Arial" w:eastAsia="Arial" w:hAnsi="Arial" w:cs="Arial"/>
          <w:sz w:val="20"/>
          <w:szCs w:val="20"/>
        </w:rPr>
        <w:t xml:space="preserve"> </w:t>
      </w:r>
      <w:hyperlink r:id="rId9">
        <w:r>
          <w:rPr>
            <w:rFonts w:ascii="Arial" w:eastAsia="Arial" w:hAnsi="Arial" w:cs="Arial"/>
            <w:color w:val="0000FF"/>
            <w:sz w:val="20"/>
            <w:szCs w:val="20"/>
            <w:u w:val="single"/>
          </w:rPr>
          <w:t>Vanessa.DiLego@oeaw.ac.at</w:t>
        </w:r>
      </w:hyperlink>
    </w:p>
    <w:p w14:paraId="074BE69A" w14:textId="1E42D897" w:rsidR="00111054" w:rsidRDefault="00111054">
      <w:pPr>
        <w:rPr>
          <w:rFonts w:ascii="Arial" w:eastAsia="Arial" w:hAnsi="Arial" w:cs="Arial"/>
          <w:color w:val="0000FF"/>
          <w:sz w:val="20"/>
          <w:szCs w:val="20"/>
          <w:u w:val="single"/>
        </w:rPr>
      </w:pPr>
      <w:r>
        <w:rPr>
          <w:rFonts w:ascii="Arial" w:eastAsia="Arial" w:hAnsi="Arial" w:cs="Arial"/>
          <w:b/>
          <w:sz w:val="20"/>
          <w:szCs w:val="20"/>
        </w:rPr>
        <w:t xml:space="preserve">Email: </w:t>
      </w:r>
      <w:r>
        <w:rPr>
          <w:rFonts w:ascii="Arial" w:eastAsia="Arial" w:hAnsi="Arial" w:cs="Arial"/>
          <w:sz w:val="20"/>
          <w:szCs w:val="20"/>
        </w:rPr>
        <w:t xml:space="preserve"> </w:t>
      </w:r>
      <w:r w:rsidRPr="00111054">
        <w:rPr>
          <w:rFonts w:ascii="Arial" w:eastAsia="Arial" w:hAnsi="Arial" w:cs="Arial"/>
          <w:color w:val="0000FF"/>
          <w:sz w:val="20"/>
          <w:szCs w:val="20"/>
          <w:u w:val="single"/>
        </w:rPr>
        <w:t>nepomuceno@demogr.mpg.de</w:t>
      </w:r>
    </w:p>
    <w:p w14:paraId="62B4D914" w14:textId="6E578DC0" w:rsidR="004C5FAF" w:rsidRDefault="004C5FAF" w:rsidP="004C5FAF">
      <w:pPr>
        <w:rPr>
          <w:rFonts w:ascii="Arial" w:hAnsi="Arial" w:cs="Arial"/>
          <w:sz w:val="20"/>
          <w:szCs w:val="20"/>
        </w:rPr>
      </w:pPr>
      <w:r w:rsidRPr="00E6133D">
        <w:rPr>
          <w:rFonts w:ascii="Arial" w:hAnsi="Arial" w:cs="Arial"/>
          <w:b/>
          <w:sz w:val="20"/>
          <w:szCs w:val="20"/>
        </w:rPr>
        <w:t>Author Contributions</w:t>
      </w:r>
      <w:r>
        <w:rPr>
          <w:rFonts w:ascii="Arial" w:hAnsi="Arial" w:cs="Arial"/>
          <w:b/>
          <w:sz w:val="20"/>
          <w:szCs w:val="20"/>
        </w:rPr>
        <w:t xml:space="preserve">: </w:t>
      </w:r>
      <w:r w:rsidR="00774607">
        <w:rPr>
          <w:rFonts w:ascii="Arial" w:hAnsi="Arial" w:cs="Arial"/>
          <w:b/>
          <w:sz w:val="20"/>
          <w:szCs w:val="20"/>
        </w:rPr>
        <w:t>still to be added</w:t>
      </w:r>
    </w:p>
    <w:p w14:paraId="4EF8C34F" w14:textId="328EE8EA" w:rsidR="004C5FAF" w:rsidRPr="00BB6B27" w:rsidRDefault="004C5FAF" w:rsidP="004C5FAF">
      <w:pPr>
        <w:rPr>
          <w:rFonts w:ascii="Arial" w:hAnsi="Arial" w:cs="Arial"/>
          <w:sz w:val="20"/>
          <w:szCs w:val="20"/>
        </w:rPr>
      </w:pPr>
      <w:r>
        <w:rPr>
          <w:rFonts w:ascii="Arial" w:hAnsi="Arial" w:cs="Arial"/>
          <w:b/>
          <w:sz w:val="20"/>
          <w:szCs w:val="20"/>
        </w:rPr>
        <w:t xml:space="preserve">Competing Interest Statement: </w:t>
      </w:r>
      <w:r w:rsidR="003B55DA">
        <w:rPr>
          <w:rFonts w:ascii="Arial" w:hAnsi="Arial" w:cs="Arial"/>
          <w:sz w:val="20"/>
          <w:szCs w:val="20"/>
        </w:rPr>
        <w:t>Authors have no competing interest to disclose</w:t>
      </w:r>
      <w:r>
        <w:rPr>
          <w:rFonts w:ascii="Arial" w:hAnsi="Arial" w:cs="Arial"/>
          <w:sz w:val="20"/>
          <w:szCs w:val="20"/>
        </w:rPr>
        <w:t xml:space="preserve">. </w:t>
      </w:r>
    </w:p>
    <w:p w14:paraId="38698EE2" w14:textId="406725CE" w:rsidR="004C5FAF" w:rsidRPr="00774607" w:rsidRDefault="004C5FAF" w:rsidP="004C5FAF">
      <w:pPr>
        <w:rPr>
          <w:rFonts w:ascii="Arial" w:hAnsi="Arial" w:cs="Arial"/>
          <w:b/>
          <w:sz w:val="20"/>
          <w:szCs w:val="20"/>
        </w:rPr>
      </w:pPr>
      <w:r w:rsidRPr="00774607">
        <w:rPr>
          <w:rFonts w:ascii="Arial" w:hAnsi="Arial" w:cs="Arial"/>
          <w:b/>
          <w:sz w:val="20"/>
          <w:szCs w:val="20"/>
        </w:rPr>
        <w:t xml:space="preserve">Classification: </w:t>
      </w:r>
      <w:r w:rsidR="00774607" w:rsidRPr="00774607">
        <w:rPr>
          <w:rFonts w:ascii="Arial" w:hAnsi="Arial" w:cs="Arial"/>
          <w:b/>
          <w:sz w:val="20"/>
          <w:szCs w:val="20"/>
        </w:rPr>
        <w:t>still to be added</w:t>
      </w:r>
    </w:p>
    <w:p w14:paraId="0BCB2A97" w14:textId="69A48B2B" w:rsidR="004C5FAF" w:rsidRDefault="004C5FAF">
      <w:pPr>
        <w:rPr>
          <w:rFonts w:ascii="Arial" w:eastAsia="Arial" w:hAnsi="Arial" w:cs="Arial"/>
          <w:sz w:val="20"/>
          <w:szCs w:val="20"/>
        </w:rPr>
      </w:pPr>
      <w:r w:rsidRPr="00E6133D">
        <w:rPr>
          <w:rFonts w:ascii="Arial" w:hAnsi="Arial" w:cs="Arial"/>
          <w:b/>
          <w:sz w:val="20"/>
          <w:szCs w:val="20"/>
        </w:rPr>
        <w:t>Keywords</w:t>
      </w:r>
      <w:r>
        <w:rPr>
          <w:rFonts w:ascii="Arial" w:hAnsi="Arial" w:cs="Arial"/>
          <w:b/>
          <w:sz w:val="20"/>
          <w:szCs w:val="20"/>
        </w:rPr>
        <w:t xml:space="preserve">: </w:t>
      </w:r>
      <w:r w:rsidR="00161E29" w:rsidRPr="00161E29">
        <w:rPr>
          <w:rFonts w:ascii="Arial" w:hAnsi="Arial" w:cs="Arial"/>
          <w:sz w:val="20"/>
          <w:szCs w:val="20"/>
        </w:rPr>
        <w:t>Gender inequalities, healthy life expectancy, decomposition</w:t>
      </w:r>
      <w:r w:rsidR="00D01CF7">
        <w:rPr>
          <w:rFonts w:ascii="Arial" w:hAnsi="Arial" w:cs="Arial"/>
          <w:sz w:val="20"/>
          <w:szCs w:val="20"/>
        </w:rPr>
        <w:t>, gender policy</w:t>
      </w:r>
    </w:p>
    <w:p w14:paraId="15FFA152" w14:textId="77777777" w:rsidR="004C5FAF" w:rsidRPr="00E6133D" w:rsidRDefault="004C5FAF" w:rsidP="004C5FAF">
      <w:pPr>
        <w:rPr>
          <w:rFonts w:ascii="Arial" w:hAnsi="Arial" w:cs="Arial"/>
          <w:b/>
          <w:sz w:val="20"/>
          <w:szCs w:val="20"/>
        </w:rPr>
      </w:pPr>
      <w:r w:rsidRPr="00E6133D">
        <w:rPr>
          <w:rFonts w:ascii="Arial" w:hAnsi="Arial" w:cs="Arial"/>
          <w:b/>
          <w:sz w:val="20"/>
          <w:szCs w:val="20"/>
        </w:rPr>
        <w:t>This PDF file includes:</w:t>
      </w:r>
    </w:p>
    <w:p w14:paraId="0ADC8E59" w14:textId="77777777" w:rsidR="004C5FAF" w:rsidRPr="00E6133D" w:rsidRDefault="004C5FAF" w:rsidP="004C5FAF">
      <w:pPr>
        <w:ind w:left="720"/>
        <w:contextualSpacing/>
        <w:rPr>
          <w:rFonts w:ascii="Arial" w:hAnsi="Arial" w:cs="Arial"/>
          <w:sz w:val="20"/>
          <w:szCs w:val="20"/>
        </w:rPr>
      </w:pPr>
      <w:r w:rsidRPr="00E6133D">
        <w:rPr>
          <w:rFonts w:ascii="Arial" w:hAnsi="Arial" w:cs="Arial"/>
          <w:sz w:val="20"/>
          <w:szCs w:val="20"/>
        </w:rPr>
        <w:t>Main Text</w:t>
      </w:r>
    </w:p>
    <w:p w14:paraId="4A4DB1B7" w14:textId="2B439690" w:rsidR="004C5FAF" w:rsidRDefault="004C5FAF" w:rsidP="004C5FAF">
      <w:pPr>
        <w:ind w:left="720"/>
        <w:contextualSpacing/>
        <w:rPr>
          <w:rFonts w:ascii="Arial" w:hAnsi="Arial" w:cs="Arial"/>
          <w:sz w:val="20"/>
          <w:szCs w:val="20"/>
        </w:rPr>
      </w:pPr>
      <w:r w:rsidRPr="00E6133D">
        <w:rPr>
          <w:rFonts w:ascii="Arial" w:hAnsi="Arial" w:cs="Arial"/>
          <w:sz w:val="20"/>
          <w:szCs w:val="20"/>
        </w:rPr>
        <w:t xml:space="preserve">Figures 1 to </w:t>
      </w:r>
      <w:r w:rsidR="00403963">
        <w:rPr>
          <w:rFonts w:ascii="Arial" w:hAnsi="Arial" w:cs="Arial"/>
          <w:sz w:val="20"/>
          <w:szCs w:val="20"/>
        </w:rPr>
        <w:t>3</w:t>
      </w:r>
    </w:p>
    <w:p w14:paraId="0E2ABF3F" w14:textId="77777777" w:rsidR="004C5FAF" w:rsidRPr="00474D11" w:rsidRDefault="004C5FAF" w:rsidP="004C5FAF">
      <w:pPr>
        <w:ind w:left="720"/>
        <w:contextualSpacing/>
        <w:rPr>
          <w:rFonts w:ascii="Arial" w:hAnsi="Arial" w:cs="Arial"/>
          <w:sz w:val="20"/>
          <w:szCs w:val="20"/>
        </w:rPr>
      </w:pPr>
    </w:p>
    <w:p w14:paraId="35F0B545" w14:textId="77777777" w:rsidR="004C5FAF" w:rsidRPr="00980C22" w:rsidRDefault="004C5FAF" w:rsidP="004C5FAF">
      <w:pPr>
        <w:keepNext/>
        <w:pBdr>
          <w:top w:val="nil"/>
          <w:left w:val="nil"/>
          <w:bottom w:val="nil"/>
          <w:right w:val="nil"/>
          <w:between w:val="nil"/>
        </w:pBdr>
        <w:spacing w:before="240" w:after="60"/>
        <w:rPr>
          <w:rFonts w:ascii="Arial" w:hAnsi="Arial" w:cs="Arial"/>
          <w:b/>
          <w:color w:val="000000"/>
          <w:sz w:val="20"/>
          <w:szCs w:val="20"/>
        </w:rPr>
      </w:pPr>
      <w:bookmarkStart w:id="5" w:name="30j0zll" w:colFirst="0" w:colLast="0"/>
      <w:bookmarkStart w:id="6" w:name="1fob9te" w:colFirst="0" w:colLast="0"/>
      <w:bookmarkEnd w:id="5"/>
      <w:bookmarkEnd w:id="6"/>
      <w:r w:rsidRPr="00980C22">
        <w:rPr>
          <w:rFonts w:ascii="Arial" w:hAnsi="Arial" w:cs="Arial"/>
          <w:b/>
          <w:color w:val="000000"/>
          <w:sz w:val="20"/>
          <w:szCs w:val="20"/>
        </w:rPr>
        <w:t>Abstract</w:t>
      </w:r>
    </w:p>
    <w:p w14:paraId="78353F4D" w14:textId="2BD51551" w:rsidR="004C3B3F" w:rsidRPr="00256485" w:rsidRDefault="004C3B3F" w:rsidP="004C3B3F">
      <w:pPr>
        <w:keepNext/>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Gender gaps in healthy lifespans are often used to assess gender inequality in health. However, as these gaps mask important differences in health and mortality between women and men</w:t>
      </w:r>
      <w:r>
        <w:rPr>
          <w:rFonts w:ascii="Arial" w:eastAsia="Arial" w:hAnsi="Arial" w:cs="Arial"/>
          <w:sz w:val="24"/>
          <w:szCs w:val="24"/>
        </w:rPr>
        <w:t xml:space="preserve">, we </w:t>
      </w:r>
      <w:r>
        <w:rPr>
          <w:rFonts w:ascii="Arial" w:eastAsia="Arial" w:hAnsi="Arial" w:cs="Arial"/>
          <w:color w:val="000000"/>
          <w:sz w:val="24"/>
          <w:szCs w:val="24"/>
        </w:rPr>
        <w:t>question whether</w:t>
      </w:r>
      <w:r w:rsidR="00F9020F">
        <w:rPr>
          <w:rFonts w:ascii="Arial" w:eastAsia="Arial" w:hAnsi="Arial" w:cs="Arial"/>
          <w:color w:val="000000"/>
          <w:sz w:val="24"/>
          <w:szCs w:val="24"/>
        </w:rPr>
        <w:t xml:space="preserve"> they</w:t>
      </w:r>
      <w:r>
        <w:rPr>
          <w:rFonts w:ascii="Arial" w:eastAsia="Arial" w:hAnsi="Arial" w:cs="Arial"/>
          <w:color w:val="000000"/>
          <w:sz w:val="24"/>
          <w:szCs w:val="24"/>
        </w:rPr>
        <w:t xml:space="preserve"> are robust indicators to benchmark countries and guide gender equity policies.</w:t>
      </w:r>
      <w:r w:rsidRPr="008965FB">
        <w:rPr>
          <w:rFonts w:ascii="Arial" w:eastAsia="Arial" w:hAnsi="Arial" w:cs="Arial"/>
          <w:color w:val="000000"/>
          <w:sz w:val="24"/>
          <w:szCs w:val="24"/>
        </w:rPr>
        <w:t xml:space="preserve"> </w:t>
      </w:r>
      <w:r>
        <w:rPr>
          <w:rFonts w:ascii="Arial" w:eastAsia="Arial" w:hAnsi="Arial" w:cs="Arial"/>
          <w:sz w:val="24"/>
          <w:szCs w:val="24"/>
        </w:rPr>
        <w:t>For this, we use the harmonized health data from the Gateway to Global Aging Data to estimate</w:t>
      </w:r>
      <w:r w:rsidRPr="006D4617">
        <w:rPr>
          <w:rFonts w:ascii="Arial" w:eastAsia="Arial" w:hAnsi="Arial" w:cs="Arial"/>
          <w:sz w:val="24"/>
          <w:szCs w:val="24"/>
        </w:rPr>
        <w:t xml:space="preserve"> disability- and chronic-free life expectancy for individuals aged</w:t>
      </w:r>
      <w:r>
        <w:rPr>
          <w:rFonts w:ascii="Arial" w:eastAsia="Arial" w:hAnsi="Arial" w:cs="Arial"/>
          <w:sz w:val="24"/>
          <w:szCs w:val="24"/>
        </w:rPr>
        <w:t xml:space="preserve"> above</w:t>
      </w:r>
      <w:r w:rsidRPr="006D4617">
        <w:rPr>
          <w:rFonts w:ascii="Arial" w:eastAsia="Arial" w:hAnsi="Arial" w:cs="Arial"/>
          <w:sz w:val="24"/>
          <w:szCs w:val="24"/>
        </w:rPr>
        <w:t xml:space="preserve"> 60 </w:t>
      </w:r>
      <w:r>
        <w:rPr>
          <w:rFonts w:ascii="Arial" w:eastAsia="Arial" w:hAnsi="Arial" w:cs="Arial"/>
          <w:sz w:val="24"/>
          <w:szCs w:val="24"/>
        </w:rPr>
        <w:t xml:space="preserve">y and decompose the gender gap </w:t>
      </w:r>
      <w:r w:rsidRPr="003518BC">
        <w:rPr>
          <w:rFonts w:ascii="Arial" w:eastAsia="Arial" w:hAnsi="Arial" w:cs="Arial"/>
          <w:sz w:val="24"/>
          <w:szCs w:val="24"/>
        </w:rPr>
        <w:t xml:space="preserve">in health expectancy </w:t>
      </w:r>
      <w:r>
        <w:rPr>
          <w:rFonts w:ascii="Arial" w:eastAsia="Arial" w:hAnsi="Arial" w:cs="Arial"/>
          <w:sz w:val="24"/>
          <w:szCs w:val="24"/>
        </w:rPr>
        <w:t xml:space="preserve">into its </w:t>
      </w:r>
      <w:r w:rsidRPr="00555292">
        <w:rPr>
          <w:rFonts w:ascii="Arial" w:eastAsia="Arial" w:hAnsi="Arial" w:cs="Arial"/>
          <w:sz w:val="24"/>
          <w:szCs w:val="24"/>
        </w:rPr>
        <w:t>mortality and health</w:t>
      </w:r>
      <w:r>
        <w:rPr>
          <w:rFonts w:ascii="Arial" w:eastAsia="Arial" w:hAnsi="Arial" w:cs="Arial"/>
          <w:sz w:val="24"/>
          <w:szCs w:val="24"/>
        </w:rPr>
        <w:t xml:space="preserve"> components. We </w:t>
      </w:r>
      <w:r w:rsidRPr="003518BC">
        <w:rPr>
          <w:rFonts w:ascii="Arial" w:eastAsia="Arial" w:hAnsi="Arial" w:cs="Arial"/>
          <w:sz w:val="24"/>
          <w:szCs w:val="24"/>
        </w:rPr>
        <w:t xml:space="preserve">conduct a comparative analysis of the gender gap in health </w:t>
      </w:r>
      <w:r w:rsidRPr="003518BC">
        <w:rPr>
          <w:rFonts w:ascii="Arial" w:eastAsia="Arial" w:hAnsi="Arial" w:cs="Arial"/>
          <w:sz w:val="24"/>
          <w:szCs w:val="24"/>
        </w:rPr>
        <w:lastRenderedPageBreak/>
        <w:t>expectancy across multiple countries</w:t>
      </w:r>
      <w:r>
        <w:rPr>
          <w:rFonts w:ascii="Arial" w:eastAsia="Arial" w:hAnsi="Arial" w:cs="Arial"/>
          <w:sz w:val="24"/>
          <w:szCs w:val="24"/>
        </w:rPr>
        <w:t xml:space="preserve"> with different</w:t>
      </w:r>
      <w:r>
        <w:rPr>
          <w:rFonts w:ascii="Arial" w:eastAsia="Arial" w:hAnsi="Arial" w:cs="Arial"/>
          <w:color w:val="000000"/>
          <w:sz w:val="24"/>
          <w:szCs w:val="24"/>
        </w:rPr>
        <w:t xml:space="preserve"> cultural backgrounds, gender norms, and health systems</w:t>
      </w:r>
      <w:r>
        <w:rPr>
          <w:rFonts w:ascii="Arial" w:eastAsia="Arial" w:hAnsi="Arial" w:cs="Arial"/>
          <w:sz w:val="24"/>
          <w:szCs w:val="24"/>
        </w:rPr>
        <w:t xml:space="preserve">, including </w:t>
      </w:r>
      <w:r w:rsidRPr="006D4617">
        <w:rPr>
          <w:rFonts w:ascii="Arial" w:eastAsia="Arial" w:hAnsi="Arial" w:cs="Arial"/>
          <w:sz w:val="24"/>
          <w:szCs w:val="24"/>
        </w:rPr>
        <w:t>the U.S., England, South Korea, China, India, Mexico, and EU countries</w:t>
      </w:r>
      <w:r>
        <w:rPr>
          <w:rFonts w:ascii="Arial" w:eastAsia="Arial" w:hAnsi="Arial" w:cs="Arial"/>
          <w:sz w:val="24"/>
          <w:szCs w:val="24"/>
        </w:rPr>
        <w:t>. Our findings indicate</w:t>
      </w:r>
      <w:r>
        <w:rPr>
          <w:rFonts w:ascii="Arial" w:eastAsia="Arial" w:hAnsi="Arial" w:cs="Arial"/>
          <w:sz w:val="24"/>
          <w:szCs w:val="24"/>
          <w:highlight w:val="white"/>
        </w:rPr>
        <w:t xml:space="preserve"> </w:t>
      </w:r>
      <w:r>
        <w:rPr>
          <w:rFonts w:ascii="Arial" w:eastAsia="Arial" w:hAnsi="Arial" w:cs="Arial"/>
          <w:color w:val="000000"/>
          <w:sz w:val="24"/>
          <w:szCs w:val="24"/>
        </w:rPr>
        <w:t>that using gender gaps in healthy lifespans as a metric for gender inequality</w:t>
      </w:r>
      <w:r w:rsidRPr="00337D4B">
        <w:rPr>
          <w:rFonts w:ascii="Arial" w:eastAsia="Arial" w:hAnsi="Arial" w:cs="Arial"/>
          <w:color w:val="000000"/>
          <w:sz w:val="24"/>
          <w:szCs w:val="24"/>
        </w:rPr>
        <w:t xml:space="preserve"> </w:t>
      </w:r>
      <w:r>
        <w:rPr>
          <w:rFonts w:ascii="Arial" w:eastAsia="Arial" w:hAnsi="Arial" w:cs="Arial"/>
          <w:color w:val="000000"/>
          <w:sz w:val="24"/>
          <w:szCs w:val="24"/>
        </w:rPr>
        <w:t xml:space="preserve">is </w:t>
      </w:r>
      <w:r w:rsidRPr="00337D4B">
        <w:rPr>
          <w:rFonts w:ascii="Arial" w:eastAsia="Arial" w:hAnsi="Arial" w:cs="Arial"/>
          <w:color w:val="000000"/>
          <w:sz w:val="24"/>
          <w:szCs w:val="24"/>
        </w:rPr>
        <w:t>misleading</w:t>
      </w:r>
      <w:r>
        <w:rPr>
          <w:rFonts w:ascii="Arial" w:eastAsia="Arial" w:hAnsi="Arial" w:cs="Arial"/>
          <w:color w:val="000000"/>
          <w:sz w:val="24"/>
          <w:szCs w:val="24"/>
        </w:rPr>
        <w:t xml:space="preserve">. </w:t>
      </w:r>
      <w:r>
        <w:rPr>
          <w:rFonts w:ascii="Arial" w:eastAsia="Arial" w:hAnsi="Arial" w:cs="Arial"/>
          <w:sz w:val="24"/>
          <w:szCs w:val="24"/>
          <w:highlight w:val="white"/>
        </w:rPr>
        <w:t xml:space="preserve"> Countries with similar gender gaps do not necessarily have the same size of mortality and health contributions. In addition, when we group countries according to their total gender gap, countries that substantially differ in terms of development levels, health care system, and gender roles can be in the same category. The lack of a systematic pattern across countries signals that gaps do not necessarily capture inequality in health across women and men and should thus be interpreted with caution. </w:t>
      </w:r>
    </w:p>
    <w:p w14:paraId="2628D105" w14:textId="77777777" w:rsidR="004620C0" w:rsidRDefault="004620C0" w:rsidP="004C5FAF">
      <w:pPr>
        <w:keepNext/>
        <w:pBdr>
          <w:top w:val="nil"/>
          <w:left w:val="nil"/>
          <w:bottom w:val="nil"/>
          <w:right w:val="nil"/>
          <w:between w:val="nil"/>
        </w:pBdr>
        <w:spacing w:before="240" w:after="60"/>
        <w:rPr>
          <w:rFonts w:ascii="Arial" w:hAnsi="Arial" w:cs="Arial"/>
          <w:b/>
          <w:color w:val="000000"/>
          <w:sz w:val="20"/>
          <w:szCs w:val="20"/>
        </w:rPr>
      </w:pPr>
    </w:p>
    <w:p w14:paraId="7E8920E1" w14:textId="42D5FBC7" w:rsidR="004C5FAF" w:rsidRPr="00980C22" w:rsidRDefault="004C5FAF" w:rsidP="004C5FAF">
      <w:pPr>
        <w:keepNext/>
        <w:pBdr>
          <w:top w:val="nil"/>
          <w:left w:val="nil"/>
          <w:bottom w:val="nil"/>
          <w:right w:val="nil"/>
          <w:between w:val="nil"/>
        </w:pBdr>
        <w:spacing w:before="240" w:after="60"/>
        <w:rPr>
          <w:rFonts w:ascii="Arial" w:hAnsi="Arial" w:cs="Arial"/>
          <w:b/>
          <w:color w:val="000000"/>
          <w:sz w:val="20"/>
          <w:szCs w:val="20"/>
        </w:rPr>
      </w:pPr>
      <w:r w:rsidRPr="00980C22">
        <w:rPr>
          <w:rFonts w:ascii="Arial" w:hAnsi="Arial" w:cs="Arial"/>
          <w:b/>
          <w:color w:val="000000"/>
          <w:sz w:val="20"/>
          <w:szCs w:val="20"/>
        </w:rPr>
        <w:t>Significance Statement</w:t>
      </w:r>
    </w:p>
    <w:p w14:paraId="535CAC5D" w14:textId="55A0D5B8" w:rsidR="004C5FAF" w:rsidRDefault="004C5FAF">
      <w:pPr>
        <w:rPr>
          <w:rFonts w:ascii="Arial" w:eastAsia="Arial" w:hAnsi="Arial" w:cs="Arial"/>
          <w:sz w:val="20"/>
          <w:szCs w:val="20"/>
        </w:rPr>
      </w:pPr>
    </w:p>
    <w:bookmarkEnd w:id="3"/>
    <w:p w14:paraId="531EBA6B" w14:textId="1FC7C2E4" w:rsidR="00140F6E" w:rsidRPr="004620C0" w:rsidRDefault="00140F6E" w:rsidP="00140F6E">
      <w:pPr>
        <w:keepNext/>
        <w:spacing w:before="240" w:after="240" w:line="360" w:lineRule="auto"/>
        <w:jc w:val="both"/>
        <w:rPr>
          <w:rFonts w:ascii="Arial" w:eastAsia="Arial" w:hAnsi="Arial" w:cs="Arial"/>
          <w:color w:val="000000"/>
          <w:sz w:val="24"/>
          <w:szCs w:val="24"/>
        </w:rPr>
      </w:pPr>
      <w:r>
        <w:rPr>
          <w:rFonts w:ascii="Arial" w:eastAsia="Arial" w:hAnsi="Arial" w:cs="Arial"/>
          <w:color w:val="000000"/>
          <w:sz w:val="24"/>
          <w:szCs w:val="24"/>
        </w:rPr>
        <w:t>Gender gaps in healthy lifespans are often used to assess gender inequality in health and perform comparisons across countries. However, as these gaps mask important differences in health and mortality between women and men</w:t>
      </w:r>
      <w:r>
        <w:rPr>
          <w:rFonts w:ascii="Arial" w:eastAsia="Arial" w:hAnsi="Arial" w:cs="Arial"/>
          <w:sz w:val="24"/>
          <w:szCs w:val="24"/>
        </w:rPr>
        <w:t xml:space="preserve">, we </w:t>
      </w:r>
      <w:r>
        <w:rPr>
          <w:rFonts w:ascii="Arial" w:eastAsia="Arial" w:hAnsi="Arial" w:cs="Arial"/>
          <w:color w:val="000000"/>
          <w:sz w:val="24"/>
          <w:szCs w:val="24"/>
        </w:rPr>
        <w:t>question whether these gaps represent the most effective way to benchmark countries and guide gender equity policies.</w:t>
      </w:r>
      <w:r w:rsidRPr="008965FB">
        <w:rPr>
          <w:rFonts w:ascii="Arial" w:eastAsia="Arial" w:hAnsi="Arial" w:cs="Arial"/>
          <w:color w:val="000000"/>
          <w:sz w:val="24"/>
          <w:szCs w:val="24"/>
        </w:rPr>
        <w:t xml:space="preserve"> </w:t>
      </w:r>
      <w:r>
        <w:rPr>
          <w:rFonts w:ascii="Arial" w:eastAsia="Arial" w:hAnsi="Arial" w:cs="Arial"/>
          <w:color w:val="000000"/>
          <w:sz w:val="24"/>
          <w:szCs w:val="24"/>
        </w:rPr>
        <w:t xml:space="preserve">We decompose gender gaps in health across a wide </w:t>
      </w:r>
      <w:r w:rsidRPr="00F163A9">
        <w:rPr>
          <w:rFonts w:ascii="Arial" w:eastAsia="Arial" w:hAnsi="Arial" w:cs="Arial"/>
          <w:sz w:val="24"/>
          <w:szCs w:val="24"/>
        </w:rPr>
        <w:t>range of countries, including European, American, and Asian nations</w:t>
      </w:r>
      <w:r>
        <w:rPr>
          <w:rFonts w:ascii="Arial" w:eastAsia="Arial" w:hAnsi="Arial" w:cs="Arial"/>
          <w:color w:val="000000"/>
          <w:sz w:val="24"/>
          <w:szCs w:val="24"/>
        </w:rPr>
        <w:t xml:space="preserve"> to demonstrate that it</w:t>
      </w:r>
      <w:r>
        <w:rPr>
          <w:rFonts w:ascii="Arial" w:eastAsia="Arial" w:hAnsi="Arial" w:cs="Arial"/>
          <w:sz w:val="24"/>
          <w:szCs w:val="24"/>
        </w:rPr>
        <w:t xml:space="preserve"> can be misleading to use gender gaps in healthy lifespans as indicators of inequality.</w:t>
      </w:r>
    </w:p>
    <w:p w14:paraId="00000016" w14:textId="77777777" w:rsidR="00B133DD" w:rsidRDefault="00B133DD" w:rsidP="008B1C35">
      <w:pPr>
        <w:spacing w:after="0"/>
        <w:rPr>
          <w:rFonts w:ascii="Arial" w:eastAsia="Arial" w:hAnsi="Arial" w:cs="Arial"/>
          <w:sz w:val="20"/>
          <w:szCs w:val="20"/>
        </w:rPr>
      </w:pPr>
    </w:p>
    <w:p w14:paraId="72872FA9" w14:textId="76001E2A" w:rsidR="00B30585" w:rsidRDefault="00B30585" w:rsidP="008B1C35">
      <w:pPr>
        <w:keepNext/>
        <w:pBdr>
          <w:top w:val="nil"/>
          <w:left w:val="nil"/>
          <w:bottom w:val="nil"/>
          <w:right w:val="nil"/>
          <w:between w:val="nil"/>
        </w:pBdr>
        <w:spacing w:after="0" w:line="360" w:lineRule="auto"/>
        <w:jc w:val="both"/>
        <w:rPr>
          <w:rFonts w:ascii="Arial" w:eastAsia="Arial" w:hAnsi="Arial" w:cs="Arial"/>
          <w:b/>
          <w:color w:val="000000"/>
          <w:sz w:val="24"/>
          <w:szCs w:val="24"/>
        </w:rPr>
      </w:pPr>
      <w:bookmarkStart w:id="7" w:name="_Hlk131605738"/>
      <w:r w:rsidRPr="00B30585">
        <w:rPr>
          <w:rFonts w:ascii="Arial" w:eastAsia="Arial" w:hAnsi="Arial" w:cs="Arial"/>
          <w:b/>
          <w:color w:val="000000"/>
          <w:sz w:val="24"/>
          <w:szCs w:val="24"/>
        </w:rPr>
        <w:t>Main Text</w:t>
      </w:r>
    </w:p>
    <w:p w14:paraId="7D923760" w14:textId="77777777" w:rsidR="0014311E" w:rsidRPr="00B30585" w:rsidRDefault="0014311E" w:rsidP="008B1C35">
      <w:pPr>
        <w:keepNext/>
        <w:pBdr>
          <w:top w:val="nil"/>
          <w:left w:val="nil"/>
          <w:bottom w:val="nil"/>
          <w:right w:val="nil"/>
          <w:between w:val="nil"/>
        </w:pBdr>
        <w:spacing w:after="0" w:line="360" w:lineRule="auto"/>
        <w:jc w:val="both"/>
        <w:rPr>
          <w:rFonts w:ascii="Arial" w:eastAsia="Arial" w:hAnsi="Arial" w:cs="Arial"/>
          <w:b/>
          <w:color w:val="000000"/>
          <w:sz w:val="24"/>
          <w:szCs w:val="24"/>
        </w:rPr>
      </w:pPr>
    </w:p>
    <w:p w14:paraId="3FC6C470" w14:textId="451744B0" w:rsidR="00545D6E" w:rsidRPr="005054CE" w:rsidRDefault="00A50CB3" w:rsidP="008B1C35">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color w:val="000000"/>
          <w:sz w:val="24"/>
          <w:szCs w:val="24"/>
        </w:rPr>
        <w:t>Gender gap indices in healthy lifespa</w:t>
      </w:r>
      <w:r>
        <w:rPr>
          <w:rFonts w:ascii="Arial" w:eastAsia="Arial" w:hAnsi="Arial" w:cs="Arial"/>
          <w:sz w:val="24"/>
          <w:szCs w:val="24"/>
        </w:rPr>
        <w:t>ns</w:t>
      </w:r>
      <w:r>
        <w:rPr>
          <w:rFonts w:ascii="Arial" w:eastAsia="Arial" w:hAnsi="Arial" w:cs="Arial"/>
          <w:color w:val="000000"/>
          <w:sz w:val="24"/>
          <w:szCs w:val="24"/>
        </w:rPr>
        <w:t xml:space="preserve"> are routinely used as indicators of gender inequality. </w:t>
      </w:r>
      <w:r w:rsidR="002016A1">
        <w:rPr>
          <w:rFonts w:ascii="Arial" w:eastAsia="Arial" w:hAnsi="Arial" w:cs="Arial"/>
          <w:color w:val="000000"/>
          <w:sz w:val="24"/>
          <w:szCs w:val="24"/>
        </w:rPr>
        <w:t>The</w:t>
      </w:r>
      <w:r w:rsidR="00460A21" w:rsidRPr="00337D4B">
        <w:rPr>
          <w:rFonts w:ascii="Arial" w:eastAsia="Arial" w:hAnsi="Arial" w:cs="Arial"/>
          <w:color w:val="000000"/>
          <w:sz w:val="24"/>
          <w:szCs w:val="24"/>
        </w:rPr>
        <w:t xml:space="preserve"> WHO European Health Equity Status Report initiative (</w:t>
      </w:r>
      <w:proofErr w:type="spellStart"/>
      <w:r w:rsidR="00460A21" w:rsidRPr="00337D4B">
        <w:rPr>
          <w:rFonts w:ascii="Arial" w:eastAsia="Arial" w:hAnsi="Arial" w:cs="Arial"/>
          <w:color w:val="000000"/>
          <w:sz w:val="24"/>
          <w:szCs w:val="24"/>
        </w:rPr>
        <w:t>HESRi</w:t>
      </w:r>
      <w:proofErr w:type="spellEnd"/>
      <w:r w:rsidR="00460A21" w:rsidRPr="00337D4B">
        <w:rPr>
          <w:rFonts w:ascii="Arial" w:eastAsia="Arial" w:hAnsi="Arial" w:cs="Arial"/>
          <w:color w:val="000000"/>
          <w:sz w:val="24"/>
          <w:szCs w:val="24"/>
        </w:rPr>
        <w:t>) uses gender gaps in</w:t>
      </w:r>
      <w:r w:rsidR="007C1ACE">
        <w:rPr>
          <w:rFonts w:ascii="Arial" w:eastAsia="Arial" w:hAnsi="Arial" w:cs="Arial"/>
          <w:color w:val="000000"/>
          <w:sz w:val="24"/>
          <w:szCs w:val="24"/>
        </w:rPr>
        <w:t xml:space="preserve"> both health</w:t>
      </w:r>
      <w:r w:rsidR="00460A21" w:rsidRPr="00337D4B">
        <w:rPr>
          <w:rFonts w:ascii="Arial" w:eastAsia="Arial" w:hAnsi="Arial" w:cs="Arial"/>
          <w:color w:val="000000"/>
          <w:sz w:val="24"/>
          <w:szCs w:val="24"/>
        </w:rPr>
        <w:t xml:space="preserve"> and life expectancy to implement policy action for health equity and well-being in the European Region</w:t>
      </w:r>
      <w:r w:rsidR="00531C4E">
        <w:rPr>
          <w:rFonts w:ascii="Arial" w:eastAsia="Arial" w:hAnsi="Arial" w:cs="Arial"/>
          <w:color w:val="000000"/>
          <w:sz w:val="24"/>
          <w:szCs w:val="24"/>
        </w:rPr>
        <w:t xml:space="preserve"> </w:t>
      </w:r>
      <w:r w:rsidR="00531C4E">
        <w:rPr>
          <w:rFonts w:ascii="Arial" w:eastAsia="Arial" w:hAnsi="Arial" w:cs="Arial"/>
          <w:color w:val="000000"/>
          <w:sz w:val="24"/>
          <w:szCs w:val="24"/>
        </w:rPr>
        <w:fldChar w:fldCharType="begin" w:fldLock="1"/>
      </w:r>
      <w:r w:rsidR="004600DC">
        <w:rPr>
          <w:rFonts w:ascii="Arial" w:eastAsia="Arial" w:hAnsi="Arial" w:cs="Arial"/>
          <w:color w:val="000000"/>
          <w:sz w:val="24"/>
          <w:szCs w:val="24"/>
        </w:rPr>
        <w:instrText>ADDIN CSL_CITATION {"citationItems":[{"id":"ITEM-1","itemData":{"DOI":"10.1590/S0102-30982011000200003","ISSN":"0102-3098","author":[{"dropping-particle":"","family":"Siviero","given":"P.C.L.","non-dropping-particle":"","parse-names":false,"suffix":""},{"dropping-particle":"","family":"Turra","given":"C.M.","non-dropping-particle":"","parse-names":false,"suffix":""},{"dropping-particle":"","family":"Rodrigues","given":"R.N","non-dropping-particle":"","parse-names":false,"suffix":""}],"container-title":"Revista Brasileira de Estudos de População","id":"ITEM-1","issue":"2","issued":{"date-parts":[["2011","12"]]},"page":"283-301","title":"Diferenciais de mortalidade: níveis e padrões segundo o sexo no município de São Paulo de 1920 a 2005","type":"article-journal","volume":"28"},"uris":["http://www.mendeley.com/documents/?uuid=5afc4e27-7b63-461f-90d4-95a1dae1cbcb"]}],"mendeley":{"formattedCitation":"(1)","plainTextFormattedCitation":"(1)","previouslyFormattedCitation":"(1)"},"properties":{"noteIndex":0},"schema":"https://github.com/citation-style-language/schema/raw/master/csl-citation.json"}</w:instrText>
      </w:r>
      <w:r w:rsidR="00531C4E">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(1)</w:t>
      </w:r>
      <w:r w:rsidR="00531C4E">
        <w:rPr>
          <w:rFonts w:ascii="Arial" w:eastAsia="Arial" w:hAnsi="Arial" w:cs="Arial"/>
          <w:color w:val="000000"/>
          <w:sz w:val="24"/>
          <w:szCs w:val="24"/>
        </w:rPr>
        <w:fldChar w:fldCharType="end"/>
      </w:r>
      <w:r w:rsidR="00460A21" w:rsidRPr="00337D4B">
        <w:rPr>
          <w:rFonts w:ascii="Arial" w:eastAsia="Arial" w:hAnsi="Arial" w:cs="Arial"/>
          <w:color w:val="000000"/>
          <w:sz w:val="24"/>
          <w:szCs w:val="24"/>
        </w:rPr>
        <w:t>.</w:t>
      </w:r>
      <w:r w:rsidR="002016A1">
        <w:rPr>
          <w:rFonts w:ascii="Arial" w:eastAsia="Arial" w:hAnsi="Arial" w:cs="Arial"/>
          <w:color w:val="000000"/>
          <w:sz w:val="24"/>
          <w:szCs w:val="24"/>
        </w:rPr>
        <w:t xml:space="preserve"> Likewise, </w:t>
      </w:r>
      <w:r w:rsidR="0060067E">
        <w:rPr>
          <w:rFonts w:ascii="Arial" w:eastAsia="Arial" w:hAnsi="Arial" w:cs="Arial"/>
          <w:color w:val="000000"/>
          <w:sz w:val="24"/>
          <w:szCs w:val="24"/>
        </w:rPr>
        <w:t xml:space="preserve">the </w:t>
      </w:r>
      <w:r w:rsidR="0044647C" w:rsidRPr="00337D4B">
        <w:rPr>
          <w:rFonts w:ascii="Arial" w:eastAsia="Arial" w:hAnsi="Arial" w:cs="Arial"/>
          <w:color w:val="000000"/>
          <w:sz w:val="24"/>
          <w:szCs w:val="24"/>
        </w:rPr>
        <w:t>World Bank Global Gender Gap Index</w:t>
      </w:r>
      <w:r w:rsidR="002016A1">
        <w:rPr>
          <w:rFonts w:ascii="Arial" w:eastAsia="Arial" w:hAnsi="Arial" w:cs="Arial"/>
          <w:color w:val="000000"/>
          <w:sz w:val="24"/>
          <w:szCs w:val="24"/>
        </w:rPr>
        <w:t xml:space="preserve"> </w:t>
      </w:r>
      <w:r w:rsidR="0044647C" w:rsidRPr="00337D4B">
        <w:rPr>
          <w:rFonts w:ascii="Arial" w:eastAsia="Arial" w:hAnsi="Arial" w:cs="Arial"/>
          <w:color w:val="000000"/>
          <w:sz w:val="24"/>
          <w:szCs w:val="24"/>
        </w:rPr>
        <w:t>measure</w:t>
      </w:r>
      <w:r w:rsidR="002016A1">
        <w:rPr>
          <w:rFonts w:ascii="Arial" w:eastAsia="Arial" w:hAnsi="Arial" w:cs="Arial"/>
          <w:color w:val="000000"/>
          <w:sz w:val="24"/>
          <w:szCs w:val="24"/>
        </w:rPr>
        <w:t>s</w:t>
      </w:r>
      <w:r w:rsidR="0044647C" w:rsidRPr="00337D4B">
        <w:rPr>
          <w:rFonts w:ascii="Arial" w:eastAsia="Arial" w:hAnsi="Arial" w:cs="Arial"/>
          <w:color w:val="000000"/>
          <w:sz w:val="24"/>
          <w:szCs w:val="24"/>
        </w:rPr>
        <w:t xml:space="preserve"> gender equality based on gaps between women and men across health, education, economy, and politics</w:t>
      </w:r>
      <w:r w:rsidR="00F74D71">
        <w:rPr>
          <w:rFonts w:ascii="Arial" w:eastAsia="Arial" w:hAnsi="Arial" w:cs="Arial"/>
          <w:color w:val="000000"/>
          <w:sz w:val="24"/>
          <w:szCs w:val="24"/>
        </w:rPr>
        <w:t xml:space="preserve"> </w:t>
      </w:r>
      <w:r w:rsidR="00F74D71">
        <w:rPr>
          <w:rFonts w:ascii="Arial" w:eastAsia="Arial" w:hAnsi="Arial" w:cs="Arial"/>
          <w:color w:val="000000"/>
          <w:sz w:val="24"/>
          <w:szCs w:val="24"/>
        </w:rPr>
        <w:fldChar w:fldCharType="begin" w:fldLock="1"/>
      </w:r>
      <w:r w:rsidR="00301CBD">
        <w:rPr>
          <w:rFonts w:ascii="Arial" w:eastAsia="Arial" w:hAnsi="Arial" w:cs="Arial"/>
          <w:color w:val="000000"/>
          <w:sz w:val="24"/>
          <w:szCs w:val="24"/>
        </w:rPr>
        <w: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mendeley":{"formattedCitation":"(2)","plainTextFormattedCitation":"(2)","previouslyFormattedCitation":"(2)"},"properties":{"noteIndex":0},"schema":"https://github.com/citation-style-language/schema/raw/master/csl-citation.json"}</w:instrText>
      </w:r>
      <w:r w:rsidR="00F74D71">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(2)</w:t>
      </w:r>
      <w:r w:rsidR="00F74D71">
        <w:rPr>
          <w:rFonts w:ascii="Arial" w:eastAsia="Arial" w:hAnsi="Arial" w:cs="Arial"/>
          <w:color w:val="000000"/>
          <w:sz w:val="24"/>
          <w:szCs w:val="24"/>
        </w:rPr>
        <w:fldChar w:fldCharType="end"/>
      </w:r>
      <w:r w:rsidR="0044647C" w:rsidRPr="00337D4B">
        <w:rPr>
          <w:rFonts w:ascii="Arial" w:eastAsia="Arial" w:hAnsi="Arial" w:cs="Arial"/>
          <w:color w:val="000000"/>
          <w:sz w:val="24"/>
          <w:szCs w:val="24"/>
        </w:rPr>
        <w:t xml:space="preserve">. Gender gaps </w:t>
      </w:r>
      <w:r w:rsidR="0044647C">
        <w:rPr>
          <w:rFonts w:ascii="Arial" w:eastAsia="Arial" w:hAnsi="Arial" w:cs="Arial"/>
          <w:color w:val="000000"/>
          <w:sz w:val="24"/>
          <w:szCs w:val="24"/>
        </w:rPr>
        <w:lastRenderedPageBreak/>
        <w:t xml:space="preserve">in healthy life years </w:t>
      </w:r>
      <w:r w:rsidR="0044647C" w:rsidRPr="00337D4B">
        <w:rPr>
          <w:rFonts w:ascii="Arial" w:eastAsia="Arial" w:hAnsi="Arial" w:cs="Arial"/>
          <w:color w:val="000000"/>
          <w:sz w:val="24"/>
          <w:szCs w:val="24"/>
        </w:rPr>
        <w:t>are used by the Gender Equality Index to assess gender inequalities in the EU</w:t>
      </w:r>
      <w:r w:rsidR="0044647C">
        <w:rPr>
          <w:rFonts w:ascii="Arial" w:eastAsia="Arial" w:hAnsi="Arial" w:cs="Arial"/>
          <w:color w:val="000000"/>
          <w:sz w:val="24"/>
          <w:szCs w:val="24"/>
        </w:rPr>
        <w:t xml:space="preserve"> </w:t>
      </w:r>
      <w:r w:rsidR="0044647C">
        <w:rPr>
          <w:rFonts w:ascii="Arial" w:eastAsia="Arial" w:hAnsi="Arial" w:cs="Arial"/>
          <w:color w:val="000000"/>
          <w:sz w:val="24"/>
          <w:szCs w:val="24"/>
        </w:rPr>
        <w:fldChar w:fldCharType="begin" w:fldLock="1"/>
      </w:r>
      <w:r w:rsidR="00301CBD">
        <w:rPr>
          <w:rFonts w:ascii="Arial" w:eastAsia="Arial" w:hAnsi="Arial" w:cs="Arial"/>
          <w:color w:val="000000"/>
          <w:sz w:val="24"/>
          <w:szCs w:val="24"/>
        </w:rPr>
        <w:instrText>ADDIN CSL_CITATION {"citationItems":[{"id":"ITEM-1","itemData":{"DOI":"10.2839/633501","author":[{"dropping-particle":"","family":"European Institute for Gender Equality","given":"","non-dropping-particle":"","parse-names":false,"suffix":""}],"id":"ITEM-1","issued":{"date-parts":[["2021"]]},"number-of-pages":"196","publisher-place":"Luxembourg","title":"Gender Equality Index 2021: Health","type":"report"},"uris":["http://www.mendeley.com/documents/?uuid=fd6fbcb5-2fe4-42ff-af5f-181da538f995"]}],"mendeley":{"formattedCitation":"(3)","plainTextFormattedCitation":"(3)","previouslyFormattedCitation":"(3)"},"properties":{"noteIndex":0},"schema":"https://github.com/citation-style-language/schema/raw/master/csl-citation.json"}</w:instrText>
      </w:r>
      <w:r w:rsidR="0044647C">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(3)</w:t>
      </w:r>
      <w:r w:rsidR="0044647C">
        <w:rPr>
          <w:rFonts w:ascii="Arial" w:eastAsia="Arial" w:hAnsi="Arial" w:cs="Arial"/>
          <w:color w:val="000000"/>
          <w:sz w:val="24"/>
          <w:szCs w:val="24"/>
        </w:rPr>
        <w:fldChar w:fldCharType="end"/>
      </w:r>
      <w:r w:rsidR="0044647C">
        <w:rPr>
          <w:rFonts w:ascii="Arial" w:eastAsia="Arial" w:hAnsi="Arial" w:cs="Arial"/>
          <w:color w:val="000000"/>
          <w:sz w:val="24"/>
          <w:szCs w:val="24"/>
        </w:rPr>
        <w:t>.</w:t>
      </w:r>
      <w:r w:rsidR="0060067E">
        <w:rPr>
          <w:rFonts w:ascii="Arial" w:eastAsia="Arial" w:hAnsi="Arial" w:cs="Arial"/>
          <w:color w:val="000000"/>
          <w:sz w:val="24"/>
          <w:szCs w:val="24"/>
        </w:rPr>
        <w:t xml:space="preserve"> </w:t>
      </w:r>
      <w:r w:rsidR="002016A1">
        <w:rPr>
          <w:rFonts w:ascii="Arial" w:eastAsia="Arial" w:hAnsi="Arial" w:cs="Arial"/>
          <w:color w:val="000000"/>
          <w:sz w:val="24"/>
          <w:szCs w:val="24"/>
        </w:rPr>
        <w:t>Po</w:t>
      </w:r>
      <w:r w:rsidR="002016A1">
        <w:rPr>
          <w:rFonts w:ascii="Arial" w:eastAsia="Arial" w:hAnsi="Arial" w:cs="Arial"/>
          <w:sz w:val="24"/>
          <w:szCs w:val="24"/>
        </w:rPr>
        <w:t>licy makers use these gaps</w:t>
      </w:r>
      <w:r w:rsidR="002016A1">
        <w:rPr>
          <w:rFonts w:ascii="Arial" w:eastAsia="Arial" w:hAnsi="Arial" w:cs="Arial"/>
          <w:color w:val="000000"/>
          <w:sz w:val="24"/>
          <w:szCs w:val="24"/>
        </w:rPr>
        <w:t xml:space="preserve"> to benchmark countries, monitor changes over time, and identify the pace at which countries are closing or widening gender inequality in health </w:t>
      </w:r>
      <w:r w:rsidR="002016A1">
        <w:rPr>
          <w:rFonts w:ascii="Arial" w:eastAsia="Arial" w:hAnsi="Arial" w:cs="Arial"/>
          <w:color w:val="000000"/>
          <w:sz w:val="24"/>
          <w:szCs w:val="24"/>
        </w:rPr>
        <w:fldChar w:fldCharType="begin" w:fldLock="1"/>
      </w:r>
      <w:r w:rsidR="00301CBD">
        <w:rPr>
          <w:rFonts w:ascii="Arial" w:eastAsia="Arial" w:hAnsi="Arial" w:cs="Arial"/>
          <w:color w:val="000000"/>
          <w:sz w:val="24"/>
          <w:szCs w:val="24"/>
        </w:rPr>
        <w:instrText>ADDIN CSL_CITATION {"citationItems":[{"id":"ITEM-1","itemData":{"author":[{"dropping-particle":"","family":"World Economic Forum","given":"","non-dropping-particle":"","parse-names":false,"suffix":""}],"id":"ITEM-1","issued":{"date-parts":[["2021"]]},"number-of-pages":"405","title":"The Global Gender Gap Report 2021","type":"report"},"uris":["http://www.mendeley.com/documents/?uuid=36b51512-b237-476b-bf3b-8906667a7f90"]},{"id":"ITEM-2","itemData":{"author":[{"dropping-particle":"","family":"WHO","given":"","non-dropping-particle":"","parse-names":false,"suffix":""}],"id":"ITEM-2","issued":{"date-parts":[["2020"]]},"number-of-pages":"28","publisher-place":"Copenhagen","title":"Understanding the drivers of health equity: the power of political participation","type":"report"},"uris":["http://www.mendeley.com/documents/?uuid=5848c6c6-8b1c-4ff3-8bad-41118c54e5d6"]},{"id":"ITEM-3","itemData":{"DOI":"10.2839/633501","author":[{"dropping-particle":"","family":"European Institute for Gender Equality","given":"","non-dropping-particle":"","parse-names":false,"suffix":""}],"id":"ITEM-3","issued":{"date-parts":[["2021"]]},"number-of-pages":"196","publisher-place":"Luxembourg","title":"Gender Equality Index 2021: Health","type":"report"},"uris":["http://www.mendeley.com/documents/?uuid=fd6fbcb5-2fe4-42ff-af5f-181da538f995"]}],"mendeley":{"formattedCitation":"(2–4)","plainTextFormattedCitation":"(2–4)","previouslyFormattedCitation":"(2–4)"},"properties":{"noteIndex":0},"schema":"https://github.com/citation-style-language/schema/raw/master/csl-citation.json"}</w:instrText>
      </w:r>
      <w:r w:rsidR="002016A1">
        <w:rPr>
          <w:rFonts w:ascii="Arial" w:eastAsia="Arial" w:hAnsi="Arial" w:cs="Arial"/>
          <w:color w:val="000000"/>
          <w:sz w:val="24"/>
          <w:szCs w:val="24"/>
        </w:rPr>
        <w:fldChar w:fldCharType="separate"/>
      </w:r>
      <w:r w:rsidR="00531C4E" w:rsidRPr="00531C4E">
        <w:rPr>
          <w:rFonts w:ascii="Arial" w:eastAsia="Arial" w:hAnsi="Arial" w:cs="Arial"/>
          <w:noProof/>
          <w:color w:val="000000"/>
          <w:sz w:val="24"/>
          <w:szCs w:val="24"/>
        </w:rPr>
        <w:t>(2–4)</w:t>
      </w:r>
      <w:r w:rsidR="002016A1">
        <w:rPr>
          <w:rFonts w:ascii="Arial" w:eastAsia="Arial" w:hAnsi="Arial" w:cs="Arial"/>
          <w:color w:val="000000"/>
          <w:sz w:val="24"/>
          <w:szCs w:val="24"/>
        </w:rPr>
        <w:fldChar w:fldCharType="end"/>
      </w:r>
      <w:r w:rsidR="002016A1">
        <w:rPr>
          <w:rFonts w:ascii="Arial" w:eastAsia="Arial" w:hAnsi="Arial" w:cs="Arial"/>
          <w:color w:val="000000"/>
          <w:sz w:val="24"/>
          <w:szCs w:val="24"/>
        </w:rPr>
        <w:t xml:space="preserve">. </w:t>
      </w:r>
      <w:r>
        <w:rPr>
          <w:rFonts w:ascii="Arial" w:eastAsia="Arial" w:hAnsi="Arial" w:cs="Arial"/>
          <w:sz w:val="24"/>
          <w:szCs w:val="24"/>
        </w:rPr>
        <w:t>Overall, gaps are an easy and straightforward way to relate the difference between two quantities. However,</w:t>
      </w:r>
      <w:r w:rsidR="005054CE">
        <w:rPr>
          <w:rFonts w:ascii="Arial" w:eastAsia="Arial" w:hAnsi="Arial" w:cs="Arial"/>
          <w:sz w:val="24"/>
          <w:szCs w:val="24"/>
        </w:rPr>
        <w:t xml:space="preserve"> it </w:t>
      </w:r>
      <w:bookmarkStart w:id="8" w:name="_Hlk139547186"/>
      <w:r w:rsidR="005054CE">
        <w:rPr>
          <w:rFonts w:ascii="Arial" w:eastAsia="Arial" w:hAnsi="Arial" w:cs="Arial"/>
          <w:sz w:val="24"/>
          <w:szCs w:val="24"/>
        </w:rPr>
        <w:t>can be misleading to use gender gaps in healthy lifespans interchangeably as indicators of inequality</w:t>
      </w:r>
      <w:bookmarkEnd w:id="8"/>
      <w:r w:rsidR="005054CE">
        <w:rPr>
          <w:rFonts w:ascii="Arial" w:eastAsia="Arial" w:hAnsi="Arial" w:cs="Arial"/>
          <w:sz w:val="24"/>
          <w:szCs w:val="24"/>
        </w:rPr>
        <w:t>, since these gaps often</w:t>
      </w:r>
      <w:r w:rsidR="00DC718A">
        <w:rPr>
          <w:rFonts w:ascii="Arial" w:eastAsia="Arial" w:hAnsi="Arial" w:cs="Arial"/>
          <w:sz w:val="24"/>
          <w:szCs w:val="24"/>
        </w:rPr>
        <w:t xml:space="preserve"> </w:t>
      </w:r>
      <w:r w:rsidR="00C2745D">
        <w:rPr>
          <w:rFonts w:ascii="Arial" w:eastAsia="Arial" w:hAnsi="Arial" w:cs="Arial"/>
          <w:sz w:val="24"/>
          <w:szCs w:val="24"/>
        </w:rPr>
        <w:t xml:space="preserve">entangle </w:t>
      </w:r>
      <w:r>
        <w:rPr>
          <w:rFonts w:ascii="Arial" w:eastAsia="Arial" w:hAnsi="Arial" w:cs="Arial"/>
          <w:sz w:val="24"/>
          <w:szCs w:val="24"/>
        </w:rPr>
        <w:t xml:space="preserve">several </w:t>
      </w:r>
      <w:r w:rsidR="00B078BE">
        <w:rPr>
          <w:rFonts w:ascii="Arial" w:eastAsia="Arial" w:hAnsi="Arial" w:cs="Arial"/>
          <w:sz w:val="24"/>
          <w:szCs w:val="24"/>
        </w:rPr>
        <w:t xml:space="preserve">aspects </w:t>
      </w:r>
      <w:r>
        <w:rPr>
          <w:rFonts w:ascii="Arial" w:eastAsia="Arial" w:hAnsi="Arial" w:cs="Arial"/>
          <w:sz w:val="24"/>
          <w:szCs w:val="24"/>
        </w:rPr>
        <w:t>of health differences between women and men</w:t>
      </w:r>
      <w:r w:rsidR="00CA30D4">
        <w:rPr>
          <w:rFonts w:ascii="Arial" w:eastAsia="Arial" w:hAnsi="Arial" w:cs="Arial"/>
          <w:sz w:val="24"/>
          <w:szCs w:val="24"/>
        </w:rPr>
        <w:t>.</w:t>
      </w:r>
      <w:r>
        <w:rPr>
          <w:rFonts w:ascii="Arial" w:eastAsia="Arial" w:hAnsi="Arial" w:cs="Arial"/>
          <w:sz w:val="24"/>
          <w:szCs w:val="24"/>
        </w:rPr>
        <w:t xml:space="preserve"> </w:t>
      </w:r>
    </w:p>
    <w:p w14:paraId="1329CCF2" w14:textId="77777777" w:rsidR="00DE073E" w:rsidRDefault="00DE073E" w:rsidP="008B1C35">
      <w:pPr>
        <w:keepNext/>
        <w:pBdr>
          <w:top w:val="nil"/>
          <w:left w:val="nil"/>
          <w:bottom w:val="nil"/>
          <w:right w:val="nil"/>
          <w:between w:val="nil"/>
        </w:pBdr>
        <w:spacing w:after="0" w:line="360" w:lineRule="auto"/>
        <w:jc w:val="both"/>
        <w:rPr>
          <w:rFonts w:ascii="Arial" w:eastAsia="Arial" w:hAnsi="Arial" w:cs="Arial"/>
          <w:sz w:val="24"/>
          <w:szCs w:val="24"/>
        </w:rPr>
      </w:pPr>
    </w:p>
    <w:p w14:paraId="2A8E4791" w14:textId="44250DC4" w:rsidR="00BD724E" w:rsidRDefault="00C612D7" w:rsidP="004B0C1F">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G</w:t>
      </w:r>
      <w:r w:rsidR="00387B07">
        <w:rPr>
          <w:rFonts w:ascii="Arial" w:eastAsia="Arial" w:hAnsi="Arial" w:cs="Arial"/>
          <w:sz w:val="24"/>
          <w:szCs w:val="24"/>
        </w:rPr>
        <w:t xml:space="preserve">ender gaps in health are multifaceted and the </w:t>
      </w:r>
      <w:r w:rsidR="00835DCE" w:rsidRPr="00835DCE">
        <w:rPr>
          <w:rFonts w:ascii="Arial" w:eastAsia="Arial" w:hAnsi="Arial" w:cs="Arial"/>
          <w:sz w:val="24"/>
          <w:szCs w:val="24"/>
        </w:rPr>
        <w:t>complex interplay between gender, health, and mortality unveils a paradox:</w:t>
      </w:r>
      <w:r w:rsidR="00545D6E" w:rsidRPr="00545D6E">
        <w:rPr>
          <w:rFonts w:ascii="Arial" w:eastAsia="Arial" w:hAnsi="Arial" w:cs="Arial"/>
          <w:sz w:val="24"/>
          <w:szCs w:val="24"/>
        </w:rPr>
        <w:t xml:space="preserve"> women tend to outlive men but experience more years </w:t>
      </w:r>
      <w:r w:rsidR="00A230A8">
        <w:rPr>
          <w:rFonts w:ascii="Arial" w:eastAsia="Arial" w:hAnsi="Arial" w:cs="Arial"/>
          <w:sz w:val="24"/>
          <w:szCs w:val="24"/>
        </w:rPr>
        <w:t>with</w:t>
      </w:r>
      <w:r w:rsidR="00545D6E" w:rsidRPr="00545D6E">
        <w:rPr>
          <w:rFonts w:ascii="Arial" w:eastAsia="Arial" w:hAnsi="Arial" w:cs="Arial"/>
          <w:sz w:val="24"/>
          <w:szCs w:val="24"/>
        </w:rPr>
        <w:t xml:space="preserve"> </w:t>
      </w:r>
      <w:r w:rsidR="00A230A8">
        <w:rPr>
          <w:rFonts w:ascii="Arial" w:eastAsia="Arial" w:hAnsi="Arial" w:cs="Arial"/>
          <w:sz w:val="24"/>
          <w:szCs w:val="24"/>
        </w:rPr>
        <w:t>poorer</w:t>
      </w:r>
      <w:r w:rsidR="00545D6E" w:rsidRPr="00545D6E">
        <w:rPr>
          <w:rFonts w:ascii="Arial" w:eastAsia="Arial" w:hAnsi="Arial" w:cs="Arial"/>
          <w:sz w:val="24"/>
          <w:szCs w:val="24"/>
        </w:rPr>
        <w:t xml:space="preserve"> health</w:t>
      </w:r>
      <w:r w:rsidR="00F830E9">
        <w:rPr>
          <w:rFonts w:ascii="Arial" w:eastAsia="Arial" w:hAnsi="Arial" w:cs="Arial"/>
          <w:sz w:val="24"/>
          <w:szCs w:val="24"/>
        </w:rPr>
        <w:t xml:space="preserve">. </w:t>
      </w:r>
      <w:r w:rsidR="00F91693">
        <w:rPr>
          <w:rFonts w:ascii="Arial" w:eastAsia="Arial" w:hAnsi="Arial" w:cs="Arial"/>
          <w:sz w:val="24"/>
          <w:szCs w:val="24"/>
        </w:rPr>
        <w:t>Despite women</w:t>
      </w:r>
      <w:r w:rsidR="00DE073E">
        <w:rPr>
          <w:rFonts w:ascii="Arial" w:eastAsia="Arial" w:hAnsi="Arial" w:cs="Arial"/>
          <w:sz w:val="24"/>
          <w:szCs w:val="24"/>
        </w:rPr>
        <w:t>’</w:t>
      </w:r>
      <w:r w:rsidR="00FA5DAB">
        <w:rPr>
          <w:rFonts w:ascii="Arial" w:eastAsia="Arial" w:hAnsi="Arial" w:cs="Arial"/>
          <w:sz w:val="24"/>
          <w:szCs w:val="24"/>
        </w:rPr>
        <w:t>s</w:t>
      </w:r>
      <w:r w:rsidR="00F91693">
        <w:rPr>
          <w:rFonts w:ascii="Arial" w:eastAsia="Arial" w:hAnsi="Arial" w:cs="Arial"/>
          <w:sz w:val="24"/>
          <w:szCs w:val="24"/>
        </w:rPr>
        <w:t xml:space="preserve"> survival advantage</w:t>
      </w:r>
      <w:r w:rsidR="00FA5DAB">
        <w:rPr>
          <w:rFonts w:ascii="Arial" w:eastAsia="Arial" w:hAnsi="Arial" w:cs="Arial"/>
          <w:sz w:val="24"/>
          <w:szCs w:val="24"/>
        </w:rPr>
        <w:t xml:space="preserve"> even under extreme conditions</w:t>
      </w:r>
      <w:r w:rsidR="0014311E">
        <w:rPr>
          <w:rFonts w:ascii="Arial" w:eastAsia="Arial" w:hAnsi="Arial" w:cs="Arial"/>
          <w:sz w:val="24"/>
          <w:szCs w:val="24"/>
        </w:rPr>
        <w:t xml:space="preserve"> </w:t>
      </w:r>
      <w:r w:rsidR="0014311E">
        <w:rPr>
          <w:rFonts w:ascii="Arial" w:eastAsia="Arial" w:hAnsi="Arial" w:cs="Arial"/>
          <w:sz w:val="24"/>
          <w:szCs w:val="24"/>
        </w:rPr>
        <w:fldChar w:fldCharType="begin" w:fldLock="1"/>
      </w:r>
      <w:r w:rsidR="00154A32">
        <w:rPr>
          <w:rFonts w:ascii="Arial" w:eastAsia="Arial" w:hAnsi="Arial" w:cs="Arial"/>
          <w:sz w:val="24"/>
          <w:szCs w:val="24"/>
        </w:rPr>
        <w:instrText>ADDIN CSL_CITATION {"citationItems":[{"id":"ITEM-1","itemData":{"DOI":"10.1073/pnas.1701535115","ISSN":"0027-8424","abstract":"Women in almost all modern populations live longer than men. Research to date provides evidence for both biological and social factors influencing this gender gap. Conditions when both men and women experience extremely high levels of mortality risk are unexplored sources of information. We investigate the survival of both sexes in seven populations under extreme conditions from famines, epidemics, and slavery. Women survived better than men: In all populations, they had lower mortality across almost all ages, and, with the exception of one slave population, they lived longer on average than men. Gender differences in infant mortality contributed the most to the gender gap in life expectancy, indicating that newborn girls were able to survive extreme mortality hazards better than newborn boys. Our results confirm the ubiquity of a female survival advantage even when mortality is extraordinarily high. The hypothesis that the survival advantage of women has fundamental biological underpinnings is supported by the fact that under very harsh conditions females survive better than males even at infant ages when behavioral and social differences may be minimal or favor males. Our findings also indicate that the female advantage differs across environments and is modulated by social factors.","author":[{"dropping-particle":"","family":"Zarulli","given":"Virginia","non-dropping-particle":"","parse-names":false,"suffix":""},{"dropping-particle":"","family":"Barthold Jones","given":"Julia A.","non-dropping-particle":"","parse-names":false,"suffix":""},{"dropping-particle":"","family":"Oksuzyan","given":"Anna","non-dropping-particle":"","parse-names":false,"suffix":""},{"dropping-particle":"","family":"Lindahl-Jacobsen","given":"Rune","non-dropping-particle":"","parse-names":false,"suffix":""},{"dropping-particle":"","family":"Christensen","given":"Kaare","non-dropping-particle":"","parse-names":false,"suffix":""},{"dropping-particle":"","family":"Vaupel","given":"James W.","non-dropping-particle":"","parse-names":false,"suffix":""}],"container-title":"Proceedings of the National Academy of Sciences","id":"ITEM-1","issue":"4","issued":{"date-parts":[["2018","1","23"]]},"page":"E832-E840","title":"Women live longer than men even during severe famines and epidemics","type":"article-journal","volume":"115"},"uris":["http://www.mendeley.com/documents/?uuid=e3a07584-5464-4bf2-8ff1-961480d9ce9a"]},{"id":"ITEM-2","itemData":{"DOI":"10.1073/pnas.2010588118","ISSN":"0027-8424","abstract":"Why do women live longer than men? Here, we mine rich lodes of demographic data to reveal that lower female mortality at particular ages is decisive—and that the important ages changed around 1950. Earlier, excess mortality among baby boys was crucial; afterward, the gap largely resulted from elevated mortality among men 60+. Young males bear modest responsibility for the sex gap in life expectancy: Depending on the country and time, their mortality accounts for less than a quarter and often less than a 10th of the gap. Understanding the impact on life expectancy of differences between male and female risks of death by age, over time, and across populations yields insights for research on how the lives of men and women differ.","author":[{"dropping-particle":"","family":"Zarulli","given":"Virginia","non-dropping-particle":"","parse-names":false,"suffix":""},{"dropping-particle":"","family":"Kashnitsky","given":"Ilya","non-dropping-particle":"","parse-names":false,"suffix":""},{"dropping-particle":"","family":"Vaupel","given":"James W.","non-dropping-particle":"","parse-names":false,"suffix":""}],"container-title":"Proceedings of the National Academy of Sciences","id":"ITEM-2","issue":"20","issued":{"date-parts":[["2021","5","18"]]},"page":"e2010588118","title":"Death rates at specific life stages mold the sex gap in life expectancy","type":"article-journal","volume":"118"},"uris":["http://www.mendeley.com/documents/?uuid=b94ca3b0-a586-46b4-81c1-9796260a2ef0"]},{"id":"ITEM-3","itemData":{"DOI":"10.1016/S1550-8579(06)80198-1","ISBN":"1550-8579 (Print)\\r1550-8579 (Linking)","ISSN":"15508579","PMID":"16860268","abstract":"Historically, women have lived longer than men in almost every country in the world. A similar pattern of sex differences in longevity is also found in many other species; however, it is not clear if there are more species in which females live longer or vice versa. For virtually all the primary causes of death and at virtually all ages, mortality rates are higher for men. Women do not live longer than men because they age more slowly, but because they are more robust at every age. Paradoxically, although women have lower mortality rates they have higher overall rates of physical illness than do men. Several hypotheses have been proposed for sex differences in longevity, including more active female immune functioning, the protective effect of estrogen, compensatory effects of the second X chromosome, reduction in the activity of growth hormone and the insulin-like growth factor 1 signaling cascade, and the influence of oxidative stress on aging and disease. At present, none of these hypotheses are strongly supported, although weak support is available for the oxidative stress hypothesis. With the advent of more rapid genome sequencing, molecular tools will become available for more species, thus further detailing the causes for the differences in longevity between the sexes. © 2006 Excerpts Medica, Inc.","author":[{"dropping-particle":"","family":"Austad","given":"Steven N.","non-dropping-particle":"","parse-names":false,"suffix":""}],"container-title":"Gender Medicine","id":"ITEM-3","issue":"2","issued":{"date-parts":[["2006"]]},"page":"79-92","title":"Why women live longer than men: Sex differences in longevity","type":"article-journal","volume":"3"},"uris":["http://www.mendeley.com/documents/?uuid=ac5df888-0e94-4311-8ed4-721afac31b3b"]},{"id":"ITEM-4","itemData":{"DOI":"10.1590/S0102-30982011000200003","ISSN":"0102-3098","author":[{"dropping-particle":"","family":"Siviero","given":"P.C.L.","non-dropping-particle":"","parse-names":false,"suffix":""},{"dropping-particle":"","family":"Turra","given":"C.M.","non-dropping-particle":"","parse-names":false,"suffix":""},{"dropping-particle":"","family":"Rodrigues","given":"R.N","non-dropping-particle":"","parse-names":false,"suffix":""}],"container-title":"Revista Brasileira de Estudos de População","id":"ITEM-4","issue":"2","issued":{"date-parts":[["2011","12"]]},"page":"283-301","title":"Diferenciais de mortalidade: níveis e padrões segundo o sexo no município de São Paulo de 1920 a 2005","type":"article-journal","volume":"28"},"uris":["http://www.mendeley.com/documents/?uuid=5afc4e27-7b63-461f-90d4-95a1dae1cbcb"]}],"mendeley":{"formattedCitation":"(1, 5–7)","plainTextFormattedCitation":"(1, 5–7)","previouslyFormattedCitation":"(1, 5–7)"},"properties":{"noteIndex":0},"schema":"https://github.com/citation-style-language/schema/raw/master/csl-citation.json"}</w:instrText>
      </w:r>
      <w:r w:rsidR="0014311E">
        <w:rPr>
          <w:rFonts w:ascii="Arial" w:eastAsia="Arial" w:hAnsi="Arial" w:cs="Arial"/>
          <w:sz w:val="24"/>
          <w:szCs w:val="24"/>
        </w:rPr>
        <w:fldChar w:fldCharType="separate"/>
      </w:r>
      <w:r w:rsidR="00301CBD" w:rsidRPr="00301CBD">
        <w:rPr>
          <w:rFonts w:ascii="Arial" w:eastAsia="Arial" w:hAnsi="Arial" w:cs="Arial"/>
          <w:noProof/>
          <w:sz w:val="24"/>
          <w:szCs w:val="24"/>
        </w:rPr>
        <w:t>(1, 5–7)</w:t>
      </w:r>
      <w:r w:rsidR="0014311E">
        <w:rPr>
          <w:rFonts w:ascii="Arial" w:eastAsia="Arial" w:hAnsi="Arial" w:cs="Arial"/>
          <w:sz w:val="24"/>
          <w:szCs w:val="24"/>
        </w:rPr>
        <w:fldChar w:fldCharType="end"/>
      </w:r>
      <w:r w:rsidR="002C55ED">
        <w:rPr>
          <w:rFonts w:ascii="Arial" w:eastAsia="Arial" w:hAnsi="Arial" w:cs="Arial"/>
          <w:sz w:val="24"/>
          <w:szCs w:val="24"/>
        </w:rPr>
        <w:t>,</w:t>
      </w:r>
      <w:r w:rsidR="00F91693">
        <w:rPr>
          <w:rFonts w:ascii="Arial" w:eastAsia="Arial" w:hAnsi="Arial" w:cs="Arial"/>
          <w:sz w:val="24"/>
          <w:szCs w:val="24"/>
        </w:rPr>
        <w:t xml:space="preserve"> they </w:t>
      </w:r>
      <w:r w:rsidR="00F91693" w:rsidRPr="00F91693">
        <w:rPr>
          <w:rFonts w:ascii="Arial" w:eastAsia="Arial" w:hAnsi="Arial" w:cs="Arial"/>
          <w:sz w:val="24"/>
          <w:szCs w:val="24"/>
        </w:rPr>
        <w:t xml:space="preserve">tend to </w:t>
      </w:r>
      <w:r w:rsidR="00F91693">
        <w:rPr>
          <w:rFonts w:ascii="Arial" w:eastAsia="Arial" w:hAnsi="Arial" w:cs="Arial"/>
          <w:sz w:val="24"/>
          <w:szCs w:val="24"/>
        </w:rPr>
        <w:t>have</w:t>
      </w:r>
      <w:r w:rsidR="00F91693" w:rsidRPr="00F91693">
        <w:rPr>
          <w:rFonts w:ascii="Arial" w:eastAsia="Arial" w:hAnsi="Arial" w:cs="Arial"/>
          <w:sz w:val="24"/>
          <w:szCs w:val="24"/>
        </w:rPr>
        <w:t xml:space="preserve"> disadvantages in terms of physical health, self-rated health, and cognition at older ages</w:t>
      </w:r>
      <w:r w:rsidR="00F91693">
        <w:rPr>
          <w:rFonts w:ascii="Arial" w:eastAsia="Arial" w:hAnsi="Arial" w:cs="Arial"/>
          <w:sz w:val="24"/>
          <w:szCs w:val="24"/>
        </w:rPr>
        <w:t xml:space="preserve"> </w:t>
      </w:r>
      <w:r w:rsidR="00B3066C">
        <w:rPr>
          <w:rFonts w:ascii="Arial" w:eastAsia="Arial" w:hAnsi="Arial" w:cs="Arial"/>
          <w:sz w:val="24"/>
          <w:szCs w:val="24"/>
        </w:rPr>
        <w:fldChar w:fldCharType="begin" w:fldLock="1"/>
      </w:r>
      <w:r w:rsidR="00154A32">
        <w:rPr>
          <w:rFonts w:ascii="Arial" w:eastAsia="Arial" w:hAnsi="Arial" w:cs="Arial"/>
          <w:sz w:val="24"/>
          <w:szCs w:val="24"/>
        </w:rPr>
        <w:instrText>ADDIN CSL_CITATION {"citationItems":[{"id":"ITEM-1","itemData":{"DOI":"10.1186/1477-7525-12-88","ISSN":"14777525","abstract":"Background: This study examined gender differences in healthy life expectancy (HLE) and unhealthy life expectancy (UHLE) among people aged 60 years or older living in a large Brazilian city.Methods: Based on Chiang method, abridged life tables were constructed for men and for women. To calculate HLE, the Sullivan method was applied. Estimates of the prevalence of self-rated health and self-reported functional disability (global, mild/moderate, and severe) were obtained from a population-based household survey carried out in 2008, which involved non-institutionalized individuals.Results: Findings showed that women live longer and these extra years would be spent in good self-rated health. For example, women aged 60 would live, on average, 4 more years in good health in comparison to men. In terms of global limitations and mild/moderate limitations, no gender differences were detected for HLE. However, UHLE was statistically higher among women than among men at all ages in the global limitations and mild/moderate limitations (except for the age 80). Women at age 60, for instance, could expect to live 3.1 years longer with mild/moderate limitations compared to men. Gender differences were identified for severe limitations for either HLE or UHLE. In comparison to men, women at age 60, for example, would expect to live 2.5 and 2.0 more years without and with severe limitations.Conclusions: By showing that the advantage of longer life expectancy among women is not necessarily accompanied by worse health conditions, these findings add some evidence to the debate about male-female health-survival paradox. Policy efforts are necessary to reduce gender differences in the quantity and quality of years to be lived, providing equal opportunities to women and men live longer with quality of life, autonomy, and independence. © 2014 Belon et al.; licensee BioMed Central Ltd.","author":[{"dropping-particle":"","family":"Belon","given":"Ana P.","non-dropping-particle":"","parse-names":false,"suffix":""},{"dropping-particle":"","family":"Lima","given":"Margareth G.","non-dropping-particle":"","parse-names":false,"suffix":""},{"dropping-particle":"","family":"Barros","given":"Marilisa B A","non-dropping-particle":"","parse-names":false,"suffix":""}],"container-title":"Health and Quality of Life Outcomes","id":"ITEM-1","issue":"1","issued":{"date-parts":[["2014","6","6"]]},"publisher":"BioMed Central Ltd.","title":"Gender differences in healthy life expectancy among Brazilian elderly","type":"article-journal","volume":"12"},"uris":["http://www.mendeley.com/documents/?uuid=23fbfaa6-ebb0-3ec4-a1a8-2b98d478e808"]},{"id":"ITEM-2","itemData":{"DOI":"10.2307/4147343","ISBN":"00703370","ISSN":"0070-3370","PMID":"15986983","abstract":"Women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-2","issue":"2","issued":{"date-parts":[["2005","5"]]},"page":"189-214","title":"Sex Differences in Morbidity and Mortality","type":"article-journal","volume":"42"},"uris":["http://www.mendeley.com/documents/?uuid=98928071-941d-40d9-884c-62d8e0efe760"]},{"id":"ITEM-3","itemData":{"DOI":"10.1093/eurpub/ckq022","ISSN":"1464-360X","author":[{"dropping-particle":"","family":"Crimmins","given":"Eileen M.","non-dropping-particle":"","parse-names":false,"suffix":""},{"dropping-particle":"","family":"Kim","given":"Jung Ki","non-dropping-particle":"","parse-names":false,"suffix":""},{"dropping-particle":"","family":"Solé-Auró","given":"Aïda","non-dropping-particle":"","parse-names":false,"suffix":""}],"container-title":"European Journal of Public Health","id":"ITEM-3","issue":"1","issued":{"date-parts":[["2011","2"]]},"page":"81-91","title":"Gender differences in health: results from SHARE, ELSA and HRS","type":"article-journal","volume":"21"},"uris":["http://www.mendeley.com/documents/?uuid=e5695fc6-6f96-4cb6-8dda-60bf78599d08"]}],"mendeley":{"formattedCitation":"(8–10)","plainTextFormattedCitation":"(8–10)","previouslyFormattedCitation":"(8–10)"},"properties":{"noteIndex":0},"schema":"https://github.com/citation-style-language/schema/raw/master/csl-citation.json"}</w:instrText>
      </w:r>
      <w:r w:rsidR="00B3066C">
        <w:rPr>
          <w:rFonts w:ascii="Arial" w:eastAsia="Arial" w:hAnsi="Arial" w:cs="Arial"/>
          <w:sz w:val="24"/>
          <w:szCs w:val="24"/>
        </w:rPr>
        <w:fldChar w:fldCharType="separate"/>
      </w:r>
      <w:r w:rsidR="00531C4E" w:rsidRPr="00531C4E">
        <w:rPr>
          <w:rFonts w:ascii="Arial" w:eastAsia="Arial" w:hAnsi="Arial" w:cs="Arial"/>
          <w:noProof/>
          <w:sz w:val="24"/>
          <w:szCs w:val="24"/>
        </w:rPr>
        <w:t>(8–10)</w:t>
      </w:r>
      <w:r w:rsidR="00B3066C">
        <w:rPr>
          <w:rFonts w:ascii="Arial" w:eastAsia="Arial" w:hAnsi="Arial" w:cs="Arial"/>
          <w:sz w:val="24"/>
          <w:szCs w:val="24"/>
        </w:rPr>
        <w:fldChar w:fldCharType="end"/>
      </w:r>
      <w:r w:rsidR="00B3066C">
        <w:rPr>
          <w:rFonts w:ascii="Arial" w:eastAsia="Arial" w:hAnsi="Arial" w:cs="Arial"/>
          <w:sz w:val="24"/>
          <w:szCs w:val="24"/>
        </w:rPr>
        <w:t>.</w:t>
      </w:r>
      <w:r w:rsidR="00907C9F">
        <w:rPr>
          <w:rFonts w:ascii="Arial" w:eastAsia="Arial" w:hAnsi="Arial" w:cs="Arial"/>
          <w:sz w:val="24"/>
          <w:szCs w:val="24"/>
        </w:rPr>
        <w:t xml:space="preserve"> </w:t>
      </w:r>
      <w:r w:rsidR="00F91693">
        <w:rPr>
          <w:rFonts w:ascii="Arial" w:eastAsia="Arial" w:hAnsi="Arial" w:cs="Arial"/>
          <w:sz w:val="24"/>
          <w:szCs w:val="24"/>
        </w:rPr>
        <w:t>Women also tend to experience higher morbidity from acute and chronic conditions and more short-term disability</w:t>
      </w:r>
      <w:r w:rsidR="00752552">
        <w:rPr>
          <w:rFonts w:ascii="Arial" w:eastAsia="Arial" w:hAnsi="Arial" w:cs="Arial"/>
          <w:sz w:val="24"/>
          <w:szCs w:val="24"/>
        </w:rPr>
        <w:t xml:space="preserve"> </w:t>
      </w:r>
      <w:r w:rsidR="00B3066C">
        <w:rPr>
          <w:rFonts w:ascii="Arial" w:eastAsia="Arial" w:hAnsi="Arial" w:cs="Arial"/>
          <w:sz w:val="24"/>
          <w:szCs w:val="24"/>
        </w:rPr>
        <w:fldChar w:fldCharType="begin" w:fldLock="1"/>
      </w:r>
      <w:r w:rsidR="00154A32">
        <w:rPr>
          <w:rFonts w:ascii="Arial" w:eastAsia="Arial" w:hAnsi="Arial" w:cs="Arial"/>
          <w:sz w:val="24"/>
          <w:szCs w:val="24"/>
        </w:rPr>
        <w:instrText>ADDIN CSL_CITATION {"citationItems":[{"id":"ITEM-1","itemData":{"DOI":"10.1007/S10433-010-0170-4","ISSN":"16139372","abstract":"Men have higher death rates than women, but women do worse with regard to physical strength, disability, and other health outcomes, the so called male-female health-survival paradox. The paradox is likely to be due to multiple causes that include biological, behavioral, and social differences between the sexes. Despite decades of research on the male-female health-survival paradox, we still do not fully recognize whether behavioral factors explain most of the gender gap or whether biological and social differences contribute more substantially to the explanation of the sex differences in health and mortality. Little work has been done to investigate the magnitude of sex differences in healthy life expectancy and unhealthy life expectancy, as well as to examine the contribution of mortality and disability levels to the sex gap in health expectancy. The five selected works presented at the Réseau Espérance de Vie en Santé (REVES) Meeting 2009 in Copenhagen, and published in this issue, provide new insights into sex differences in health expectancy. The papers examine sex differences in health expectancy indicators in the EU countries, as well as trends in health expectancy in Hong Kong and in the US. They go beyond description of sex differences in health expectancy and assess the contributions of mortality and disability to gender differences in healthy life years and unhealthy life years, investigate temporal changes in sex differential health expectancy, as well as analyze contributions of time and age dimensions to the gender gap. They also show that there is still work to be done to indentify and quantify mechanisms underlying sex differences in longevity, health, and aging. © 2010 Springer-Verlag.","author":[{"dropping-particle":"","family":"Oksuzyan","given":"Anna","non-dropping-particle":"","parse-names":false,"suffix":""},{"dropping-particle":"","family":"Brønnum-Hansen","given":"Henrik","non-dropping-particle":"","parse-names":false,"suffix":""},{"dropping-particle":"","family":"Jeune","given":"Bernard","non-dropping-particle":"","parse-names":false,"suffix":""}],"container-title":"European Journal of Ageing","id":"ITEM-1","issue":"4","issued":{"date-parts":[["2010","12"]]},"page":"213-218","title":"Gender gap in health expectancy","type":"article-journal","volume":"7"},"uris":["http://www.mendeley.com/documents/?uuid=756023b5-79d0-3403-9f5a-78f436d555d2"]},{"id":"ITEM-2","itemData":{"ISSN":"1209-1367","PMID":"25517936","abstract":"BACKGROUND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reports","id":"ITEM-2","issue":"12","issued":{"date-parts":[["2014","12"]]},"page":"12-9","title":"Gender gaps--Life expectancy and proportion of life in poor health.","type":"article-journal","volume":"25"},"uris":["http://www.mendeley.com/documents/?uuid=56d6d9a3-5c20-4c8c-b98c-7713a2efcdca"]},{"id":"ITEM-3","itemData":{"DOI":"10.1007/s10433-010-0172-2","ISSN":"1613-9372","author":[{"dropping-particle":"","family":"Oyen","given":"Herman","non-dropping-particle":"Van","parse-names":false,"suffix":""},{"dropping-particle":"","family":"Cox","given":"Bianca","non-dropping-particle":"","parse-names":false,"suffix":""},{"dropping-particle":"","family":"Jagger","given":"Carol","non-dropping-particle":"","parse-names":false,"suffix":""},{"dropping-particle":"","family":"Cambois","given":"Emmanuelle","non-dropping-particle":"","parse-names":false,"suffix":""},{"dropping-particle":"","family":"Nusselder","given":"Wilma","non-dropping-particle":"","parse-names":false,"suffix":""},{"dropping-particle":"","family":"Gilles","given":"Clare","non-dropping-particle":"","parse-names":false,"suffix":""},{"dropping-particle":"","family":"Robine","given":"Jean-Marie","non-dropping-particle":"","parse-names":false,"suffix":""}],"container-title":"European Journal of Ageing","id":"ITEM-3","issue":"4","issued":{"date-parts":[["2010","12","3"]]},"page":"229-237","title":"Gender gaps in life expectancy and expected years with activity limitations at age 50 in the European Union: associations with macro-level structural indicators","type":"article-journal","volume":"7"},"uris":["http://www.mendeley.com/documents/?uuid=fdcaadd9-7699-46cc-8eec-397cc537c470"]},{"id":"ITEM-4","itemData":{"DOI":"10.1007/978-3-030-37668-0_11","author":[{"dropping-particle":"","family":"Lego","given":"Vanessa","non-dropping-particle":"di","parse-names":false,"suffix":""},{"dropping-particle":"","family":"Giulio","given":"Paola","non-dropping-particle":"Di","parse-names":false,"suffix":""},{"dropping-particle":"","family":"Luy","given":"Marc","non-dropping-particle":"","parse-names":false,"suffix":""}],"container-title":"International Handbook of Health Expectancies.","edition":"Internatio","editor":[{"dropping-particle":"","family":"Jagger C., Crimmins E., Saito Y., De Carvalho Yokota R., Van Oyen H.","given":"Robine JM","non-dropping-particle":"","parse-names":false,"suffix":""}],"id":"ITEM-4","issued":{"date-parts":[["2020"]]},"page":"151-172","publisher":"Springer, Cham","title":"Gender Differences in Healthy and Unhealthy Life Expectancy","type":"chapter"},"uris":["http://www.mendeley.com/documents/?uuid=4239c660-fc6e-37f1-884c-4023958bbe38"]}],"mendeley":{"formattedCitation":"(11–14)","plainTextFormattedCitation":"(11–14)","previouslyFormattedCitation":"(11–14)"},"properties":{"noteIndex":0},"schema":"https://github.com/citation-style-language/schema/raw/master/csl-citation.json"}</w:instrText>
      </w:r>
      <w:r w:rsidR="00B3066C">
        <w:rPr>
          <w:rFonts w:ascii="Arial" w:eastAsia="Arial" w:hAnsi="Arial" w:cs="Arial"/>
          <w:sz w:val="24"/>
          <w:szCs w:val="24"/>
        </w:rPr>
        <w:fldChar w:fldCharType="separate"/>
      </w:r>
      <w:r w:rsidR="00531C4E" w:rsidRPr="00531C4E">
        <w:rPr>
          <w:rFonts w:ascii="Arial" w:eastAsia="Arial" w:hAnsi="Arial" w:cs="Arial"/>
          <w:noProof/>
          <w:sz w:val="24"/>
          <w:szCs w:val="24"/>
        </w:rPr>
        <w:t>(11–14)</w:t>
      </w:r>
      <w:r w:rsidR="00B3066C">
        <w:rPr>
          <w:rFonts w:ascii="Arial" w:eastAsia="Arial" w:hAnsi="Arial" w:cs="Arial"/>
          <w:sz w:val="24"/>
          <w:szCs w:val="24"/>
        </w:rPr>
        <w:fldChar w:fldCharType="end"/>
      </w:r>
      <w:r w:rsidR="00F91693">
        <w:rPr>
          <w:rFonts w:ascii="Arial" w:eastAsia="Arial" w:hAnsi="Arial" w:cs="Arial"/>
          <w:sz w:val="24"/>
          <w:szCs w:val="24"/>
        </w:rPr>
        <w:t>.</w:t>
      </w:r>
      <w:r w:rsidR="00ED56E3">
        <w:rPr>
          <w:rFonts w:ascii="Arial" w:eastAsia="Arial" w:hAnsi="Arial" w:cs="Arial"/>
          <w:sz w:val="24"/>
          <w:szCs w:val="24"/>
        </w:rPr>
        <w:t xml:space="preserve"> When analyzing the gender gap </w:t>
      </w:r>
      <w:r w:rsidR="0069074D">
        <w:rPr>
          <w:rFonts w:ascii="Arial" w:eastAsia="Arial" w:hAnsi="Arial" w:cs="Arial"/>
          <w:sz w:val="24"/>
          <w:szCs w:val="24"/>
        </w:rPr>
        <w:t>from an aggregate measure such as health</w:t>
      </w:r>
      <w:r w:rsidR="00BD724E">
        <w:rPr>
          <w:rFonts w:ascii="Arial" w:eastAsia="Arial" w:hAnsi="Arial" w:cs="Arial"/>
          <w:sz w:val="24"/>
          <w:szCs w:val="24"/>
        </w:rPr>
        <w:t>y life</w:t>
      </w:r>
      <w:r w:rsidR="0069074D">
        <w:rPr>
          <w:rFonts w:ascii="Arial" w:eastAsia="Arial" w:hAnsi="Arial" w:cs="Arial"/>
          <w:sz w:val="24"/>
          <w:szCs w:val="24"/>
        </w:rPr>
        <w:t xml:space="preserve"> expectancy, </w:t>
      </w:r>
      <w:r w:rsidR="00704DF4">
        <w:rPr>
          <w:rFonts w:ascii="Arial" w:eastAsia="Arial" w:hAnsi="Arial" w:cs="Arial"/>
          <w:sz w:val="24"/>
          <w:szCs w:val="24"/>
        </w:rPr>
        <w:t xml:space="preserve">some of these facets </w:t>
      </w:r>
      <w:r w:rsidR="00F15D8A" w:rsidRPr="00F15D8A">
        <w:rPr>
          <w:rFonts w:ascii="Arial" w:eastAsia="Arial" w:hAnsi="Arial" w:cs="Arial"/>
          <w:sz w:val="24"/>
          <w:szCs w:val="24"/>
        </w:rPr>
        <w:t>may be overlooked, which highlights the importance of disentangl</w:t>
      </w:r>
      <w:r w:rsidR="00A11134">
        <w:rPr>
          <w:rFonts w:ascii="Arial" w:eastAsia="Arial" w:hAnsi="Arial" w:cs="Arial"/>
          <w:sz w:val="24"/>
          <w:szCs w:val="24"/>
        </w:rPr>
        <w:t>ing</w:t>
      </w:r>
      <w:r w:rsidR="00F15D8A" w:rsidRPr="00F15D8A">
        <w:rPr>
          <w:rFonts w:ascii="Arial" w:eastAsia="Arial" w:hAnsi="Arial" w:cs="Arial"/>
          <w:sz w:val="24"/>
          <w:szCs w:val="24"/>
        </w:rPr>
        <w:t xml:space="preserve"> the various components of </w:t>
      </w:r>
      <w:r w:rsidR="00A11134">
        <w:rPr>
          <w:rFonts w:ascii="Arial" w:eastAsia="Arial" w:hAnsi="Arial" w:cs="Arial"/>
          <w:sz w:val="24"/>
          <w:szCs w:val="24"/>
        </w:rPr>
        <w:t xml:space="preserve">gender </w:t>
      </w:r>
      <w:r w:rsidR="00F15D8A" w:rsidRPr="00F15D8A">
        <w:rPr>
          <w:rFonts w:ascii="Arial" w:eastAsia="Arial" w:hAnsi="Arial" w:cs="Arial"/>
          <w:sz w:val="24"/>
          <w:szCs w:val="24"/>
        </w:rPr>
        <w:t>gaps in healt</w:t>
      </w:r>
      <w:r w:rsidR="00A11134">
        <w:rPr>
          <w:rFonts w:ascii="Arial" w:eastAsia="Arial" w:hAnsi="Arial" w:cs="Arial"/>
          <w:sz w:val="24"/>
          <w:szCs w:val="24"/>
        </w:rPr>
        <w:t>hy lifespans</w:t>
      </w:r>
      <w:r w:rsidR="00F15D8A" w:rsidRPr="00F15D8A">
        <w:rPr>
          <w:rFonts w:ascii="Arial" w:eastAsia="Arial" w:hAnsi="Arial" w:cs="Arial"/>
          <w:sz w:val="24"/>
          <w:szCs w:val="24"/>
        </w:rPr>
        <w:t>.</w:t>
      </w:r>
      <w:r w:rsidR="00F15D8A">
        <w:rPr>
          <w:rFonts w:ascii="Arial" w:eastAsia="Arial" w:hAnsi="Arial" w:cs="Arial"/>
          <w:sz w:val="24"/>
          <w:szCs w:val="24"/>
        </w:rPr>
        <w:t xml:space="preserve"> </w:t>
      </w:r>
    </w:p>
    <w:p w14:paraId="1B1F751B" w14:textId="77777777" w:rsidR="0033164F" w:rsidRDefault="0033164F" w:rsidP="004B0C1F">
      <w:pPr>
        <w:keepNext/>
        <w:pBdr>
          <w:top w:val="nil"/>
          <w:left w:val="nil"/>
          <w:bottom w:val="nil"/>
          <w:right w:val="nil"/>
          <w:between w:val="nil"/>
        </w:pBdr>
        <w:spacing w:after="0" w:line="360" w:lineRule="auto"/>
        <w:jc w:val="both"/>
        <w:rPr>
          <w:rFonts w:ascii="Arial" w:eastAsia="Arial" w:hAnsi="Arial" w:cs="Arial"/>
          <w:sz w:val="24"/>
          <w:szCs w:val="24"/>
        </w:rPr>
      </w:pPr>
    </w:p>
    <w:p w14:paraId="3E9B2463" w14:textId="613E947E" w:rsidR="003279A0" w:rsidRDefault="00BD724E" w:rsidP="000D2DC7">
      <w:pPr>
        <w:keepNext/>
        <w:spacing w:after="0" w:line="360" w:lineRule="auto"/>
        <w:jc w:val="both"/>
        <w:rPr>
          <w:rFonts w:ascii="Arial" w:eastAsia="Arial" w:hAnsi="Arial" w:cs="Arial"/>
          <w:sz w:val="24"/>
          <w:szCs w:val="24"/>
        </w:rPr>
      </w:pPr>
      <w:bookmarkStart w:id="9" w:name="_Hlk139547709"/>
      <w:r w:rsidRPr="00BD724E">
        <w:rPr>
          <w:rFonts w:ascii="Arial" w:eastAsia="Arial" w:hAnsi="Arial" w:cs="Arial"/>
          <w:sz w:val="24"/>
          <w:szCs w:val="24"/>
        </w:rPr>
        <w:t>Breaking down the gender gap in healthy life expectancy into</w:t>
      </w:r>
      <w:r w:rsidR="003279A0">
        <w:rPr>
          <w:rFonts w:ascii="Arial" w:eastAsia="Arial" w:hAnsi="Arial" w:cs="Arial"/>
          <w:sz w:val="24"/>
          <w:szCs w:val="24"/>
        </w:rPr>
        <w:t xml:space="preserve"> its</w:t>
      </w:r>
      <w:r w:rsidRPr="00BD724E">
        <w:rPr>
          <w:rFonts w:ascii="Arial" w:eastAsia="Arial" w:hAnsi="Arial" w:cs="Arial"/>
          <w:sz w:val="24"/>
          <w:szCs w:val="24"/>
        </w:rPr>
        <w:t xml:space="preserve"> mortality and </w:t>
      </w:r>
      <w:r w:rsidR="0033164F">
        <w:rPr>
          <w:rFonts w:ascii="Arial" w:eastAsia="Arial" w:hAnsi="Arial" w:cs="Arial"/>
          <w:sz w:val="24"/>
          <w:szCs w:val="24"/>
        </w:rPr>
        <w:t>health</w:t>
      </w:r>
      <w:r w:rsidR="003279A0">
        <w:rPr>
          <w:rFonts w:ascii="Arial" w:eastAsia="Arial" w:hAnsi="Arial" w:cs="Arial"/>
          <w:sz w:val="24"/>
          <w:szCs w:val="24"/>
        </w:rPr>
        <w:t xml:space="preserve"> components</w:t>
      </w:r>
      <w:r w:rsidR="0033164F" w:rsidRPr="00BD724E">
        <w:rPr>
          <w:rFonts w:ascii="Arial" w:eastAsia="Arial" w:hAnsi="Arial" w:cs="Arial"/>
          <w:sz w:val="24"/>
          <w:szCs w:val="24"/>
        </w:rPr>
        <w:t xml:space="preserve"> </w:t>
      </w:r>
      <w:r w:rsidRPr="00BD724E">
        <w:rPr>
          <w:rFonts w:ascii="Arial" w:eastAsia="Arial" w:hAnsi="Arial" w:cs="Arial"/>
          <w:sz w:val="24"/>
          <w:szCs w:val="24"/>
        </w:rPr>
        <w:t>has been shown to be a crucial factor in understanding gender disparities in health</w:t>
      </w:r>
      <w:r w:rsidR="006E13FD">
        <w:rPr>
          <w:rFonts w:ascii="Arial" w:eastAsia="Arial" w:hAnsi="Arial" w:cs="Arial"/>
          <w:sz w:val="24"/>
          <w:szCs w:val="24"/>
        </w:rPr>
        <w:t xml:space="preserve"> </w:t>
      </w:r>
      <w:r w:rsidR="006E13FD">
        <w:rPr>
          <w:rFonts w:ascii="Arial" w:eastAsia="Arial" w:hAnsi="Arial" w:cs="Arial"/>
          <w:sz w:val="24"/>
          <w:szCs w:val="24"/>
        </w:rPr>
        <w:fldChar w:fldCharType="begin" w:fldLock="1"/>
      </w:r>
      <w:r w:rsidR="00592F0A">
        <w:rPr>
          <w:rFonts w:ascii="Arial" w:eastAsia="Arial" w:hAnsi="Arial" w:cs="Arial"/>
          <w:sz w:val="24"/>
          <w:szCs w:val="24"/>
        </w:rPr>
        <w:instrText>ADDIN CSL_CITATION {"citationItems":[{"id":"ITEM-1","itemData":{"ISSN":"0070-3370","PMID":"15209043","abstract":"Health expectancy is a widely used measure for monitoring trends in the health of a population and assessing differences in health among population groups. However, no decomposition method is available to examine the contribution made by causes of death and disability to differences in health expectancy among population groups or periods. We present a method for decomposing differences in health expectancy, based on the Sullivan method. This method is an extension of the decomposition method for life expectancy developed by Arriaga. We illustrate the method and its added value by decomposing male-female differences in health expectancy for the Netherlands.","author":[{"dropping-particle":"","family":"Nusselder","given":"WJ","non-dropping-particle":"","parse-names":false,"suffix":""},{"dropping-particle":"","family":"Looman","given":"CW","non-dropping-particle":"","parse-names":false,"suffix":""}],"container-title":"Demography","id":"ITEM-1","issue":"2","issued":{"date-parts":[["2004","5"]]},"page":"315-34","title":"Decomposition of differences in health expectancy by cause.","type":"article-journal","volume":"41"},"uris":["http://www.mendeley.com/documents/?uuid=6b97e0db-d1cd-4ff8-ad0a-0309b7783580"]},{"id":"ITEM-2","itemData":{"DOI":"10.1553/populationyearbook2021.res2.1","ISSN":"17284414","abstract":"Women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Research","id":"ITEM-2","issued":{"date-parts":[["2021","12","12"]]},"title":"Gender disparities in health at older ages and their consequences for well-being in Latin America and the Caribbean","type":"article-journal","volume":"19"},"uris":["http://www.mendeley.com/documents/?uuid=c9f59e07-0450-4b7b-98ce-801d1088c88b"]},{"id":"ITEM-3","itemData":{"DOI":"10.1007/978-3-030-37668-0_7","ISBN":"978-3-030-37668-0","author":[{"dropping-particle":"","family":"Raalte","given":"Alyson A.","non-dropping-particle":"van","parse-names":false,"suffix":""},{"dropping-particle":"","family":"Nepomuceno","given":"Marília R.","non-dropping-particle":"","parse-names":false,"suffix":""}],"container-title":"International Handbooks of Population","editor":[{"dropping-particle":"","family":"Jagger C., Crimmins E., Saito Y., De Carvalho Yokota R., Van Oyen H.","given":"Robine JM","non-dropping-particle":"","parse-names":false,"suffix":""}],"id":"ITEM-3","issued":{"date-parts":[["2020"]]},"page":"107-122","publisher":"Springer, Cham","title":"Decomposing Gaps in Healthy Life Expectancy","type":"chapter"},"uris":["http://www.mendeley.com/documents/?uuid=917c8c59-1e6e-3d3e-b8f6-7a93bf969289"]}],"mendeley":{"formattedCitation":"(15–17)","plainTextFormattedCitation":"(15–17)","previouslyFormattedCitation":"(15–17)"},"properties":{"noteIndex":0},"schema":"https://github.com/citation-style-language/schema/raw/master/csl-citation.json"}</w:instrText>
      </w:r>
      <w:r w:rsidR="006E13FD">
        <w:rPr>
          <w:rFonts w:ascii="Arial" w:eastAsia="Arial" w:hAnsi="Arial" w:cs="Arial"/>
          <w:sz w:val="24"/>
          <w:szCs w:val="24"/>
        </w:rPr>
        <w:fldChar w:fldCharType="separate"/>
      </w:r>
      <w:r w:rsidR="00531C4E" w:rsidRPr="00531C4E">
        <w:rPr>
          <w:rFonts w:ascii="Arial" w:eastAsia="Arial" w:hAnsi="Arial" w:cs="Arial"/>
          <w:noProof/>
          <w:sz w:val="24"/>
          <w:szCs w:val="24"/>
        </w:rPr>
        <w:t>(15–17)</w:t>
      </w:r>
      <w:r w:rsidR="006E13FD">
        <w:rPr>
          <w:rFonts w:ascii="Arial" w:eastAsia="Arial" w:hAnsi="Arial" w:cs="Arial"/>
          <w:sz w:val="24"/>
          <w:szCs w:val="24"/>
        </w:rPr>
        <w:fldChar w:fldCharType="end"/>
      </w:r>
      <w:bookmarkEnd w:id="9"/>
      <w:r w:rsidR="006E13FD">
        <w:rPr>
          <w:rFonts w:ascii="Arial" w:eastAsia="Arial" w:hAnsi="Arial" w:cs="Arial"/>
          <w:sz w:val="24"/>
          <w:szCs w:val="24"/>
        </w:rPr>
        <w:t>.</w:t>
      </w:r>
      <w:r w:rsidR="000D2DC7" w:rsidRPr="000D2DC7">
        <w:rPr>
          <w:rFonts w:ascii="Arial" w:eastAsia="Arial" w:hAnsi="Arial" w:cs="Arial"/>
          <w:sz w:val="24"/>
          <w:szCs w:val="24"/>
        </w:rPr>
        <w:t xml:space="preserve"> </w:t>
      </w:r>
      <w:r w:rsidR="003279A0">
        <w:rPr>
          <w:rFonts w:ascii="Arial" w:eastAsia="Arial" w:hAnsi="Arial" w:cs="Arial"/>
          <w:sz w:val="24"/>
          <w:szCs w:val="24"/>
        </w:rPr>
        <w:t>In certain</w:t>
      </w:r>
      <w:r w:rsidR="000D2DC7" w:rsidRPr="0043713B">
        <w:rPr>
          <w:rFonts w:ascii="Arial" w:eastAsia="Arial" w:hAnsi="Arial" w:cs="Arial"/>
          <w:sz w:val="24"/>
          <w:szCs w:val="24"/>
        </w:rPr>
        <w:t xml:space="preserve"> countries, where the gender gap in health expectancies was virtually zero, decomposition</w:t>
      </w:r>
      <w:r w:rsidR="000D2DC7">
        <w:rPr>
          <w:rFonts w:ascii="Arial" w:eastAsia="Arial" w:hAnsi="Arial" w:cs="Arial"/>
          <w:sz w:val="24"/>
          <w:szCs w:val="24"/>
        </w:rPr>
        <w:t xml:space="preserve"> </w:t>
      </w:r>
      <w:r w:rsidR="000D2DC7" w:rsidRPr="0043713B">
        <w:rPr>
          <w:rFonts w:ascii="Arial" w:eastAsia="Arial" w:hAnsi="Arial" w:cs="Arial"/>
          <w:sz w:val="24"/>
          <w:szCs w:val="24"/>
        </w:rPr>
        <w:t>analyses revealed considerable</w:t>
      </w:r>
      <w:r w:rsidR="000D2DC7">
        <w:rPr>
          <w:rFonts w:ascii="Arial" w:eastAsia="Arial" w:hAnsi="Arial" w:cs="Arial"/>
          <w:sz w:val="24"/>
          <w:szCs w:val="24"/>
        </w:rPr>
        <w:t xml:space="preserve"> </w:t>
      </w:r>
      <w:r w:rsidR="003279A0">
        <w:rPr>
          <w:rFonts w:ascii="Arial" w:eastAsia="Arial" w:hAnsi="Arial" w:cs="Arial"/>
          <w:sz w:val="24"/>
          <w:szCs w:val="24"/>
        </w:rPr>
        <w:t xml:space="preserve">gender </w:t>
      </w:r>
      <w:r w:rsidR="000D2DC7" w:rsidRPr="0043713B">
        <w:rPr>
          <w:rFonts w:ascii="Arial" w:eastAsia="Arial" w:hAnsi="Arial" w:cs="Arial"/>
          <w:sz w:val="24"/>
          <w:szCs w:val="24"/>
        </w:rPr>
        <w:t xml:space="preserve">differences in both mortality and health, </w:t>
      </w:r>
      <w:r w:rsidR="003279A0">
        <w:rPr>
          <w:rFonts w:ascii="Arial" w:eastAsia="Arial" w:hAnsi="Arial" w:cs="Arial"/>
          <w:sz w:val="24"/>
          <w:szCs w:val="24"/>
        </w:rPr>
        <w:t>albeit</w:t>
      </w:r>
      <w:r w:rsidR="000D2DC7">
        <w:rPr>
          <w:rFonts w:ascii="Arial" w:eastAsia="Arial" w:hAnsi="Arial" w:cs="Arial"/>
          <w:sz w:val="24"/>
          <w:szCs w:val="24"/>
        </w:rPr>
        <w:t xml:space="preserve"> </w:t>
      </w:r>
      <w:r w:rsidR="000D2DC7" w:rsidRPr="0043713B">
        <w:rPr>
          <w:rFonts w:ascii="Arial" w:eastAsia="Arial" w:hAnsi="Arial" w:cs="Arial"/>
          <w:sz w:val="24"/>
          <w:szCs w:val="24"/>
        </w:rPr>
        <w:t>in di</w:t>
      </w:r>
      <w:r w:rsidR="003279A0">
        <w:rPr>
          <w:rFonts w:ascii="Arial" w:eastAsia="Arial" w:hAnsi="Arial" w:cs="Arial"/>
          <w:sz w:val="24"/>
          <w:szCs w:val="24"/>
        </w:rPr>
        <w:t>vergent</w:t>
      </w:r>
      <w:r w:rsidR="000D2DC7" w:rsidRPr="0043713B">
        <w:rPr>
          <w:rFonts w:ascii="Arial" w:eastAsia="Arial" w:hAnsi="Arial" w:cs="Arial"/>
          <w:sz w:val="24"/>
          <w:szCs w:val="24"/>
        </w:rPr>
        <w:t xml:space="preserve"> directions</w:t>
      </w:r>
      <w:r w:rsidR="000D2DC7">
        <w:rPr>
          <w:rFonts w:ascii="Arial" w:eastAsia="Arial" w:hAnsi="Arial" w:cs="Arial"/>
          <w:sz w:val="24"/>
          <w:szCs w:val="24"/>
        </w:rPr>
        <w:t xml:space="preserve"> </w:t>
      </w:r>
      <w:r w:rsidR="000D2DC7">
        <w:rPr>
          <w:rFonts w:ascii="Arial" w:eastAsia="Arial" w:hAnsi="Arial" w:cs="Arial"/>
          <w:sz w:val="24"/>
          <w:szCs w:val="24"/>
        </w:rPr>
        <w:fldChar w:fldCharType="begin" w:fldLock="1"/>
      </w:r>
      <w:r w:rsidR="00301CBD">
        <w:rPr>
          <w:rFonts w:ascii="Arial" w:eastAsia="Arial" w:hAnsi="Arial" w:cs="Arial"/>
          <w:sz w:val="24"/>
          <w:szCs w:val="24"/>
        </w:rPr>
        <w:instrText>ADDIN CSL_CITATION {"citationItems":[{"id":"ITEM-1","itemData":{"DOI":"10.1007/s10433-010-0169-x","ISBN":"1613-9372","ISSN":"1613-9372","PMID":"21212821","abstract":"This study compares gender differences in Healthy Life Years (HLY) and unhealthy life years (ULY) between the original (EU15) and new member states (EU10). Based on the number of deaths, population and prevalence of activity limitations from the Statistics of Living and Income Conditions Survey (SILC) survey, we calculated HLY and ULY for the EU10 and EU15 in 2006 with the Sullivan method. We used decomposition analysis to assess the contributions of mortality and disability and age to gender differences in HLY and ULY. HLY at age 15 for women in the EU10 were 3.1 years more than those for men at the same age, whereas HLY did not differ by gender in the EU15. In both populations ULY at age 15 for women exceeded those for men by 5.5 years. Decomposition showed that EU10 women had more HLY because higher disability in women only partially offset (-0.8 years) the effect of lower mortality (?3.9 years). In the EU15 women’s higher disability prevalence almost completely offset women’s lower mortality. The 5.3 fewer ULY in EU10 men than in EU10 women mainly reflected higher male mortality (4.5 years), while the fewer ULY in EU15 men than in EU15 women reflected both higher male mortality (2.9 years) and higher female disability (2.6 years). The absence of a clear gender gap in HLY in the EU15 thus masked important gender differences in mortality and disability. The similar size of the gender gap in ULY in the EU-10 and EU-15 masked the more unfavourable health situation of EU10 men, in particular the much stronger and younger mortality disadvantage in combination with the virtually absent disability advantage below age 65 in men.","author":[{"dropping-particle":"","family":"Nusselder","given":"W. J.","non-dropping-particle":"","parse-names":false,"suffix":""},{"dropping-particle":"","family":"Looman","given":"C. W. N.","non-dropping-particle":"","parse-names":false,"suffix":""},{"dropping-particle":"","family":"Oyen","given":"H.","non-dropping-particle":"van","parse-names":false,"suffix":""},{"dropping-particle":"","family":"Robine","given":"J. M.","non-dropping-particle":"","parse-names":false,"suffix":""},{"dropping-particle":"","family":"Jagger","given":"C.","non-dropping-particle":"","parse-names":false,"suffix":""}],"container-title":"European Journal of Ageing","id":"ITEM-1","issue":"4","issued":{"date-parts":[["2010","12","4"]]},"page":"219-227","title":"Gender differences in health of EU10 and EU15 populations: the double burden of EU10 men","type":"article-journal","volume":"7"},"uris":["http://www.mendeley.com/documents/?uuid=1f5e16d8-232e-4c3b-b0ef-d13e4cb8d4c5"]},{"id":"ITEM-2","itemData":{"DOI":"10.1007/s00038-012-0361-1","ISSN":"1661-8556","author":[{"dropping-particle":"","family":"Oyen","given":"Herman","non-dropping-particle":"Van","parse-names":false,"suffix":""},{"dropping-particle":"","family":"Nusselder","given":"Wilma","non-dropping-particle":"","parse-names":false,"suffix":""},{"dropping-particle":"","family":"Jagger","given":"Carol","non-dropping-particle":"","parse-names":false,"suffix":""},{"dropping-particle":"","family":"Kolip","given":"Petra","non-dropping-particle":"","parse-names":false,"suffix":""},{"dropping-particle":"","family":"Cambois","given":"Emmanuelle","non-dropping-particle":"","parse-names":false,"suffix":""},{"dropping-particle":"","family":"Robine","given":"Jean-Marie","non-dropping-particle":"","parse-names":false,"suffix":""}],"container-title":"International Journal of Public Health","id":"ITEM-2","issue":"1","issued":{"date-parts":[["2013","2","22"]]},"page":"143-155","title":"Gender differences in healthy life years within the EU: an exploration of the “health–survival” paradox","type":"article-journal","volume":"58"},"uris":["http://www.mendeley.com/documents/?uuid=598e4721-915d-4cb2-a376-34883f41c01f"]}],"mendeley":{"formattedCitation":"(18, 19)","plainTextFormattedCitation":"(18, 19)","previouslyFormattedCitation":"(18, 19)"},"properties":{"noteIndex":0},"schema":"https://github.com/citation-style-language/schema/raw/master/csl-citation.json"}</w:instrText>
      </w:r>
      <w:r w:rsidR="000D2DC7">
        <w:rPr>
          <w:rFonts w:ascii="Arial" w:eastAsia="Arial" w:hAnsi="Arial" w:cs="Arial"/>
          <w:sz w:val="24"/>
          <w:szCs w:val="24"/>
        </w:rPr>
        <w:fldChar w:fldCharType="separate"/>
      </w:r>
      <w:r w:rsidR="00531C4E" w:rsidRPr="00531C4E">
        <w:rPr>
          <w:rFonts w:ascii="Arial" w:eastAsia="Arial" w:hAnsi="Arial" w:cs="Arial"/>
          <w:noProof/>
          <w:sz w:val="24"/>
          <w:szCs w:val="24"/>
        </w:rPr>
        <w:t>(18, 19)</w:t>
      </w:r>
      <w:r w:rsidR="000D2DC7">
        <w:rPr>
          <w:rFonts w:ascii="Arial" w:eastAsia="Arial" w:hAnsi="Arial" w:cs="Arial"/>
          <w:sz w:val="24"/>
          <w:szCs w:val="24"/>
        </w:rPr>
        <w:fldChar w:fldCharType="end"/>
      </w:r>
      <w:r w:rsidR="000D2DC7" w:rsidRPr="00705455">
        <w:rPr>
          <w:rFonts w:ascii="Arial" w:eastAsia="Arial" w:hAnsi="Arial" w:cs="Arial"/>
          <w:sz w:val="24"/>
          <w:szCs w:val="24"/>
        </w:rPr>
        <w:t xml:space="preserve">. </w:t>
      </w:r>
      <w:r w:rsidR="00A230A8" w:rsidRPr="0091750E">
        <w:rPr>
          <w:rFonts w:ascii="Arial" w:eastAsia="Arial" w:hAnsi="Arial" w:cs="Arial"/>
          <w:sz w:val="24"/>
          <w:szCs w:val="24"/>
        </w:rPr>
        <w:t>Consequently</w:t>
      </w:r>
      <w:r w:rsidR="000D2DC7" w:rsidRPr="0091750E">
        <w:rPr>
          <w:rFonts w:ascii="Arial" w:eastAsia="Arial" w:hAnsi="Arial" w:cs="Arial"/>
          <w:sz w:val="24"/>
          <w:szCs w:val="24"/>
        </w:rPr>
        <w:t>, the combination of high prevalence</w:t>
      </w:r>
      <w:r w:rsidR="00BF2CE3" w:rsidRPr="0091750E">
        <w:rPr>
          <w:rFonts w:ascii="Arial" w:eastAsia="Arial" w:hAnsi="Arial" w:cs="Arial"/>
          <w:sz w:val="24"/>
          <w:szCs w:val="24"/>
        </w:rPr>
        <w:t xml:space="preserve"> of unhealthy women</w:t>
      </w:r>
      <w:r w:rsidR="000D2DC7" w:rsidRPr="0091750E">
        <w:rPr>
          <w:rFonts w:ascii="Arial" w:eastAsia="Arial" w:hAnsi="Arial" w:cs="Arial"/>
          <w:sz w:val="24"/>
          <w:szCs w:val="24"/>
        </w:rPr>
        <w:t xml:space="preserve"> coupled with a high </w:t>
      </w:r>
      <w:r w:rsidR="00BF2CE3" w:rsidRPr="0091750E">
        <w:rPr>
          <w:rFonts w:ascii="Arial" w:eastAsia="Arial" w:hAnsi="Arial" w:cs="Arial"/>
          <w:sz w:val="24"/>
          <w:szCs w:val="24"/>
        </w:rPr>
        <w:t>women</w:t>
      </w:r>
      <w:r w:rsidR="00F025BF" w:rsidRPr="0091750E">
        <w:rPr>
          <w:rFonts w:ascii="Arial" w:eastAsia="Arial" w:hAnsi="Arial" w:cs="Arial"/>
          <w:sz w:val="24"/>
          <w:szCs w:val="24"/>
        </w:rPr>
        <w:t>’s</w:t>
      </w:r>
      <w:r w:rsidR="00BF2CE3" w:rsidRPr="0091750E">
        <w:rPr>
          <w:rFonts w:ascii="Arial" w:eastAsia="Arial" w:hAnsi="Arial" w:cs="Arial"/>
          <w:sz w:val="24"/>
          <w:szCs w:val="24"/>
        </w:rPr>
        <w:t xml:space="preserve"> survival</w:t>
      </w:r>
      <w:r w:rsidR="00F025BF" w:rsidRPr="0091750E">
        <w:rPr>
          <w:rFonts w:ascii="Arial" w:eastAsia="Arial" w:hAnsi="Arial" w:cs="Arial"/>
          <w:sz w:val="24"/>
          <w:szCs w:val="24"/>
        </w:rPr>
        <w:t xml:space="preserve"> </w:t>
      </w:r>
      <w:r w:rsidR="000D2DC7" w:rsidRPr="0091750E">
        <w:rPr>
          <w:rFonts w:ascii="Arial" w:eastAsia="Arial" w:hAnsi="Arial" w:cs="Arial"/>
          <w:sz w:val="24"/>
          <w:szCs w:val="24"/>
        </w:rPr>
        <w:t xml:space="preserve">advantage resulted in a small gender gap. </w:t>
      </w:r>
      <w:r w:rsidR="003279A0" w:rsidRPr="0091750E">
        <w:rPr>
          <w:rFonts w:ascii="Arial" w:eastAsia="Arial" w:hAnsi="Arial" w:cs="Arial"/>
          <w:sz w:val="24"/>
          <w:szCs w:val="24"/>
        </w:rPr>
        <w:t>Simply</w:t>
      </w:r>
      <w:r w:rsidR="000D2DC7" w:rsidRPr="0091750E">
        <w:rPr>
          <w:rFonts w:ascii="Arial" w:eastAsia="Arial" w:hAnsi="Arial" w:cs="Arial"/>
          <w:sz w:val="24"/>
          <w:szCs w:val="24"/>
        </w:rPr>
        <w:t xml:space="preserve"> interpreting a small gender gap in health expectancy as a me</w:t>
      </w:r>
      <w:r w:rsidR="00E25A70" w:rsidRPr="0091750E">
        <w:rPr>
          <w:rFonts w:ascii="Arial" w:eastAsia="Arial" w:hAnsi="Arial" w:cs="Arial"/>
          <w:sz w:val="24"/>
          <w:szCs w:val="24"/>
        </w:rPr>
        <w:t>asure</w:t>
      </w:r>
      <w:r w:rsidR="000D2DC7" w:rsidRPr="0091750E">
        <w:rPr>
          <w:rFonts w:ascii="Arial" w:eastAsia="Arial" w:hAnsi="Arial" w:cs="Arial"/>
          <w:sz w:val="24"/>
          <w:szCs w:val="24"/>
        </w:rPr>
        <w:t xml:space="preserve"> for low </w:t>
      </w:r>
      <w:r w:rsidR="000D2DC7" w:rsidRPr="0091750E">
        <w:rPr>
          <w:rFonts w:ascii="Arial" w:eastAsia="Arial" w:hAnsi="Arial" w:cs="Arial"/>
          <w:sz w:val="24"/>
          <w:szCs w:val="24"/>
        </w:rPr>
        <w:lastRenderedPageBreak/>
        <w:t xml:space="preserve">gender inequality ignores </w:t>
      </w:r>
      <w:r w:rsidR="006F63C3" w:rsidRPr="0091750E">
        <w:rPr>
          <w:rFonts w:ascii="Arial" w:eastAsia="Arial" w:hAnsi="Arial" w:cs="Arial"/>
          <w:sz w:val="24"/>
          <w:szCs w:val="24"/>
        </w:rPr>
        <w:t>that women usually live more years in</w:t>
      </w:r>
      <w:r w:rsidR="00E25A70" w:rsidRPr="0091750E">
        <w:rPr>
          <w:rFonts w:ascii="Arial" w:eastAsia="Arial" w:hAnsi="Arial" w:cs="Arial"/>
          <w:sz w:val="24"/>
          <w:szCs w:val="24"/>
        </w:rPr>
        <w:t xml:space="preserve"> </w:t>
      </w:r>
      <w:r w:rsidR="006F63C3" w:rsidRPr="0091750E">
        <w:rPr>
          <w:rFonts w:ascii="Arial" w:eastAsia="Arial" w:hAnsi="Arial" w:cs="Arial"/>
          <w:sz w:val="24"/>
          <w:szCs w:val="24"/>
        </w:rPr>
        <w:t>poorer health</w:t>
      </w:r>
      <w:r w:rsidR="000D2DC7" w:rsidRPr="0091750E">
        <w:rPr>
          <w:rFonts w:ascii="Arial" w:eastAsia="Arial" w:hAnsi="Arial" w:cs="Arial"/>
          <w:sz w:val="24"/>
          <w:szCs w:val="24"/>
        </w:rPr>
        <w:t xml:space="preserve"> and disregards the intricate relationship between health and mortality.</w:t>
      </w:r>
      <w:r w:rsidR="000D2DC7">
        <w:rPr>
          <w:rFonts w:ascii="Arial" w:eastAsia="Arial" w:hAnsi="Arial" w:cs="Arial"/>
          <w:sz w:val="24"/>
          <w:szCs w:val="24"/>
        </w:rPr>
        <w:t xml:space="preserve"> </w:t>
      </w:r>
    </w:p>
    <w:p w14:paraId="6B82EABD" w14:textId="77777777" w:rsidR="003279A0" w:rsidRDefault="003279A0" w:rsidP="000D2DC7">
      <w:pPr>
        <w:keepNext/>
        <w:spacing w:after="0" w:line="360" w:lineRule="auto"/>
        <w:jc w:val="both"/>
        <w:rPr>
          <w:rFonts w:ascii="Arial" w:eastAsia="Arial" w:hAnsi="Arial" w:cs="Arial"/>
          <w:sz w:val="24"/>
          <w:szCs w:val="24"/>
        </w:rPr>
      </w:pPr>
    </w:p>
    <w:p w14:paraId="0F68C088" w14:textId="38C43915" w:rsidR="000D2DC7" w:rsidRDefault="000643FC" w:rsidP="000D2DC7">
      <w:pPr>
        <w:keepNext/>
        <w:spacing w:after="0" w:line="360" w:lineRule="auto"/>
        <w:jc w:val="both"/>
        <w:rPr>
          <w:rFonts w:ascii="Arial" w:eastAsia="Arial" w:hAnsi="Arial" w:cs="Arial"/>
          <w:sz w:val="24"/>
          <w:szCs w:val="24"/>
        </w:rPr>
      </w:pPr>
      <w:r w:rsidRPr="006D327E">
        <w:rPr>
          <w:rFonts w:ascii="Arial" w:eastAsia="Arial" w:hAnsi="Arial" w:cs="Arial"/>
          <w:sz w:val="24"/>
          <w:szCs w:val="24"/>
        </w:rPr>
        <w:t xml:space="preserve">To date, studies that have </w:t>
      </w:r>
      <w:r>
        <w:rPr>
          <w:rFonts w:ascii="Arial" w:eastAsia="Arial" w:hAnsi="Arial" w:cs="Arial"/>
          <w:sz w:val="24"/>
          <w:szCs w:val="24"/>
        </w:rPr>
        <w:t xml:space="preserve">disentangled gender gaps in </w:t>
      </w:r>
      <w:r w:rsidRPr="006D327E">
        <w:rPr>
          <w:rFonts w:ascii="Arial" w:eastAsia="Arial" w:hAnsi="Arial" w:cs="Arial"/>
          <w:sz w:val="24"/>
          <w:szCs w:val="24"/>
        </w:rPr>
        <w:t xml:space="preserve">healthy lifespans </w:t>
      </w:r>
      <w:r>
        <w:rPr>
          <w:rFonts w:ascii="Arial" w:eastAsia="Arial" w:hAnsi="Arial" w:cs="Arial"/>
          <w:sz w:val="24"/>
          <w:szCs w:val="24"/>
        </w:rPr>
        <w:t>by separating health</w:t>
      </w:r>
      <w:r w:rsidR="001649D0">
        <w:rPr>
          <w:rFonts w:ascii="Arial" w:eastAsia="Arial" w:hAnsi="Arial" w:cs="Arial"/>
          <w:sz w:val="24"/>
          <w:szCs w:val="24"/>
        </w:rPr>
        <w:t xml:space="preserve"> </w:t>
      </w:r>
      <w:r>
        <w:rPr>
          <w:rFonts w:ascii="Arial" w:eastAsia="Arial" w:hAnsi="Arial" w:cs="Arial"/>
          <w:sz w:val="24"/>
          <w:szCs w:val="24"/>
        </w:rPr>
        <w:t>and mortality dimensions</w:t>
      </w:r>
      <w:r w:rsidRPr="006D327E">
        <w:rPr>
          <w:rFonts w:ascii="Arial" w:eastAsia="Arial" w:hAnsi="Arial" w:cs="Arial"/>
          <w:sz w:val="24"/>
          <w:szCs w:val="24"/>
        </w:rPr>
        <w:t xml:space="preserve"> have mostl</w:t>
      </w:r>
      <w:r>
        <w:rPr>
          <w:rFonts w:ascii="Arial" w:eastAsia="Arial" w:hAnsi="Arial" w:cs="Arial"/>
          <w:sz w:val="24"/>
          <w:szCs w:val="24"/>
        </w:rPr>
        <w:t>y</w:t>
      </w:r>
      <w:r w:rsidRPr="006D327E">
        <w:rPr>
          <w:rFonts w:ascii="Arial" w:eastAsia="Arial" w:hAnsi="Arial" w:cs="Arial"/>
          <w:sz w:val="24"/>
          <w:szCs w:val="24"/>
        </w:rPr>
        <w:t xml:space="preserve"> focused on a specific set of countries or regions </w:t>
      </w:r>
      <w:r>
        <w:rPr>
          <w:rFonts w:ascii="Arial" w:eastAsia="Arial" w:hAnsi="Arial" w:cs="Arial"/>
          <w:sz w:val="24"/>
          <w:szCs w:val="24"/>
        </w:rPr>
        <w:t xml:space="preserve">with shared </w:t>
      </w:r>
      <w:r w:rsidRPr="006D327E">
        <w:rPr>
          <w:rFonts w:ascii="Arial" w:eastAsia="Arial" w:hAnsi="Arial" w:cs="Arial"/>
          <w:sz w:val="24"/>
          <w:szCs w:val="24"/>
        </w:rPr>
        <w:t>societal values and gender roles</w:t>
      </w:r>
      <w:r>
        <w:rPr>
          <w:rFonts w:ascii="Arial" w:eastAsia="Arial" w:hAnsi="Arial" w:cs="Arial"/>
          <w:sz w:val="24"/>
          <w:szCs w:val="24"/>
        </w:rPr>
        <w:t xml:space="preserve"> </w:t>
      </w:r>
      <w:r w:rsidR="007E51E7">
        <w:rPr>
          <w:rFonts w:ascii="Arial" w:eastAsia="Arial" w:hAnsi="Arial" w:cs="Arial"/>
          <w:color w:val="000000"/>
          <w:sz w:val="24"/>
          <w:szCs w:val="24"/>
        </w:rPr>
        <w:fldChar w:fldCharType="begin" w:fldLock="1"/>
      </w:r>
      <w:r w:rsidR="00AA6B6B">
        <w:rPr>
          <w:rFonts w:ascii="Arial" w:eastAsia="Arial" w:hAnsi="Arial" w:cs="Arial"/>
          <w:color w:val="000000"/>
          <w:sz w:val="24"/>
          <w:szCs w:val="24"/>
        </w:rPr>
        <w:instrText>ADDIN CSL_CITATION {"citationItems":[{"id":"ITEM-1","itemData":{"DOI":"10.1093/eurpub/ckz114","ISSN":"1101-1262","abstract":"Compared to men, women live longer but have more years with disability. We assessed the contribution of gender differences in mortality and disability, total and by cause, to women’s excess unhealthy life years (ULYs).We used mortality data for France 2008 from Eurostat, causes of death from the CépiDc-INSERM-database; and disability and chronic conditions data from the French Disability Health Survey 2008–09. ULYs were calculated by the Sullivan method. The contributions of mortality and disability differences to gender differences in ULY were based on decomposition analyses.Life expectancy of French women aged 50 was 36.3 years of which 19.0 were ULYs; life expectancy of men was 30.4 years of which 14.2 were ULYs. Of the 4.8 excess ULYs in women, 4.0 years were due to lower mortality. Of these 4.0 ULYs, 1.8 ULY originated from women’s lower mortality from cancer, 0.8 ULY from heart disease and 0.3 ULY from accidents. The remaining 0.8 excess ULY in women were from higher disability prevalence, including higher disability from musculoskeletal diseases (+1.8 ULY) and anxiety-depression (+0.6 ULY) partly offset by lower disability from heart diseases (−0.8 ULY) and accidents (−0.3 ULY).Lower mortality and higher disability prevalence contributed to women’s longer life expectancy with disability. Women’s higher disability prevalence due to non-fatal disabling conditions was partly offset by lower disability from heart disease and accidents. Conditions differentially impact gender differences in ULY, depending on whether they are mainly life-threatening or disabling. The conclusions confirm the health-survival paradox.","author":[{"dropping-particle":"","family":"Nusselder","given":"Wilma","non-dropping-particle":"","parse-names":false,"suffix":""},{"dropping-particle":"","family":"Cambois","given":"Emmanuelle M","non-dropping-particle":"","parse-names":false,"suffix":""},{"dropping-particle":"","family":"Wapperom","given":"Dagmar","non-dropping-particle":"","parse-names":false,"suffix":""},{"dropping-particle":"","family":"Meslé","given":"France","non-dropping-particle":"","parse-names":false,"suffix":""},{"dropping-particle":"","family":"Looman","given":"Caspar W N","non-dropping-particle":"","parse-names":false,"suffix":""},{"dropping-particle":"","family":"Yokota","given":"Renata T C","non-dropping-particle":"","parse-names":false,"suffix":""},{"dropping-particle":"","family":"Oyen","given":"Herman","non-dropping-particle":"Van","parse-names":false,"suffix":""},{"dropping-particle":"","family":"Jagger","given":"Carrol","non-dropping-particle":"","parse-names":false,"suffix":""},{"dropping-particle":"","family":"Robine","given":"Jean Marie","non-dropping-particle":"","parse-names":false,"suffix":""}],"container-title":"European Journal of Public Health","id":"ITEM-1","issue":"5","issued":{"date-parts":[["2019","10","1"]]},"page":"914-919","publisher":"Oxford University Press (OUP)","title":"Women’s excess unhealthy life years: disentangling the unhealthy life years gap","type":"article-journal","volume":"29"},"uris":["http://www.mendeley.com/documents/?uuid=88969c1f-d611-33d1-845c-893aa531a1f6"]},{"id":"ITEM-2","itemData":{"DOI":"10.1373/CLINCHEM.2018.288332","ISSN":"15308561","PMID":"30478135","abstract":"BACKGROUND: Do men have worse health than women? This question is addressed by examining sex differences in mortality and the health dimensions of the morbidity process that characterize health change with age. We also discuss health differences across historical time and between countries. CONTENT: Results from national-level surveys and data systems are used to identify male/female differences in mortality rates, prevalence of diseases, physical functioning, and indicators of physiological status. Male/female differences in health outcomes depend on epidemiological and social circumstances and behaviors, and many are not consistent across historical time and between countries. In all countries, male life expectancy is now lower than female life expectancy, but this was not true in the past. In most countries, women have more problems performing instrumental activities of daily living, and men do better in measured performance of functioning. Men tend to have more cardiovascular diseases; women, more inflammatory-related diseases. Sex differences in major cardiovascular risk factors vary between countries—men tend to have more hypertension; women, more raised lipids. Indicators of physiological dysregulation indicate greater inflammatory activity for women and generally higher cardiovascular risk for men, although women have higher or similar cardiovascular risk in some markers depending on the historical time and country. SUMMARY: In some aspects of health, men do worse; in others, women do worse. The lack of consistency across historical times and between countries in sex differences in health points to the complexity and the substantial challenges in extrapolating future trends in sex differences.","author":[{"dropping-particle":"","family":"Crimmins","given":"Eileen M.","non-dropping-particle":"","parse-names":false,"suffix":""},{"dropping-particle":"","family":"Shim","given":"Hyunju","non-dropping-particle":"","parse-names":false,"suffix":""},{"dropping-particle":"","family":"Zhang","given":"Yuan S.","non-dropping-particle":"","parse-names":false,"suffix":""},{"dropping-particle":"","family":"Kim","given":"Jung Ki","non-dropping-particle":"","parse-names":false,"suffix":""}],"container-title":"Clinical Chemistry","id":"ITEM-2","issue":"1","issued":{"date-parts":[["2019","1","1"]]},"page":"135-145","publisher":"American Association for Clinical Chemistry Inc.","title":"Differences between men and women in mortality and the health dimensions of the morbidity process","type":"article-journal","volume":"65"},"uris":["http://www.mendeley.com/documents/?uuid=7ee21c90-a348-3f36-9749-84f7579cb8a1"]},{"id":"ITEM-3","itemData":{"DOI":"10.1016/j.socscimed.2012.04.026","ISSN":"02779536","PMID":"22739261","abstract":"Women live much longer than men in Korea, with remarkable gains in life expectancy at birth for the past decades. The gender differential has steadily increased over time, reaching a peak of more than 8 years in 1980s, and decreased thereafter to 6.7 years in 2005. Studies to investigate the pattern and contributing factors to changes in the life expectancy gender gap have been mostly from Western countries, and there has been no such study in Asian countries, except in Japan. We therefore aimed to examine age- and cause-specific contributions to the changing gender differentials in life expectancy in Korea, in particular the decline of the gap, using a decomposition method. Between 1970 and 1979 when the gender gap in life expectancy widened, faster mortality decline among women in ages 20-44 explained 66% of the total increase in the gender gap, which would be due to substantial improvements in reproductive health among women and excess male mortality in occupational injuries and transport accidents. Although greater survival advantage among elderly women over 70 contributed to further increase in the gender gap, the contributions from younger ages with the ages 15-64 contributing the most (-2 years) resulted in the overall reduction of the gender gap which began in 1992 and continued to 2005. Among causes of death, liver diseases (-0.5 years, 38% of the total decline), transport accidents (-0.4 years, 31%), hypertensive diseases (-0.3 years, 19%), stroke (-0.1 years, 11%), and tuberculosis (-0.1 years) contributed the most to the overall 1.4 years reduction in the gender gap. However, changes in mortality from lung cancer (+0.3 years), suicide (+0.3 years), chronic lower respiratory diseases (+0.2 years), and ischemic heart diseases (+0.1 years) contributed to widening the gap during the same period. In sum, while smoking-related causes of death have contributed most to the narrowing gap in most other industrialized countries, these causes contributed toward increasing the gender gap in Korea. Instead, liver disease, hypertension-related diseases, and transport accidents were major contributing causes of death to the narrowing of gender differentials in life expectancy in Korea. © 2012 Elsevier Ltd.","author":[{"dropping-particle":"","family":"Yang","given":"Seungmi","non-dropping-particle":"","parse-names":false,"suffix":""},{"dropping-particle":"","family":"Khang","given":"Young Ho","non-dropping-particle":"","parse-names":false,"suffix":""},{"dropping-particle":"","family":"Chun","given":"Heeran","non-dropping-particle":"","parse-names":false,"suffix":""},{"dropping-particle":"","family":"Harper","given":"Sam","non-dropping-particle":"","parse-names":false,"suffix":""},{"dropping-particle":"","family":"Lynch","given":"John","non-dropping-particle":"","parse-names":false,"suffix":""}],"container-title":"Social Science and Medicine","id":"ITEM-3","issue":"7","issued":{"date-parts":[["2012","10"]]},"page":"1280-1287","title":"The changing gender differences in life expectancy in Korea 1970-2005","type":"article-journal","volume":"75"},"uris":["http://www.mendeley.com/documents/?uuid=58cf9264-4359-3062-97c3-ace7e1dc21b1"]},{"id":"ITEM-4","itemData":{"DOI":"10.1016/J.EHB.2015.03.001","ISSN":"1873-6130","PMID":"25867249","abstract":"Around the world, and in spite of their higher life expectancy, women tend to report worse health than men until old age. Explanations for this gender gap in self-perceived health may be different in China than in other countries due to the traditional phenomenon of son preference. We examine several possible reasons for the gap using the Chinese SAGE data. We first rule out differential reporting by gender as a possible explanation, exploiting information on anchoring vignettes in eight domains of health functioning. Decomposing the gap in general self-assessed health, we find that about 31% can be explained by socio-demographic factors, most of all by discrimination against women in education in the 20th century. A more complete specification including chronic conditions and health functioning fully explains the remainder of the gap (about 69%). Adding chronic conditions and health functioning also explains at least two thirds of the education contribution, suggesting how education may affect health. In particular, women's higher rates of arthritis, angina and eye diseases make the largest contributions to the gender health gap, by limiting mobility, increasing pain and discomfort, and causing sleep problems and a feeling of low energy.","author":[{"dropping-particle":"","family":"Zhang","given":"Hao","non-dropping-particle":"","parse-names":false,"suffix":""},{"dropping-particle":"","family":"Bago D'Uva","given":"Teresa","non-dropping-particle":"","parse-names":false,"suffix":""},{"dropping-particle":"","family":"Doorslaer","given":"Eddy","non-dropping-particle":"Van","parse-names":false,"suffix":""}],"container-title":"Economics and human biology","id":"ITEM-4","issued":{"date-parts":[["2015","7","1"]]},"page":"13-26","publisher":"Econ Hum Biol","title":"The gender health gap in China: A decomposition analysis","type":"article-journal","volume":"18"},"uris":["http://www.mendeley.com/documents/?uuid=f1379a79-d88d-316f-9c51-a8fcd96fd1cd"]},{"id":"ITEM-5","itemData":{"DOI":"10.1590/0102-311x00204016","ISSN":"1678-4464","PMID":"29412330","abstract":"&lt;p&gt;Abstract: This study’s objective was to assess the contribution of selected chronic diseases to the prevalence of disability in elderly Brazilians, based on data from the National Health Survey (PNS 2013). Disability was defined as some degree of difficulty in performing ten activities, considering three levels: (i) without disability; (ii) disabled only in some instrumental activity of daily living (IADL); and (iii) disabled in some basic activity of daily living (BADL). The multinomial additive hazards model was the attribution method used to assess the contribution of each self-reported chronic condition (hypertension, diabetes, arthritis, stroke, depression, heart disease, and lung disease) to the prevalence of disability in this population, stratified by sex and age bracket (60 to 74 years and 75 or older). Study participants included 10,537 elderly Brazilians with a mean age of 70.0 years (SD = 7.9 years) and predominance of women (57.4%). Prevalence rates for disability in at least one IADL and at least one BADL were 14% (95%CI: 12.9; 15.1) and 14.9% (95%CI: 13.8; 16.1), respectively. In general, the contribution of chronic diseases to prevalence of disability was greater in younger elderly (60 to 74 years) and in the group with greatest severity (disabled in BADL), highlighting the relevance of stroke and arthritis in men, and arthritis, hypertension, and diabetes in women. This knowledge can help orient health services to target specific groups, considering age, sex, and current illnesses, aimed at preventing disability in the elderly.&lt;/p&gt;","author":[{"dropping-particle":"","family":"Costa Filho","given":"Antônio Macêdo","non-dropping-particle":"","parse-names":false,"suffix":""},{"dropping-particle":"","family":"Mambrini","given":"Juliana Vaz de Melo","non-dropping-particle":"","parse-names":false,"suffix":""},{"dropping-particle":"","family":"Malta","given":"Deborah Carvalho","non-dropping-particle":"","parse-names":false,"suffix":""},{"dropping-particle":"","family":"Lima-Costa","given":"Maria Fernanda","non-dropping-particle":"","parse-names":false,"suffix":""},{"dropping-particle":"","family":"Peixoto","given":"Sérgio Viana","non-dropping-particle":"","parse-names":false,"suffix":""}],"container-title":"Cadernos de Saúde Pública","id":"ITEM-5","issue":"1","issued":{"date-parts":[["2018"]]},"page":"1-12","title":"Contribution of chronic diseases to the prevalence of disability in basic and instrumental activities of daily living in elderly Brazilians: the National Health Survey (2013)","type":"article-journal","volume":"34"},"uris":["http://www.mendeley.com/documents/?uuid=d13e0734-9b08-45e0-a037-dca499965282"]}],"mendeley":{"formattedCitation":"(20–24)","plainTextFormattedCitation":"(20–24)","previouslyFormattedCitation":"(20–24)"},"properties":{"noteIndex":0},"schema":"https://github.com/citation-style-language/schema/raw/master/csl-citation.json"}</w:instrText>
      </w:r>
      <w:r w:rsidR="007E51E7">
        <w:rPr>
          <w:rFonts w:ascii="Arial" w:eastAsia="Arial" w:hAnsi="Arial" w:cs="Arial"/>
          <w:color w:val="000000"/>
          <w:sz w:val="24"/>
          <w:szCs w:val="24"/>
        </w:rPr>
        <w:fldChar w:fldCharType="separate"/>
      </w:r>
      <w:r w:rsidR="00AA6B6B" w:rsidRPr="00AA6B6B">
        <w:rPr>
          <w:rFonts w:ascii="Arial" w:eastAsia="Arial" w:hAnsi="Arial" w:cs="Arial"/>
          <w:noProof/>
          <w:color w:val="000000"/>
          <w:sz w:val="24"/>
          <w:szCs w:val="24"/>
        </w:rPr>
        <w:t>(20–24)</w:t>
      </w:r>
      <w:r w:rsidR="007E51E7">
        <w:rPr>
          <w:rFonts w:ascii="Arial" w:eastAsia="Arial" w:hAnsi="Arial" w:cs="Arial"/>
          <w:color w:val="000000"/>
          <w:sz w:val="24"/>
          <w:szCs w:val="24"/>
        </w:rPr>
        <w:fldChar w:fldCharType="end"/>
      </w:r>
      <w:r w:rsidR="007E51E7">
        <w:rPr>
          <w:rFonts w:ascii="Arial" w:eastAsia="Arial" w:hAnsi="Arial" w:cs="Arial"/>
          <w:sz w:val="24"/>
          <w:szCs w:val="24"/>
        </w:rPr>
        <w:t xml:space="preserve">. What is </w:t>
      </w:r>
      <w:r w:rsidR="00C36DE3">
        <w:rPr>
          <w:rFonts w:ascii="Arial" w:eastAsia="Arial" w:hAnsi="Arial" w:cs="Arial"/>
          <w:sz w:val="24"/>
          <w:szCs w:val="24"/>
        </w:rPr>
        <w:t xml:space="preserve">lacking </w:t>
      </w:r>
      <w:r w:rsidR="007E51E7">
        <w:rPr>
          <w:rFonts w:ascii="Arial" w:eastAsia="Arial" w:hAnsi="Arial" w:cs="Arial"/>
          <w:sz w:val="24"/>
          <w:szCs w:val="24"/>
        </w:rPr>
        <w:t>in the literature of the gender gap in health is a comparative analysis that includes</w:t>
      </w:r>
      <w:r w:rsidR="007E51E7" w:rsidRPr="00F163A9">
        <w:rPr>
          <w:rFonts w:ascii="Arial" w:eastAsia="Arial" w:hAnsi="Arial" w:cs="Arial"/>
          <w:sz w:val="24"/>
          <w:szCs w:val="24"/>
        </w:rPr>
        <w:t xml:space="preserve"> a</w:t>
      </w:r>
      <w:bookmarkStart w:id="10" w:name="_Hlk139547527"/>
      <w:r w:rsidR="007E51E7" w:rsidRPr="00F163A9">
        <w:rPr>
          <w:rFonts w:ascii="Arial" w:eastAsia="Arial" w:hAnsi="Arial" w:cs="Arial"/>
          <w:sz w:val="24"/>
          <w:szCs w:val="24"/>
        </w:rPr>
        <w:t xml:space="preserve"> wider range of countries, including European, American, and Asian nations</w:t>
      </w:r>
      <w:bookmarkEnd w:id="10"/>
      <w:r w:rsidR="00AA6B6B">
        <w:rPr>
          <w:rFonts w:ascii="Arial" w:eastAsia="Arial" w:hAnsi="Arial" w:cs="Arial"/>
          <w:sz w:val="24"/>
          <w:szCs w:val="24"/>
        </w:rPr>
        <w:t xml:space="preserve"> </w:t>
      </w:r>
      <w:r w:rsidR="00AA6B6B">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{"citationItems":[{"id":"ITEM-1","itemData":{"DOI":"10.1016/J.JAGING.2012.02.004","ISSN":"0890-4065","abstract":"Gerontologists are increasingly taking up the challenge of cross-national research and while there has been an increase in reporting on the product (findings) of this type of scholarship, there has been much less written about the process (methodology) of this approach, particularly in the gerontological literature. In 2009 our newly formed research team enthusiastically embarked on a cross-national comparative research study of social isolation and aging. In this paper, we 'publicly' reflect on our research process, sharing what we have learned - what 'happened', strategies that 'worked', places along the way where we might have intervened to mitigate the difficulties we encountered, and the implications of our experience on our research. Integrating the knowledge gained through our lens as newcomers to international comparative research, we end by presenting a Conceptual Framework for Cross-National Research. © 2012 Elsevier Inc.","author":[{"dropping-particle":"","family":"Gardner","given":"Paula","non-dropping-particle":"","parse-names":false,"suffix":""},{"dropping-particle":"","family":"Katagiri","given":"Keiko","non-dropping-particle":"","parse-names":false,"suffix":""},{"dropping-particle":"","family":"Parsons","given":"John","non-dropping-particle":"","parse-names":false,"suffix":""},{"dropping-particle":"","family":"Lee","given":"Jeonghwa","non-dropping-particle":"","parse-names":false,"suffix":""},{"dropping-particle":"","family":"Thevannoor","given":"Radha","non-dropping-particle":"","parse-names":false,"suffix":""}],"container-title":"Journal of Aging Studies","id":"ITEM-1","issue":"3","issued":{"date-parts":[["2012","8","1"]]},"page":"253-261","publisher":"JAI","title":"“Not for the fainthearted”: Engaging in cross-national comparative research","type":"article-journal","volume":"26"},"uris":["http://www.mendeley.com/documents/?uuid=c35fe04c-7293-3741-8d7c-9e49849c439d"]},{"id":"ITEM-2","itemData":{"DOI":"10.1093/GERONB/GBAB049","ISSN":"1079-5014","PMID":"34101809","author":[{"dropping-particle":"","family":"Ailshire","given":"Jennifer","non-dropping-particle":"","parse-names":false,"suffix":""},{"dropping-particle":"","family":"Carr","given":"Deborah","non-dropping-particle":"","parse-names":false,"suffix":""}],"container-title":"The Journals of Gerontology: Series B","id":"ITEM-2","issue":"Supplement_1","issued":{"date-parts":[["2021","6","8"]]},"page":"S1-S4","publisher":"Oxford Academic","title":"Cross-National Comparisons of Social and Economic Contexts of Aging","type":"article-journal","volume":"76"},"uris":["http://www.mendeley.com/documents/?uuid=8d2c431b-3eee-3b5a-839e-04e9f18f3975"]},{"id":"ITEM-3","itemData":{"DOI":"10.1093/gerona/glx224","ISSN":"1758535X","PMID":"29211879","abstract":"Background International comparisons of disease prevalence have been useful in understanding what proportion of disease might be preventable and in informing potential policy interventions in different cultural and economic contexts. Using newly available, harmonized data from 20 countries, we compare disability and morbidity of older adults between the ages of 55 and 74. Methods The Gateway to Global Aging Data, a data and information portal, provides access to easy-to-use individual-level longitudinal data from 10 surveys covering over 30 countries. Exploiting harmonized measures available from the Gateway, we descriptively examine how disability and morbidity differ across countries. Results Significant cross-country differences are observed for several health indicators. Comparing countries with the highest and lowest prevalence rates, we observe that hypertension rates vary twofold and stroke rates vary threefold, while disability and arthritis rates vary more than fivefold. Among women, higher gross domestic product and life expectancy are related to lower diabetes, heart disease, and better functioning. Among men, national indicators of economic conditions are not significantly associated with reported disease prevalence. Conclusions We document substantial heterogeneity in disability and morbidity across countries, separately for men and women and after controlling for population age composition and education. Rich data from various surveys across the world offers remarkable opportunities for cross-country analyses, calling for further investigation of what drives observed differences. The Gateway to Global Aging Data provides easy-to-use harmonized data files and tools to facilitate this type of research.","author":[{"dropping-particle":"","family":"Lee","given":"Jinkook","non-dropping-particle":"","parse-names":false,"suffix":""},{"dropping-particle":"","family":"Phillips","given":"Drystan","non-dropping-particle":"","parse-names":false,"suffix":""},{"dropping-particle":"","family":"Wilkens","given":"Jenny","non-dropping-particle":"","parse-names":false,"suffix":""},{"dropping-particle":"","family":"Chien","given":"Sandy","non-dropping-particle":"","parse-names":false,"suffix":""},{"dropping-particle":"","family":"Lin","given":"Yu Chen","non-dropping-particle":"","parse-names":false,"suffix":""},{"dropping-particle":"","family":"Angrisani","given":"Marco","non-dropping-particle":"","parse-names":false,"suffix":""},{"dropping-particle":"","family":"Crimmins","given":"Eileen","non-dropping-particle":"","parse-names":false,"suffix":""}],"container-title":"Journals of Gerontology - Series A Biological Sciences and Medical Sciences","id":"ITEM-3","issue":"11","issued":{"date-parts":[["2018","10","8"]]},"page":"1519-1524","publisher":"Oxford University Press","title":"Cross-country comparisons of disability and morbidity: Evidence from the gateway to global aging data","type":"article-journal","volume":"73"},"uris":["http://www.mendeley.com/documents/?uuid=fb0ae0fb-cad9-3a41-8251-65cb75092749"]}],"mendeley":{"formattedCitation":"(25–27)","plainTextFormattedCitation":"(25–27)","previouslyFormattedCitation":"(25–27)"},"properties":{"noteIndex":0},"schema":"https://github.com/citation-style-language/schema/raw/master/csl-citation.json"}</w:instrText>
      </w:r>
      <w:r w:rsidR="00AA6B6B">
        <w:rPr>
          <w:rFonts w:ascii="Arial" w:eastAsia="Arial" w:hAnsi="Arial" w:cs="Arial"/>
          <w:sz w:val="24"/>
          <w:szCs w:val="24"/>
        </w:rPr>
        <w:fldChar w:fldCharType="separate"/>
      </w:r>
      <w:r w:rsidR="00255283" w:rsidRPr="00255283">
        <w:rPr>
          <w:rFonts w:ascii="Arial" w:eastAsia="Arial" w:hAnsi="Arial" w:cs="Arial"/>
          <w:noProof/>
          <w:sz w:val="24"/>
          <w:szCs w:val="24"/>
        </w:rPr>
        <w:t>(25–27)</w:t>
      </w:r>
      <w:r w:rsidR="00AA6B6B">
        <w:rPr>
          <w:rFonts w:ascii="Arial" w:eastAsia="Arial" w:hAnsi="Arial" w:cs="Arial"/>
          <w:sz w:val="24"/>
          <w:szCs w:val="24"/>
        </w:rPr>
        <w:fldChar w:fldCharType="end"/>
      </w:r>
      <w:r w:rsidR="007E51E7" w:rsidRPr="00F163A9">
        <w:rPr>
          <w:rFonts w:ascii="Arial" w:eastAsia="Arial" w:hAnsi="Arial" w:cs="Arial"/>
          <w:sz w:val="24"/>
          <w:szCs w:val="24"/>
        </w:rPr>
        <w:t xml:space="preserve">. </w:t>
      </w:r>
      <w:r w:rsidR="007E51E7">
        <w:rPr>
          <w:rFonts w:ascii="Arial" w:eastAsia="Arial" w:hAnsi="Arial" w:cs="Arial"/>
          <w:sz w:val="24"/>
          <w:szCs w:val="24"/>
        </w:rPr>
        <w:t xml:space="preserve">Moreover, there is a lack of knowledge regarding the comparison of the magnitude of the gap components across this set of countries. </w:t>
      </w:r>
    </w:p>
    <w:p w14:paraId="00000032" w14:textId="15DFA209" w:rsidR="00B133DD" w:rsidRDefault="00B133DD" w:rsidP="008B1C35">
      <w:pPr>
        <w:keepNext/>
        <w:pBdr>
          <w:top w:val="nil"/>
          <w:left w:val="nil"/>
          <w:bottom w:val="nil"/>
          <w:right w:val="nil"/>
          <w:between w:val="nil"/>
        </w:pBdr>
        <w:spacing w:after="0" w:line="360" w:lineRule="auto"/>
        <w:jc w:val="both"/>
        <w:rPr>
          <w:rFonts w:ascii="Arial" w:eastAsia="Arial" w:hAnsi="Arial" w:cs="Arial"/>
          <w:sz w:val="24"/>
          <w:szCs w:val="24"/>
        </w:rPr>
      </w:pPr>
    </w:p>
    <w:p w14:paraId="74B1AEB9" w14:textId="7D3B8EE7" w:rsidR="007F3BD8" w:rsidRDefault="00E16E94" w:rsidP="007F3BD8">
      <w:pPr>
        <w:keepNext/>
        <w:spacing w:after="0" w:line="360" w:lineRule="auto"/>
        <w:jc w:val="both"/>
        <w:rPr>
          <w:rFonts w:ascii="Arial" w:eastAsia="Arial" w:hAnsi="Arial" w:cs="Arial"/>
          <w:sz w:val="24"/>
          <w:szCs w:val="24"/>
        </w:rPr>
      </w:pPr>
      <w:bookmarkStart w:id="11" w:name="_Hlk139547726"/>
      <w:r>
        <w:rPr>
          <w:rFonts w:ascii="Arial" w:eastAsia="Arial" w:hAnsi="Arial" w:cs="Arial"/>
          <w:sz w:val="24"/>
          <w:szCs w:val="24"/>
        </w:rPr>
        <w:t xml:space="preserve">The goal of this paper </w:t>
      </w:r>
      <w:r w:rsidR="00555292">
        <w:rPr>
          <w:rFonts w:ascii="Arial" w:eastAsia="Arial" w:hAnsi="Arial" w:cs="Arial"/>
          <w:sz w:val="24"/>
          <w:szCs w:val="24"/>
        </w:rPr>
        <w:t>is</w:t>
      </w:r>
      <w:r w:rsidR="00CC22D7">
        <w:rPr>
          <w:rFonts w:ascii="Arial" w:eastAsia="Arial" w:hAnsi="Arial" w:cs="Arial"/>
          <w:sz w:val="24"/>
          <w:szCs w:val="24"/>
        </w:rPr>
        <w:t xml:space="preserve"> to critically assess</w:t>
      </w:r>
      <w:r w:rsidR="00CC22D7" w:rsidRPr="00526090">
        <w:rPr>
          <w:rFonts w:ascii="Arial" w:eastAsia="Arial" w:hAnsi="Arial" w:cs="Arial"/>
          <w:sz w:val="24"/>
          <w:szCs w:val="24"/>
        </w:rPr>
        <w:t xml:space="preserve"> </w:t>
      </w:r>
      <w:r w:rsidR="00CC22D7">
        <w:rPr>
          <w:rFonts w:ascii="Arial" w:eastAsia="Arial" w:hAnsi="Arial" w:cs="Arial"/>
          <w:sz w:val="24"/>
          <w:szCs w:val="24"/>
        </w:rPr>
        <w:t>whether</w:t>
      </w:r>
      <w:r w:rsidR="00CC22D7" w:rsidRPr="00526090">
        <w:rPr>
          <w:rFonts w:ascii="Arial" w:eastAsia="Arial" w:hAnsi="Arial" w:cs="Arial"/>
          <w:sz w:val="24"/>
          <w:szCs w:val="24"/>
        </w:rPr>
        <w:t xml:space="preserve"> gender gaps in healthy lifespan a</w:t>
      </w:r>
      <w:r w:rsidR="00CC22D7">
        <w:rPr>
          <w:rFonts w:ascii="Arial" w:eastAsia="Arial" w:hAnsi="Arial" w:cs="Arial"/>
          <w:sz w:val="24"/>
          <w:szCs w:val="24"/>
        </w:rPr>
        <w:t>re</w:t>
      </w:r>
      <w:r w:rsidR="00CC22D7" w:rsidRPr="00526090">
        <w:rPr>
          <w:rFonts w:ascii="Arial" w:eastAsia="Arial" w:hAnsi="Arial" w:cs="Arial"/>
          <w:sz w:val="24"/>
          <w:szCs w:val="24"/>
        </w:rPr>
        <w:t xml:space="preserve"> </w:t>
      </w:r>
      <w:r w:rsidR="00CC22D7">
        <w:rPr>
          <w:rFonts w:ascii="Arial" w:eastAsia="Arial" w:hAnsi="Arial" w:cs="Arial"/>
          <w:sz w:val="24"/>
          <w:szCs w:val="24"/>
        </w:rPr>
        <w:t>robust</w:t>
      </w:r>
      <w:r w:rsidR="00CC22D7" w:rsidRPr="00526090">
        <w:rPr>
          <w:rFonts w:ascii="Arial" w:eastAsia="Arial" w:hAnsi="Arial" w:cs="Arial"/>
          <w:sz w:val="24"/>
          <w:szCs w:val="24"/>
        </w:rPr>
        <w:t xml:space="preserve"> indicators for capturing gender inequality in health outcomes</w:t>
      </w:r>
      <w:r w:rsidR="00CC22D7">
        <w:rPr>
          <w:rFonts w:ascii="Arial" w:eastAsia="Arial" w:hAnsi="Arial" w:cs="Arial"/>
          <w:sz w:val="24"/>
          <w:szCs w:val="24"/>
        </w:rPr>
        <w:t xml:space="preserve">. For this, we decompose the gender gap </w:t>
      </w:r>
      <w:r w:rsidR="00CC22D7" w:rsidRPr="003518BC">
        <w:rPr>
          <w:rFonts w:ascii="Arial" w:eastAsia="Arial" w:hAnsi="Arial" w:cs="Arial"/>
          <w:sz w:val="24"/>
          <w:szCs w:val="24"/>
        </w:rPr>
        <w:t xml:space="preserve">in health expectancy </w:t>
      </w:r>
      <w:r w:rsidR="00CC22D7">
        <w:rPr>
          <w:rFonts w:ascii="Arial" w:eastAsia="Arial" w:hAnsi="Arial" w:cs="Arial"/>
          <w:sz w:val="24"/>
          <w:szCs w:val="24"/>
        </w:rPr>
        <w:t xml:space="preserve">into its </w:t>
      </w:r>
      <w:r w:rsidR="00CC22D7" w:rsidRPr="00555292">
        <w:rPr>
          <w:rFonts w:ascii="Arial" w:eastAsia="Arial" w:hAnsi="Arial" w:cs="Arial"/>
          <w:sz w:val="24"/>
          <w:szCs w:val="24"/>
        </w:rPr>
        <w:t>mortality and health</w:t>
      </w:r>
      <w:r w:rsidR="00CC22D7">
        <w:rPr>
          <w:rFonts w:ascii="Arial" w:eastAsia="Arial" w:hAnsi="Arial" w:cs="Arial"/>
          <w:sz w:val="24"/>
          <w:szCs w:val="24"/>
        </w:rPr>
        <w:t xml:space="preserve"> component</w:t>
      </w:r>
      <w:r w:rsidR="00E16B30">
        <w:rPr>
          <w:rFonts w:ascii="Arial" w:eastAsia="Arial" w:hAnsi="Arial" w:cs="Arial"/>
          <w:sz w:val="24"/>
          <w:szCs w:val="24"/>
        </w:rPr>
        <w:t>s</w:t>
      </w:r>
      <w:r w:rsidR="00CC22D7" w:rsidRPr="003518BC">
        <w:rPr>
          <w:rFonts w:ascii="Arial" w:eastAsia="Arial" w:hAnsi="Arial" w:cs="Arial"/>
          <w:sz w:val="24"/>
          <w:szCs w:val="24"/>
        </w:rPr>
        <w:t>.</w:t>
      </w:r>
      <w:r w:rsidR="00CC22D7">
        <w:rPr>
          <w:rFonts w:ascii="Arial" w:eastAsia="Arial" w:hAnsi="Arial" w:cs="Arial"/>
          <w:sz w:val="24"/>
          <w:szCs w:val="24"/>
        </w:rPr>
        <w:t xml:space="preserve"> We additionally</w:t>
      </w:r>
      <w:r w:rsidR="002A1539">
        <w:rPr>
          <w:rFonts w:ascii="Arial" w:eastAsia="Arial" w:hAnsi="Arial" w:cs="Arial"/>
          <w:sz w:val="24"/>
          <w:szCs w:val="24"/>
        </w:rPr>
        <w:t xml:space="preserve"> </w:t>
      </w:r>
      <w:r w:rsidR="007F3BD8">
        <w:rPr>
          <w:rFonts w:ascii="Arial" w:eastAsia="Arial" w:hAnsi="Arial" w:cs="Arial"/>
          <w:sz w:val="24"/>
          <w:szCs w:val="24"/>
        </w:rPr>
        <w:t xml:space="preserve">complement the existing literature by </w:t>
      </w:r>
      <w:r w:rsidR="007F3BD8" w:rsidRPr="003518BC">
        <w:rPr>
          <w:rFonts w:ascii="Arial" w:eastAsia="Arial" w:hAnsi="Arial" w:cs="Arial"/>
          <w:sz w:val="24"/>
          <w:szCs w:val="24"/>
        </w:rPr>
        <w:t>conducting a comparative analysis of the gender gap in health expectancy across multiple countries on four different continents.</w:t>
      </w:r>
      <w:r w:rsidR="007F3BD8">
        <w:rPr>
          <w:rFonts w:ascii="Arial" w:eastAsia="Arial" w:hAnsi="Arial" w:cs="Arial"/>
          <w:sz w:val="24"/>
          <w:szCs w:val="24"/>
        </w:rPr>
        <w:t xml:space="preserve"> </w:t>
      </w:r>
    </w:p>
    <w:p w14:paraId="462C56AC" w14:textId="77777777" w:rsidR="00B539DE" w:rsidRDefault="00B539DE" w:rsidP="007F3BD8">
      <w:pPr>
        <w:keepNext/>
        <w:spacing w:after="0" w:line="360" w:lineRule="auto"/>
        <w:jc w:val="both"/>
        <w:rPr>
          <w:rFonts w:ascii="Arial" w:eastAsia="Arial" w:hAnsi="Arial" w:cs="Arial"/>
          <w:sz w:val="24"/>
          <w:szCs w:val="24"/>
        </w:rPr>
      </w:pPr>
    </w:p>
    <w:p w14:paraId="70633EDC" w14:textId="547FCEC6" w:rsidR="009E159C" w:rsidRDefault="007F3BD8" w:rsidP="007F3BD8">
      <w:pPr>
        <w:keepNext/>
        <w:spacing w:after="0" w:line="360" w:lineRule="auto"/>
        <w:jc w:val="both"/>
        <w:rPr>
          <w:rFonts w:ascii="Arial" w:eastAsia="Arial" w:hAnsi="Arial" w:cs="Arial"/>
          <w:sz w:val="24"/>
          <w:szCs w:val="24"/>
        </w:rPr>
      </w:pPr>
      <w:r>
        <w:rPr>
          <w:rFonts w:ascii="Arial" w:eastAsia="Arial" w:hAnsi="Arial" w:cs="Arial"/>
          <w:sz w:val="24"/>
          <w:szCs w:val="24"/>
        </w:rPr>
        <w:t>Drawing from the rich data provided by the Gateway to Global Aging Data</w:t>
      </w:r>
      <w:r w:rsidR="00255283">
        <w:rPr>
          <w:rFonts w:ascii="Arial" w:eastAsia="Arial" w:hAnsi="Arial" w:cs="Arial"/>
          <w:sz w:val="24"/>
          <w:szCs w:val="24"/>
        </w:rPr>
        <w:t xml:space="preserve"> </w:t>
      </w:r>
      <w:r w:rsidR="00255283">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{"citationItems":[{"id":"ITEM-1","itemData":{"DOI":"10.1093/GERONB/GBAB050","ISSN":"10795014","PMID":"33861849","abstract":"Objectives: The Gateway to Global Aging Data (Gateway; g2aging.org) is a data and information platform developed to facilitate cross-country analyses on aging, especially those using the international family of Health and Retirement studies. We provide a brief introduction to the Gateway to Global Aging Data, discussing its potential for cross-national comparisons of family, social environment, and healthy aging. Methods: We summarize the survey metadata, study characteristics, and harmonized data available from the Gateway, describing the population represented in each study. We portray cohort characteristics and key measures of health and social environment from 37 countries in North America, Europe, and Asia using harmonized data. Results: Significant cross-country heterogeneity was observed in many measures of family, social environment, and healthy aging indicators. For example, there was a threefold difference in coresidence with children, ranging from 14% in Sweden to over 46% in Spain and Korea in 2014. From 2002 to 2014, the difference between informal care receipt in individuals of low and high wealth decreased by 6% in the United States and remained unchanged in England. The percentage of individuals aged 50-59 living alone in 2012 varied 15-fold, from a low of 2% in China to a high of 30% in Mexico. Discussion: By partnering with nationally representative studies around the globe, the Gateway to Global Aging Data facilitates comparative research on aging through the provision of easy-to-use harmonized data files and other valuable tools.","author":[{"dropping-particle":"","family":"Lee","given":"Jinkook","non-dropping-particle":"","parse-names":false,"suffix":""},{"dropping-particle":"","family":"Phillips","given":"Drystan","non-dropping-particle":"","parse-names":false,"suffix":""},{"dropping-particle":"","family":"Wilkens","given":"Jenny","non-dropping-particle":"","parse-names":false,"suffix":""}],"container-title":"The Journals of Gerontology Series B: Psychological Sciences and Social Sciences","id":"ITEM-1","issue":"Suppl 1","issued":{"date-parts":[["2021","6","1"]]},"page":"S5","publisher":"Oxford University Press","title":"Gateway to Global Aging Data: Resources for Cross-National Comparisons of Family, Social Environment, and Healthy Aging","type":"article-journal","volume":"76"},"uris":["http://www.mendeley.com/documents/?uuid=20d5246c-5aa3-3417-b997-60d754f4579f"]}],"mendeley":{"formattedCitation":"(28)","plainTextFormattedCitation":"(28)","previouslyFormattedCitation":"(28)"},"properties":{"noteIndex":0},"schema":"https://github.com/citation-style-language/schema/raw/master/csl-citation.json"}</w:instrText>
      </w:r>
      <w:r w:rsidR="00255283">
        <w:rPr>
          <w:rFonts w:ascii="Arial" w:eastAsia="Arial" w:hAnsi="Arial" w:cs="Arial"/>
          <w:sz w:val="24"/>
          <w:szCs w:val="24"/>
        </w:rPr>
        <w:fldChar w:fldCharType="separate"/>
      </w:r>
      <w:r w:rsidR="00255283" w:rsidRPr="00255283">
        <w:rPr>
          <w:rFonts w:ascii="Arial" w:eastAsia="Arial" w:hAnsi="Arial" w:cs="Arial"/>
          <w:noProof/>
          <w:sz w:val="24"/>
          <w:szCs w:val="24"/>
        </w:rPr>
        <w:t>(28)</w:t>
      </w:r>
      <w:r w:rsidR="00255283">
        <w:rPr>
          <w:rFonts w:ascii="Arial" w:eastAsia="Arial" w:hAnsi="Arial" w:cs="Arial"/>
          <w:sz w:val="24"/>
          <w:szCs w:val="24"/>
        </w:rPr>
        <w:fldChar w:fldCharType="end"/>
      </w:r>
      <w:r>
        <w:rPr>
          <w:rFonts w:ascii="Arial" w:eastAsia="Arial" w:hAnsi="Arial" w:cs="Arial"/>
          <w:sz w:val="24"/>
          <w:szCs w:val="24"/>
        </w:rPr>
        <w:t>, a unique dataset that allows for</w:t>
      </w:r>
      <w:r w:rsidRPr="006D327E">
        <w:rPr>
          <w:rFonts w:ascii="Arial" w:eastAsia="Arial" w:hAnsi="Arial" w:cs="Arial"/>
          <w:sz w:val="24"/>
          <w:szCs w:val="24"/>
        </w:rPr>
        <w:t xml:space="preserve"> </w:t>
      </w:r>
      <w:r>
        <w:rPr>
          <w:rFonts w:ascii="Arial" w:eastAsia="Arial" w:hAnsi="Arial" w:cs="Arial"/>
          <w:sz w:val="24"/>
          <w:szCs w:val="24"/>
        </w:rPr>
        <w:t xml:space="preserve">a </w:t>
      </w:r>
      <w:r w:rsidR="006B26E5">
        <w:rPr>
          <w:rFonts w:ascii="Arial" w:eastAsia="Arial" w:hAnsi="Arial" w:cs="Arial"/>
          <w:sz w:val="24"/>
          <w:szCs w:val="24"/>
        </w:rPr>
        <w:t>broader comparison</w:t>
      </w:r>
      <w:r>
        <w:rPr>
          <w:rFonts w:ascii="Arial" w:eastAsia="Arial" w:hAnsi="Arial" w:cs="Arial"/>
          <w:sz w:val="24"/>
          <w:szCs w:val="24"/>
        </w:rPr>
        <w:t xml:space="preserve"> in health outcomes, we estimate</w:t>
      </w:r>
      <w:r w:rsidRPr="006D4617">
        <w:rPr>
          <w:rFonts w:ascii="Arial" w:eastAsia="Arial" w:hAnsi="Arial" w:cs="Arial"/>
          <w:sz w:val="24"/>
          <w:szCs w:val="24"/>
        </w:rPr>
        <w:t xml:space="preserve"> disability- and chronic-free life expectancy for individuals aged 60 and above, </w:t>
      </w:r>
      <w:r>
        <w:rPr>
          <w:rFonts w:ascii="Arial" w:eastAsia="Arial" w:hAnsi="Arial" w:cs="Arial"/>
          <w:sz w:val="24"/>
          <w:szCs w:val="24"/>
        </w:rPr>
        <w:t>including</w:t>
      </w:r>
      <w:r w:rsidRPr="006D4617">
        <w:rPr>
          <w:rFonts w:ascii="Arial" w:eastAsia="Arial" w:hAnsi="Arial" w:cs="Arial"/>
          <w:sz w:val="24"/>
          <w:szCs w:val="24"/>
        </w:rPr>
        <w:t xml:space="preserve"> a diverse set of nations: the U.S., England, South Korea, China, India, Mexico, and EU countries</w:t>
      </w:r>
      <w:r>
        <w:rPr>
          <w:rFonts w:ascii="Arial" w:eastAsia="Arial" w:hAnsi="Arial" w:cs="Arial"/>
          <w:sz w:val="24"/>
          <w:szCs w:val="24"/>
        </w:rPr>
        <w:t>.</w:t>
      </w:r>
      <w:r w:rsidR="00AE7D57">
        <w:rPr>
          <w:rFonts w:ascii="Arial" w:eastAsia="Arial" w:hAnsi="Arial" w:cs="Arial"/>
          <w:sz w:val="24"/>
          <w:szCs w:val="24"/>
        </w:rPr>
        <w:t xml:space="preserve"> </w:t>
      </w:r>
      <w:r w:rsidR="00DF2E51">
        <w:rPr>
          <w:rFonts w:ascii="Arial" w:eastAsia="Arial" w:hAnsi="Arial" w:cs="Arial"/>
          <w:sz w:val="24"/>
          <w:szCs w:val="24"/>
        </w:rPr>
        <w:t>This set of</w:t>
      </w:r>
      <w:r w:rsidR="00DF2E51" w:rsidRPr="006D327E">
        <w:rPr>
          <w:rFonts w:ascii="Arial" w:eastAsia="Arial" w:hAnsi="Arial" w:cs="Arial"/>
          <w:sz w:val="24"/>
          <w:szCs w:val="24"/>
        </w:rPr>
        <w:t xml:space="preserve"> countries</w:t>
      </w:r>
      <w:r w:rsidR="00DF2E51">
        <w:rPr>
          <w:rFonts w:ascii="Arial" w:eastAsia="Arial" w:hAnsi="Arial" w:cs="Arial"/>
          <w:sz w:val="24"/>
          <w:szCs w:val="24"/>
        </w:rPr>
        <w:t xml:space="preserve"> not only has a</w:t>
      </w:r>
      <w:r w:rsidR="00DF2E51">
        <w:rPr>
          <w:rFonts w:ascii="Arial" w:eastAsia="Arial" w:hAnsi="Arial" w:cs="Arial"/>
          <w:color w:val="000000"/>
          <w:sz w:val="24"/>
          <w:szCs w:val="24"/>
        </w:rPr>
        <w:t xml:space="preserve"> </w:t>
      </w:r>
      <w:r w:rsidR="00841CC9">
        <w:rPr>
          <w:rFonts w:ascii="Arial" w:eastAsia="Arial" w:hAnsi="Arial" w:cs="Arial"/>
          <w:color w:val="000000"/>
          <w:sz w:val="24"/>
          <w:szCs w:val="24"/>
        </w:rPr>
        <w:t>particular epidemiological and mortality trajectory</w:t>
      </w:r>
      <w:r w:rsidR="00DF2E51">
        <w:rPr>
          <w:rFonts w:ascii="Arial" w:eastAsia="Arial" w:hAnsi="Arial" w:cs="Arial"/>
          <w:color w:val="000000"/>
          <w:sz w:val="24"/>
          <w:szCs w:val="24"/>
        </w:rPr>
        <w:t>, but different cultural backgrounds, gender norms, and health systems</w:t>
      </w:r>
      <w:r w:rsidR="000B315A">
        <w:rPr>
          <w:rFonts w:ascii="Arial" w:eastAsia="Arial" w:hAnsi="Arial" w:cs="Arial"/>
          <w:color w:val="000000"/>
          <w:sz w:val="24"/>
          <w:szCs w:val="24"/>
        </w:rPr>
        <w:t>,</w:t>
      </w:r>
      <w:r w:rsidR="00D95858">
        <w:rPr>
          <w:rFonts w:ascii="Arial" w:eastAsia="Arial" w:hAnsi="Arial" w:cs="Arial"/>
          <w:color w:val="000000"/>
          <w:sz w:val="24"/>
          <w:szCs w:val="24"/>
        </w:rPr>
        <w:t xml:space="preserve"> </w:t>
      </w:r>
      <w:r w:rsidR="00D95858">
        <w:rPr>
          <w:rFonts w:ascii="Arial" w:eastAsia="Arial" w:hAnsi="Arial" w:cs="Arial"/>
          <w:sz w:val="24"/>
          <w:szCs w:val="24"/>
        </w:rPr>
        <w:t>which</w:t>
      </w:r>
      <w:r w:rsidR="00D95858" w:rsidRPr="006D327E">
        <w:rPr>
          <w:rFonts w:ascii="Arial" w:eastAsia="Arial" w:hAnsi="Arial" w:cs="Arial"/>
          <w:sz w:val="24"/>
          <w:szCs w:val="24"/>
        </w:rPr>
        <w:t xml:space="preserve"> enable</w:t>
      </w:r>
      <w:r w:rsidR="00D95858">
        <w:rPr>
          <w:rFonts w:ascii="Arial" w:eastAsia="Arial" w:hAnsi="Arial" w:cs="Arial"/>
          <w:sz w:val="24"/>
          <w:szCs w:val="24"/>
        </w:rPr>
        <w:t>s</w:t>
      </w:r>
      <w:r w:rsidR="00D95858" w:rsidRPr="006D327E">
        <w:rPr>
          <w:rFonts w:ascii="Arial" w:eastAsia="Arial" w:hAnsi="Arial" w:cs="Arial"/>
          <w:sz w:val="24"/>
          <w:szCs w:val="24"/>
        </w:rPr>
        <w:t xml:space="preserve"> us to investigate the impact of interpreting the gender gap in health and mortality as a measure of inequality in different settings</w:t>
      </w:r>
      <w:r w:rsidR="005548AB">
        <w:rPr>
          <w:rFonts w:ascii="Arial" w:eastAsia="Arial" w:hAnsi="Arial" w:cs="Arial"/>
          <w:sz w:val="24"/>
          <w:szCs w:val="24"/>
        </w:rPr>
        <w:t xml:space="preserve">. </w:t>
      </w:r>
    </w:p>
    <w:bookmarkEnd w:id="11"/>
    <w:bookmarkEnd w:id="7"/>
    <w:p w14:paraId="00000042" w14:textId="6C781ECB" w:rsidR="00B133DD" w:rsidRPr="00EB61E2" w:rsidRDefault="00B133DD" w:rsidP="00EB61E2">
      <w:pPr>
        <w:keepNext/>
        <w:spacing w:after="0" w:line="360" w:lineRule="auto"/>
        <w:jc w:val="both"/>
        <w:rPr>
          <w:rFonts w:ascii="Arial" w:eastAsia="Arial" w:hAnsi="Arial" w:cs="Arial"/>
          <w:sz w:val="24"/>
          <w:szCs w:val="24"/>
        </w:rPr>
      </w:pPr>
    </w:p>
    <w:p w14:paraId="00000043" w14:textId="1E693817" w:rsidR="00B133DD" w:rsidRDefault="00B133DD">
      <w:pPr>
        <w:keepNext/>
        <w:pBdr>
          <w:top w:val="nil"/>
          <w:left w:val="nil"/>
          <w:bottom w:val="nil"/>
          <w:right w:val="nil"/>
          <w:between w:val="nil"/>
        </w:pBdr>
        <w:spacing w:after="0"/>
        <w:rPr>
          <w:rFonts w:ascii="Arial" w:eastAsia="Arial" w:hAnsi="Arial" w:cs="Arial"/>
          <w:b/>
          <w:color w:val="000000"/>
          <w:sz w:val="24"/>
          <w:szCs w:val="24"/>
        </w:rPr>
      </w:pPr>
    </w:p>
    <w:p w14:paraId="192FF07E" w14:textId="77777777" w:rsidR="00B539DE" w:rsidRDefault="00B539DE">
      <w:pPr>
        <w:keepNext/>
        <w:pBdr>
          <w:top w:val="nil"/>
          <w:left w:val="nil"/>
          <w:bottom w:val="nil"/>
          <w:right w:val="nil"/>
          <w:between w:val="nil"/>
        </w:pBdr>
        <w:spacing w:after="0"/>
        <w:rPr>
          <w:rFonts w:ascii="Arial" w:eastAsia="Arial" w:hAnsi="Arial" w:cs="Arial"/>
          <w:b/>
          <w:color w:val="000000"/>
          <w:sz w:val="24"/>
          <w:szCs w:val="24"/>
        </w:rPr>
      </w:pPr>
    </w:p>
    <w:p w14:paraId="06508C67" w14:textId="113FDFCA" w:rsidR="00B539DE" w:rsidRDefault="00B539DE">
      <w:pPr>
        <w:keepNext/>
        <w:pBdr>
          <w:top w:val="nil"/>
          <w:left w:val="nil"/>
          <w:bottom w:val="nil"/>
          <w:right w:val="nil"/>
          <w:between w:val="nil"/>
        </w:pBdr>
        <w:spacing w:after="0"/>
        <w:rPr>
          <w:rFonts w:ascii="Arial" w:eastAsia="Arial" w:hAnsi="Arial" w:cs="Arial"/>
          <w:b/>
          <w:color w:val="000000"/>
          <w:sz w:val="24"/>
          <w:szCs w:val="24"/>
        </w:rPr>
      </w:pPr>
    </w:p>
    <w:p w14:paraId="3E1116B0" w14:textId="77777777" w:rsidR="00B539DE" w:rsidRDefault="00B539DE" w:rsidP="009372EB">
      <w:pPr>
        <w:pBdr>
          <w:top w:val="nil"/>
          <w:left w:val="nil"/>
          <w:bottom w:val="nil"/>
          <w:right w:val="nil"/>
          <w:between w:val="nil"/>
        </w:pBdr>
        <w:spacing w:after="0"/>
        <w:rPr>
          <w:rFonts w:ascii="Arial" w:eastAsia="Arial" w:hAnsi="Arial" w:cs="Arial"/>
          <w:b/>
          <w:color w:val="000000"/>
          <w:sz w:val="24"/>
          <w:szCs w:val="24"/>
        </w:rPr>
      </w:pPr>
    </w:p>
    <w:p w14:paraId="3A6B7F7F" w14:textId="77777777" w:rsidR="00B539DE" w:rsidRDefault="00B539DE" w:rsidP="009372EB">
      <w:pPr>
        <w:pBdr>
          <w:top w:val="nil"/>
          <w:left w:val="nil"/>
          <w:bottom w:val="nil"/>
          <w:right w:val="nil"/>
          <w:between w:val="nil"/>
        </w:pBdr>
        <w:spacing w:after="0"/>
        <w:rPr>
          <w:rFonts w:ascii="Arial" w:eastAsia="Arial" w:hAnsi="Arial" w:cs="Arial"/>
          <w:b/>
          <w:color w:val="000000"/>
          <w:sz w:val="24"/>
          <w:szCs w:val="24"/>
        </w:rPr>
      </w:pPr>
    </w:p>
    <w:p w14:paraId="32BAC78B" w14:textId="6A4028D6"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Materials and Methods</w:t>
      </w:r>
    </w:p>
    <w:p w14:paraId="4285FDC2"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p>
    <w:p w14:paraId="2964C249"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Data</w:t>
      </w:r>
    </w:p>
    <w:p w14:paraId="197E36F3" w14:textId="77777777" w:rsidR="009372EB" w:rsidRDefault="009372EB" w:rsidP="009372EB">
      <w:pPr>
        <w:pBdr>
          <w:top w:val="nil"/>
          <w:left w:val="nil"/>
          <w:bottom w:val="nil"/>
          <w:right w:val="nil"/>
          <w:between w:val="nil"/>
        </w:pBdr>
        <w:spacing w:after="0"/>
        <w:rPr>
          <w:rFonts w:ascii="Arial" w:eastAsia="Arial" w:hAnsi="Arial" w:cs="Arial"/>
          <w:i/>
          <w:color w:val="000000"/>
          <w:sz w:val="24"/>
          <w:szCs w:val="24"/>
        </w:rPr>
      </w:pPr>
    </w:p>
    <w:p w14:paraId="555E2FFA" w14:textId="42A9CCD5" w:rsidR="001C5AFA" w:rsidRDefault="009372EB" w:rsidP="009372EB">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For the health measures, we use data from the Gateway to Global Aging Data, produced by the Program on Global Aging, Health &amp; Policy that created harmonized versions of sister-HRS studies. The harmonized versions have followed the RAND HRS conventions of variable naming and data structure which allow for cross-country comparisons. We use the harmonized versions</w:t>
      </w:r>
      <w:r w:rsidR="00AA4578">
        <w:rPr>
          <w:rFonts w:ascii="Arial" w:eastAsia="Arial" w:hAnsi="Arial" w:cs="Arial"/>
          <w:color w:val="000000"/>
          <w:sz w:val="24"/>
          <w:szCs w:val="24"/>
        </w:rPr>
        <w:t xml:space="preserve"> </w:t>
      </w:r>
      <w:r>
        <w:rPr>
          <w:rFonts w:ascii="Arial" w:eastAsia="Arial" w:hAnsi="Arial" w:cs="Arial"/>
          <w:color w:val="000000"/>
          <w:sz w:val="24"/>
          <w:szCs w:val="24"/>
        </w:rPr>
        <w:t xml:space="preserve">available </w:t>
      </w:r>
      <w:r w:rsidR="008A36BB">
        <w:rPr>
          <w:rFonts w:ascii="Arial" w:eastAsia="Arial" w:hAnsi="Arial" w:cs="Arial"/>
          <w:color w:val="000000"/>
          <w:sz w:val="24"/>
          <w:szCs w:val="24"/>
        </w:rPr>
        <w:t>for</w:t>
      </w:r>
      <w:r w:rsidR="008B1AB1">
        <w:rPr>
          <w:rFonts w:ascii="Arial" w:eastAsia="Arial" w:hAnsi="Arial" w:cs="Arial"/>
          <w:color w:val="000000"/>
          <w:sz w:val="24"/>
          <w:szCs w:val="24"/>
        </w:rPr>
        <w:t xml:space="preserve"> year</w:t>
      </w:r>
      <w:r w:rsidR="008A36BB">
        <w:rPr>
          <w:rFonts w:ascii="Arial" w:eastAsia="Arial" w:hAnsi="Arial" w:cs="Arial"/>
          <w:color w:val="000000"/>
          <w:sz w:val="24"/>
          <w:szCs w:val="24"/>
        </w:rPr>
        <w:t>s</w:t>
      </w:r>
      <w:r w:rsidR="008B1AB1">
        <w:rPr>
          <w:rFonts w:ascii="Arial" w:eastAsia="Arial" w:hAnsi="Arial" w:cs="Arial"/>
          <w:color w:val="000000"/>
          <w:sz w:val="24"/>
          <w:szCs w:val="24"/>
        </w:rPr>
        <w:t xml:space="preserve"> 2014-2015 </w:t>
      </w:r>
      <w:r>
        <w:rPr>
          <w:rFonts w:ascii="Arial" w:eastAsia="Arial" w:hAnsi="Arial" w:cs="Arial"/>
          <w:color w:val="000000"/>
          <w:sz w:val="24"/>
          <w:szCs w:val="24"/>
        </w:rPr>
        <w:t>for HRS (United States</w:t>
      </w:r>
      <w:r w:rsidR="00950B8C">
        <w:rPr>
          <w:rFonts w:ascii="Arial" w:eastAsia="Arial" w:hAnsi="Arial" w:cs="Arial"/>
          <w:color w:val="000000"/>
          <w:sz w:val="24"/>
          <w:szCs w:val="24"/>
        </w:rPr>
        <w:t xml:space="preserve"> of America</w:t>
      </w:r>
      <w:r>
        <w:rPr>
          <w:rFonts w:ascii="Arial" w:eastAsia="Arial" w:hAnsi="Arial" w:cs="Arial"/>
          <w:color w:val="000000"/>
          <w:sz w:val="24"/>
          <w:szCs w:val="24"/>
        </w:rPr>
        <w:t xml:space="preserve">), ELSA (England), </w:t>
      </w:r>
      <w:proofErr w:type="spellStart"/>
      <w:r>
        <w:rPr>
          <w:rFonts w:ascii="Arial" w:eastAsia="Arial" w:hAnsi="Arial" w:cs="Arial"/>
          <w:color w:val="000000"/>
          <w:sz w:val="24"/>
          <w:szCs w:val="24"/>
        </w:rPr>
        <w:t>KLoSA</w:t>
      </w:r>
      <w:proofErr w:type="spellEnd"/>
      <w:r>
        <w:rPr>
          <w:rFonts w:ascii="Arial" w:eastAsia="Arial" w:hAnsi="Arial" w:cs="Arial"/>
          <w:color w:val="000000"/>
          <w:sz w:val="24"/>
          <w:szCs w:val="24"/>
        </w:rPr>
        <w:t xml:space="preserve"> (South Korea), CHARLS (China), MHAS (Mexico), and Europe (SHARE). </w:t>
      </w:r>
      <w:r w:rsidR="0007352D">
        <w:rPr>
          <w:rFonts w:ascii="Arial" w:eastAsia="Arial" w:hAnsi="Arial" w:cs="Arial"/>
          <w:color w:val="000000"/>
          <w:sz w:val="24"/>
          <w:szCs w:val="24"/>
        </w:rPr>
        <w:t xml:space="preserve"> India is the only country where the</w:t>
      </w:r>
      <w:r w:rsidR="008A36BB">
        <w:rPr>
          <w:rFonts w:ascii="Arial" w:eastAsia="Arial" w:hAnsi="Arial" w:cs="Arial"/>
          <w:color w:val="000000"/>
          <w:sz w:val="24"/>
          <w:szCs w:val="24"/>
        </w:rPr>
        <w:t xml:space="preserve"> </w:t>
      </w:r>
      <w:r>
        <w:rPr>
          <w:rFonts w:ascii="Arial" w:eastAsia="Arial" w:hAnsi="Arial" w:cs="Arial"/>
          <w:color w:val="000000"/>
          <w:sz w:val="24"/>
          <w:szCs w:val="24"/>
        </w:rPr>
        <w:t xml:space="preserve">LASI was carried on between 2017-2019. </w:t>
      </w:r>
      <w:r w:rsidR="00533556">
        <w:rPr>
          <w:rFonts w:ascii="Arial" w:eastAsia="Arial" w:hAnsi="Arial" w:cs="Arial"/>
          <w:color w:val="000000"/>
          <w:sz w:val="24"/>
          <w:szCs w:val="24"/>
        </w:rPr>
        <w:t>For more details on the</w:t>
      </w:r>
      <w:r w:rsidR="005F0D78">
        <w:rPr>
          <w:rFonts w:ascii="Arial" w:eastAsia="Arial" w:hAnsi="Arial" w:cs="Arial"/>
          <w:color w:val="000000"/>
          <w:sz w:val="24"/>
          <w:szCs w:val="24"/>
        </w:rPr>
        <w:t xml:space="preserve"> </w:t>
      </w:r>
      <w:r w:rsidR="006340AF">
        <w:rPr>
          <w:rFonts w:ascii="Arial" w:eastAsia="Arial" w:hAnsi="Arial" w:cs="Arial"/>
          <w:color w:val="000000"/>
          <w:sz w:val="24"/>
          <w:szCs w:val="24"/>
        </w:rPr>
        <w:t>health</w:t>
      </w:r>
      <w:r w:rsidR="00533556">
        <w:rPr>
          <w:rFonts w:ascii="Arial" w:eastAsia="Arial" w:hAnsi="Arial" w:cs="Arial"/>
          <w:color w:val="000000"/>
          <w:sz w:val="24"/>
          <w:szCs w:val="24"/>
        </w:rPr>
        <w:t xml:space="preserve"> data, refer to the Supplementary Information (SI) section on Materials and Table S3 for sample characteristics.</w:t>
      </w:r>
    </w:p>
    <w:p w14:paraId="70C81603" w14:textId="77777777" w:rsidR="001C5AFA" w:rsidRDefault="001C5AFA" w:rsidP="009372EB">
      <w:pPr>
        <w:pBdr>
          <w:top w:val="nil"/>
          <w:left w:val="nil"/>
          <w:bottom w:val="nil"/>
          <w:right w:val="nil"/>
          <w:between w:val="nil"/>
        </w:pBdr>
        <w:spacing w:after="0" w:line="360" w:lineRule="auto"/>
        <w:jc w:val="both"/>
        <w:rPr>
          <w:rFonts w:ascii="Arial" w:eastAsia="Arial" w:hAnsi="Arial" w:cs="Arial"/>
          <w:color w:val="000000"/>
          <w:sz w:val="24"/>
          <w:szCs w:val="24"/>
        </w:rPr>
      </w:pPr>
    </w:p>
    <w:p w14:paraId="54845D1A" w14:textId="7138BDDB" w:rsidR="009372EB" w:rsidRDefault="009372EB" w:rsidP="009372EB">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For mortality </w:t>
      </w:r>
      <w:r w:rsidR="007B4FED">
        <w:rPr>
          <w:rFonts w:ascii="Arial" w:eastAsia="Arial" w:hAnsi="Arial" w:cs="Arial"/>
          <w:color w:val="000000"/>
          <w:sz w:val="24"/>
          <w:szCs w:val="24"/>
        </w:rPr>
        <w:t>data</w:t>
      </w:r>
      <w:r w:rsidR="005469D0">
        <w:rPr>
          <w:rFonts w:ascii="Arial" w:eastAsia="Arial" w:hAnsi="Arial" w:cs="Arial"/>
          <w:color w:val="000000"/>
          <w:sz w:val="24"/>
          <w:szCs w:val="24"/>
        </w:rPr>
        <w:t>,</w:t>
      </w:r>
      <w:r w:rsidR="007B4FED">
        <w:rPr>
          <w:rFonts w:ascii="Arial" w:eastAsia="Arial" w:hAnsi="Arial" w:cs="Arial"/>
          <w:color w:val="000000"/>
          <w:sz w:val="24"/>
          <w:szCs w:val="24"/>
        </w:rPr>
        <w:t xml:space="preserve"> </w:t>
      </w:r>
      <w:r>
        <w:rPr>
          <w:rFonts w:ascii="Arial" w:eastAsia="Arial" w:hAnsi="Arial" w:cs="Arial"/>
          <w:color w:val="000000"/>
          <w:sz w:val="24"/>
          <w:szCs w:val="24"/>
        </w:rPr>
        <w:t>we use</w:t>
      </w:r>
      <w:r w:rsidR="005469D0">
        <w:rPr>
          <w:rFonts w:ascii="Arial" w:eastAsia="Arial" w:hAnsi="Arial" w:cs="Arial"/>
          <w:color w:val="000000"/>
          <w:sz w:val="24"/>
          <w:szCs w:val="24"/>
        </w:rPr>
        <w:t xml:space="preserve"> UN</w:t>
      </w:r>
      <w:r>
        <w:rPr>
          <w:rFonts w:ascii="Arial" w:eastAsia="Arial" w:hAnsi="Arial" w:cs="Arial"/>
          <w:color w:val="000000"/>
          <w:sz w:val="24"/>
          <w:szCs w:val="24"/>
        </w:rPr>
        <w:t xml:space="preserve"> life tables from the 2022 Revision of World Population Prospects (United Nations 2022) for all countries</w:t>
      </w:r>
      <w:r w:rsidR="006B322D">
        <w:rPr>
          <w:rFonts w:ascii="Arial" w:eastAsia="Arial" w:hAnsi="Arial" w:cs="Arial"/>
          <w:color w:val="000000"/>
          <w:sz w:val="24"/>
          <w:szCs w:val="24"/>
        </w:rPr>
        <w:t>. The only exception is</w:t>
      </w:r>
      <w:r w:rsidR="005A653E">
        <w:rPr>
          <w:rFonts w:ascii="Arial" w:eastAsia="Arial" w:hAnsi="Arial" w:cs="Arial"/>
          <w:color w:val="000000"/>
          <w:sz w:val="24"/>
          <w:szCs w:val="24"/>
        </w:rPr>
        <w:t xml:space="preserve"> England</w:t>
      </w:r>
      <w:r>
        <w:rPr>
          <w:rFonts w:ascii="Arial" w:eastAsia="Arial" w:hAnsi="Arial" w:cs="Arial"/>
          <w:color w:val="000000"/>
          <w:sz w:val="24"/>
          <w:szCs w:val="24"/>
        </w:rPr>
        <w:t>, where the life tables</w:t>
      </w:r>
      <w:r w:rsidR="005469D0">
        <w:rPr>
          <w:rFonts w:ascii="Arial" w:eastAsia="Arial" w:hAnsi="Arial" w:cs="Arial"/>
          <w:color w:val="000000"/>
          <w:sz w:val="24"/>
          <w:szCs w:val="24"/>
        </w:rPr>
        <w:t xml:space="preserve"> are</w:t>
      </w:r>
      <w:r>
        <w:rPr>
          <w:rFonts w:ascii="Arial" w:eastAsia="Arial" w:hAnsi="Arial" w:cs="Arial"/>
          <w:color w:val="000000"/>
          <w:sz w:val="24"/>
          <w:szCs w:val="24"/>
        </w:rPr>
        <w:t xml:space="preserve"> from the </w:t>
      </w:r>
      <w:r w:rsidR="005469D0">
        <w:rPr>
          <w:rFonts w:ascii="Arial" w:eastAsia="Arial" w:hAnsi="Arial" w:cs="Arial"/>
          <w:color w:val="000000"/>
          <w:sz w:val="24"/>
          <w:szCs w:val="24"/>
        </w:rPr>
        <w:t>O</w:t>
      </w:r>
      <w:r w:rsidR="00DA586B">
        <w:rPr>
          <w:rFonts w:ascii="Arial" w:eastAsia="Arial" w:hAnsi="Arial" w:cs="Arial"/>
          <w:color w:val="000000"/>
          <w:sz w:val="24"/>
          <w:szCs w:val="24"/>
        </w:rPr>
        <w:t xml:space="preserve">ffice for National Statistics UK </w:t>
      </w:r>
      <w:r w:rsidR="005469D0">
        <w:rPr>
          <w:rFonts w:ascii="Arial" w:eastAsia="Arial" w:hAnsi="Arial" w:cs="Arial"/>
          <w:color w:val="000000"/>
          <w:sz w:val="24"/>
          <w:szCs w:val="24"/>
        </w:rPr>
        <w:t>(</w:t>
      </w:r>
      <w:r>
        <w:rPr>
          <w:rFonts w:ascii="Arial" w:eastAsia="Arial" w:hAnsi="Arial" w:cs="Arial"/>
          <w:color w:val="000000"/>
          <w:sz w:val="24"/>
          <w:szCs w:val="24"/>
        </w:rPr>
        <w:t>ONS</w:t>
      </w:r>
      <w:r w:rsidR="005469D0">
        <w:rPr>
          <w:rFonts w:ascii="Arial" w:eastAsia="Arial" w:hAnsi="Arial" w:cs="Arial"/>
          <w:color w:val="000000"/>
          <w:sz w:val="24"/>
          <w:szCs w:val="24"/>
        </w:rPr>
        <w:t>)</w:t>
      </w:r>
      <w:r>
        <w:rPr>
          <w:rFonts w:ascii="Arial" w:eastAsia="Arial" w:hAnsi="Arial" w:cs="Arial"/>
          <w:color w:val="000000"/>
          <w:sz w:val="24"/>
          <w:szCs w:val="24"/>
        </w:rPr>
        <w:t xml:space="preserve">, as the ELSA study does not include Wales. </w:t>
      </w:r>
    </w:p>
    <w:p w14:paraId="74F48AC1" w14:textId="77777777" w:rsidR="009372EB" w:rsidRPr="00582071" w:rsidRDefault="009372EB" w:rsidP="009372EB">
      <w:pPr>
        <w:pBdr>
          <w:top w:val="nil"/>
          <w:left w:val="nil"/>
          <w:bottom w:val="nil"/>
          <w:right w:val="nil"/>
          <w:between w:val="nil"/>
        </w:pBdr>
        <w:spacing w:after="0" w:line="360" w:lineRule="auto"/>
        <w:jc w:val="both"/>
        <w:rPr>
          <w:rFonts w:ascii="Arial" w:eastAsia="Arial" w:hAnsi="Arial" w:cs="Arial"/>
          <w:b/>
          <w:sz w:val="20"/>
          <w:szCs w:val="20"/>
        </w:rPr>
      </w:pPr>
    </w:p>
    <w:p w14:paraId="647C05EC" w14:textId="77777777" w:rsidR="009372EB" w:rsidRDefault="009372EB" w:rsidP="009372EB">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Methods</w:t>
      </w:r>
    </w:p>
    <w:p w14:paraId="04FC19A9" w14:textId="77777777" w:rsidR="009372EB" w:rsidRDefault="009372EB" w:rsidP="009372EB">
      <w:pPr>
        <w:pBdr>
          <w:top w:val="nil"/>
          <w:left w:val="nil"/>
          <w:bottom w:val="nil"/>
          <w:right w:val="nil"/>
          <w:between w:val="nil"/>
        </w:pBdr>
        <w:spacing w:after="0"/>
        <w:rPr>
          <w:rFonts w:ascii="Arial" w:eastAsia="Arial" w:hAnsi="Arial" w:cs="Arial"/>
          <w:b/>
          <w:color w:val="000000"/>
          <w:sz w:val="20"/>
          <w:szCs w:val="20"/>
        </w:rPr>
      </w:pPr>
    </w:p>
    <w:p w14:paraId="56712396" w14:textId="77777777" w:rsidR="009372EB" w:rsidRDefault="009372EB" w:rsidP="009372EB">
      <w:pPr>
        <w:pBdr>
          <w:top w:val="nil"/>
          <w:left w:val="nil"/>
          <w:bottom w:val="nil"/>
          <w:right w:val="nil"/>
          <w:between w:val="nil"/>
        </w:pBdr>
        <w:spacing w:after="0"/>
        <w:rPr>
          <w:rFonts w:ascii="Arial" w:eastAsia="Arial" w:hAnsi="Arial" w:cs="Arial"/>
          <w:b/>
          <w:color w:val="000000"/>
          <w:sz w:val="20"/>
          <w:szCs w:val="20"/>
        </w:rPr>
      </w:pPr>
    </w:p>
    <w:p w14:paraId="5C052571" w14:textId="61A409C9" w:rsidR="00786CA7" w:rsidRDefault="009372EB" w:rsidP="000E4787">
      <w:pPr>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sz w:val="24"/>
          <w:szCs w:val="24"/>
        </w:rPr>
        <w:t xml:space="preserve">To examine gender </w:t>
      </w:r>
      <w:r w:rsidR="006315A5">
        <w:rPr>
          <w:rFonts w:ascii="Arial" w:eastAsia="Arial" w:hAnsi="Arial" w:cs="Arial"/>
          <w:sz w:val="24"/>
          <w:szCs w:val="24"/>
        </w:rPr>
        <w:t xml:space="preserve">gaps </w:t>
      </w:r>
      <w:r>
        <w:rPr>
          <w:rFonts w:ascii="Arial" w:eastAsia="Arial" w:hAnsi="Arial" w:cs="Arial"/>
          <w:sz w:val="24"/>
          <w:szCs w:val="24"/>
        </w:rPr>
        <w:t xml:space="preserve">in health expectancy, we </w:t>
      </w:r>
      <w:r w:rsidR="005B22C5">
        <w:rPr>
          <w:rFonts w:ascii="Arial" w:eastAsia="Arial" w:hAnsi="Arial" w:cs="Arial"/>
          <w:sz w:val="24"/>
          <w:szCs w:val="24"/>
        </w:rPr>
        <w:t xml:space="preserve">first </w:t>
      </w:r>
      <w:r>
        <w:rPr>
          <w:rFonts w:ascii="Arial" w:eastAsia="Arial" w:hAnsi="Arial" w:cs="Arial"/>
          <w:sz w:val="24"/>
          <w:szCs w:val="24"/>
        </w:rPr>
        <w:t>estimate the disability-free life expectancy (</w:t>
      </w:r>
      <m:oMath>
        <m:r>
          <w:rPr>
            <w:rFonts w:ascii="Cambria Math" w:eastAsia="Cambria Math" w:hAnsi="Cambria Math" w:cs="Cambria Math"/>
            <w:sz w:val="24"/>
            <w:szCs w:val="24"/>
          </w:rPr>
          <m:t>DFLE</m:t>
        </m:r>
      </m:oMath>
      <w:r>
        <w:rPr>
          <w:rFonts w:ascii="Arial" w:eastAsia="Arial" w:hAnsi="Arial" w:cs="Arial"/>
          <w:sz w:val="24"/>
          <w:szCs w:val="24"/>
        </w:rPr>
        <w:t>) and the chronic-free life expectancy (</w:t>
      </w:r>
      <m:oMath>
        <m:r>
          <w:rPr>
            <w:rFonts w:ascii="Cambria Math" w:eastAsia="Cambria Math" w:hAnsi="Cambria Math" w:cs="Cambria Math"/>
            <w:sz w:val="24"/>
            <w:szCs w:val="24"/>
          </w:rPr>
          <m:t>CFLE</m:t>
        </m:r>
      </m:oMath>
      <w:r>
        <w:rPr>
          <w:rFonts w:ascii="Arial" w:eastAsia="Arial" w:hAnsi="Arial" w:cs="Arial"/>
          <w:sz w:val="24"/>
          <w:szCs w:val="24"/>
        </w:rPr>
        <w:t xml:space="preserve">) </w:t>
      </w:r>
      <w:r w:rsidR="00C036A6">
        <w:rPr>
          <w:rFonts w:ascii="Arial" w:eastAsia="Arial" w:hAnsi="Arial" w:cs="Arial"/>
          <w:sz w:val="24"/>
          <w:szCs w:val="24"/>
        </w:rPr>
        <w:t xml:space="preserve">at </w:t>
      </w:r>
      <w:r w:rsidR="005B22C5">
        <w:rPr>
          <w:rFonts w:ascii="Arial" w:eastAsia="Arial" w:hAnsi="Arial" w:cs="Arial"/>
          <w:sz w:val="24"/>
          <w:szCs w:val="24"/>
        </w:rPr>
        <w:t>age 60</w:t>
      </w:r>
      <w:r w:rsidR="00541DDF">
        <w:rPr>
          <w:rFonts w:ascii="Arial" w:eastAsia="Arial" w:hAnsi="Arial" w:cs="Arial"/>
          <w:sz w:val="24"/>
          <w:szCs w:val="24"/>
        </w:rPr>
        <w:t xml:space="preserve"> y</w:t>
      </w:r>
      <w:r w:rsidR="00C65A8A">
        <w:rPr>
          <w:rFonts w:ascii="Arial" w:eastAsia="Arial" w:hAnsi="Arial" w:cs="Arial"/>
          <w:sz w:val="24"/>
          <w:szCs w:val="24"/>
        </w:rPr>
        <w:t xml:space="preserve"> </w:t>
      </w:r>
      <w:r>
        <w:rPr>
          <w:rFonts w:ascii="Arial" w:eastAsia="Arial" w:hAnsi="Arial" w:cs="Arial"/>
          <w:sz w:val="24"/>
          <w:szCs w:val="24"/>
        </w:rPr>
        <w:t>using the Sullivan Method</w:t>
      </w:r>
      <w:r w:rsidR="00843F09">
        <w:rPr>
          <w:rFonts w:ascii="Arial" w:eastAsia="Arial" w:hAnsi="Arial" w:cs="Arial"/>
          <w:sz w:val="24"/>
          <w:szCs w:val="24"/>
        </w:rPr>
        <w:t xml:space="preserve"> </w:t>
      </w:r>
      <w:r w:rsidR="00843F09">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{"citationItems":[{"id":"ITEM-1","itemData":{"ISSN":"0083-1204","PMID":"5554262","author":[{"dropping-particle":"","family":"Sullivan","given":"D.F","non-dropping-particle":"","parse-names":false,"suffix":""}],"container-title":"HSMHA health reports","id":"ITEM-1","issue":"4","issued":{"date-parts":[["1971","4"]]},"page":"347-54","title":"A single index of mortality and morbidity","type":"article-journal","volume":"86"},"uris":["http://www.mendeley.com/documents/?uuid=53ae6c7c-eab6-4718-8411-68f9d0e12fb1"]}],"mendeley":{"formattedCitation":"(29)","plainTextFormattedCitation":"(29)","previouslyFormattedCitation":"(29)"},"properties":{"noteIndex":0},"schema":"https://github.com/citation-style-language/schema/raw/master/csl-citation.json"}</w:instrText>
      </w:r>
      <w:r w:rsidR="00843F09">
        <w:rPr>
          <w:rFonts w:ascii="Arial" w:eastAsia="Arial" w:hAnsi="Arial" w:cs="Arial"/>
          <w:sz w:val="24"/>
          <w:szCs w:val="24"/>
        </w:rPr>
        <w:fldChar w:fldCharType="separate"/>
      </w:r>
      <w:r w:rsidR="00255283" w:rsidRPr="00255283">
        <w:rPr>
          <w:rFonts w:ascii="Arial" w:eastAsia="Arial" w:hAnsi="Arial" w:cs="Arial"/>
          <w:noProof/>
          <w:sz w:val="24"/>
          <w:szCs w:val="24"/>
        </w:rPr>
        <w:t>(29)</w:t>
      </w:r>
      <w:r w:rsidR="00843F09">
        <w:rPr>
          <w:rFonts w:ascii="Arial" w:eastAsia="Arial" w:hAnsi="Arial" w:cs="Arial"/>
          <w:sz w:val="24"/>
          <w:szCs w:val="24"/>
        </w:rPr>
        <w:fldChar w:fldCharType="end"/>
      </w:r>
      <w:r>
        <w:rPr>
          <w:rFonts w:ascii="Arial" w:eastAsia="Arial" w:hAnsi="Arial" w:cs="Arial"/>
          <w:sz w:val="24"/>
          <w:szCs w:val="24"/>
        </w:rPr>
        <w:t xml:space="preserve">, </w:t>
      </w:r>
      <w:r w:rsidR="00CE2E07">
        <w:rPr>
          <w:rFonts w:ascii="Arial" w:eastAsia="Arial" w:hAnsi="Arial" w:cs="Arial"/>
          <w:sz w:val="24"/>
          <w:szCs w:val="24"/>
        </w:rPr>
        <w:t>an approach widely</w:t>
      </w:r>
      <w:r w:rsidR="00381CF7">
        <w:rPr>
          <w:rFonts w:ascii="Arial" w:eastAsia="Arial" w:hAnsi="Arial" w:cs="Arial"/>
          <w:sz w:val="24"/>
          <w:szCs w:val="24"/>
        </w:rPr>
        <w:t xml:space="preserve"> adopted</w:t>
      </w:r>
      <w:r w:rsidR="00CE2E07">
        <w:rPr>
          <w:rFonts w:ascii="Arial" w:eastAsia="Arial" w:hAnsi="Arial" w:cs="Arial"/>
          <w:sz w:val="24"/>
          <w:szCs w:val="24"/>
        </w:rPr>
        <w:t xml:space="preserve"> </w:t>
      </w:r>
      <w:r w:rsidR="00381CF7">
        <w:rPr>
          <w:rFonts w:ascii="Arial" w:eastAsia="Arial" w:hAnsi="Arial" w:cs="Arial"/>
          <w:sz w:val="24"/>
          <w:szCs w:val="24"/>
        </w:rPr>
        <w:t>for estimating prevalence-based health expectancies</w:t>
      </w:r>
      <w:r w:rsidR="00843F09">
        <w:rPr>
          <w:rFonts w:ascii="Arial" w:eastAsia="Arial" w:hAnsi="Arial" w:cs="Arial"/>
          <w:sz w:val="24"/>
          <w:szCs w:val="24"/>
        </w:rPr>
        <w:t xml:space="preserve"> </w:t>
      </w:r>
      <w:r w:rsidR="00843F09">
        <w:rPr>
          <w:rFonts w:ascii="Arial" w:eastAsia="Arial" w:hAnsi="Arial" w:cs="Arial"/>
          <w:sz w:val="24"/>
          <w:szCs w:val="24"/>
        </w:rPr>
        <w:fldChar w:fldCharType="begin" w:fldLock="1"/>
      </w:r>
      <w:r w:rsidR="00592F0A">
        <w:rPr>
          <w:rFonts w:ascii="Arial" w:eastAsia="Arial" w:hAnsi="Arial" w:cs="Arial"/>
          <w:sz w:val="24"/>
          <w:szCs w:val="24"/>
        </w:rPr>
        <w:instrText>ADDIN CSL_CITATION {"citationItems":[{"id":"ITEM-1","itemData":{"DOI":"10.3233/SJI-140840","ISSN":"18747655","abstract":"Health expectancy is an essential population health indicator and can be used to monitor changes and/or assess differences in population health. This article provides a brief overview of health expectancy and the issues to be considered in operationalizing and interpreting health expectancy. The article introduces the concept of health expectancy, discusses measures used to compute health expectancy, and methods of calculation. The discussion of measures relates health expectancy to the concept of \"health\" and clarifies that values of health expectancy depend on how \"health\" is defined. Software available to compute health expectancy including IMaCh, SPACE and ELECT are also briefly introduced.","author":[{"dropping-particle":"","family":"Saito","given":"Yasuhiko","non-dropping-particle":"","parse-names":false,"suffix":""},{"dropping-particle":"","family":"Robine","given":"Jean Marie","non-dropping-particle":"","parse-names":false,"suffix":""},{"dropping-particle":"","family":"Crimmins","given":"Eileen M.","non-dropping-particle":"","parse-names":false,"suffix":""}],"container-title":"Statistical Journal of the IAOS","id":"ITEM-1","issue":"3","issued":{"date-parts":[["2014"]]},"page":"209-223","title":"The methods and materials of health expectancy","type":"article-journal","volume":"30"},"uris":["http://www.mendeley.com/documents/?uuid=9d7b133b-168e-4734-aafd-2711e02e02a2"]},{"id":"ITEM-2","itemData":{"DOI":"10.2105/AJPH.2016.303120","ISSN":"0090-0036","abstract":"Objectives. To examine changes over 40 years (1970–2010) in life expectancy, life expectancy with disability, and disability-free life expectancy for American men and women of all ages.","author":[{"dropping-particle":"","family":"Crimmins","given":"Eileen M","non-dropping-particle":"","parse-names":false,"suffix":""},{"dropping-particle":"","family":"Zhang","given":"Yuan","non-dropping-particle":"","parse-names":false,"suffix":""},{"dropping-particle":"","family":"Saito","given":"Yasuhiko","non-dropping-particle":"","parse-names":false,"suffix":""}],"container-title":"American Journal of Public Health","id":"ITEM-2","issue":"7","issued":{"date-parts":[["2016","7"]]},"page":"1287-1293","title":"Trends Over 4 Decades in Disability-Free Life Expectancy in the United States","type":"article-journal","volume":"106"},"uris":["http://www.mendeley.com/documents/?uuid=5f91cfd1-0d5c-4fca-a8ba-8668d91b3001"]}],"mendeley":{"formattedCitation":"(30, 31)","plainTextFormattedCitation":"(30, 31)","previouslyFormattedCitation":"(30, 31)"},"properties":{"noteIndex":0},"schema":"https://github.com/citation-style-language/schema/raw/master/csl-citation.json"}</w:instrText>
      </w:r>
      <w:r w:rsidR="00843F09">
        <w:rPr>
          <w:rFonts w:ascii="Arial" w:eastAsia="Arial" w:hAnsi="Arial" w:cs="Arial"/>
          <w:sz w:val="24"/>
          <w:szCs w:val="24"/>
        </w:rPr>
        <w:fldChar w:fldCharType="separate"/>
      </w:r>
      <w:r w:rsidR="00255283" w:rsidRPr="00255283">
        <w:rPr>
          <w:rFonts w:ascii="Arial" w:eastAsia="Arial" w:hAnsi="Arial" w:cs="Arial"/>
          <w:noProof/>
          <w:sz w:val="24"/>
          <w:szCs w:val="24"/>
        </w:rPr>
        <w:t>(30, 31)</w:t>
      </w:r>
      <w:r w:rsidR="00843F09">
        <w:rPr>
          <w:rFonts w:ascii="Arial" w:eastAsia="Arial" w:hAnsi="Arial" w:cs="Arial"/>
          <w:sz w:val="24"/>
          <w:szCs w:val="24"/>
        </w:rPr>
        <w:fldChar w:fldCharType="end"/>
      </w:r>
      <w:r>
        <w:rPr>
          <w:rFonts w:ascii="Arial" w:eastAsia="Arial" w:hAnsi="Arial" w:cs="Arial"/>
          <w:sz w:val="24"/>
          <w:szCs w:val="24"/>
        </w:rPr>
        <w:t xml:space="preserve">. </w:t>
      </w:r>
      <w:r>
        <w:rPr>
          <w:rFonts w:ascii="Arial" w:eastAsia="Arial" w:hAnsi="Arial" w:cs="Arial"/>
          <w:color w:val="000000"/>
          <w:sz w:val="24"/>
          <w:szCs w:val="24"/>
        </w:rPr>
        <w:t>For disability, we use the variable constructed from a 5-item list of activities of daily living (ADLs), which include bathing, dressing, eating, getting in and out of bed, and using the toilet</w:t>
      </w:r>
      <w:r w:rsidR="0047289C">
        <w:rPr>
          <w:rFonts w:ascii="Arial" w:eastAsia="Arial" w:hAnsi="Arial" w:cs="Arial"/>
          <w:color w:val="000000"/>
          <w:sz w:val="24"/>
          <w:szCs w:val="24"/>
        </w:rPr>
        <w:t xml:space="preserve"> </w:t>
      </w:r>
      <w:r w:rsidR="0047289C">
        <w:rPr>
          <w:rFonts w:ascii="Arial" w:eastAsia="Arial" w:hAnsi="Arial" w:cs="Arial"/>
          <w:color w:val="000000"/>
          <w:sz w:val="24"/>
          <w:szCs w:val="24"/>
        </w:rPr>
        <w:fldChar w:fldCharType="begin" w:fldLock="1"/>
      </w:r>
      <w:r w:rsidR="002B6B4A">
        <w:rPr>
          <w:rFonts w:ascii="Arial" w:eastAsia="Arial" w:hAnsi="Arial" w:cs="Arial"/>
          <w:color w:val="000000"/>
          <w:sz w:val="24"/>
          <w:szCs w:val="24"/>
        </w:rPr>
        <w:instrText>ADDIN CSL_CITATION {"citationItems":[{"id":"ITEM-1","itemData":{"ISSN":"0002-9262","PMID":"8610686","abstract":"Change in self-reported physical function was examined using baseline and 5 years of follow-up data between 1982 and 1991 from the four Established Populations for Epidemiologic Studies of the Elderly studies. In East Boston, Massachusetts (n = 3,809), Iowa and Washington Counties, Iowa (n = 3,673), New Haven, Connecticut (n = 2,812), and North Carolina (n = 4,163), noninstitutionalized persons aged 65 years and older were asked a series of questions to assess their physical function: a modified Katz Activities of Daily Living (ADL) scale, three items from the Rosow-Breslau Functional Health Scale, and questions on physical performance, adapted from Nagi, as well as information on demographic, social, and health characteristics. Longitudinal statistical analyses (random effects and Markov transition models) were used to evaluate improvement, stability, and deterioration in functional ability at both an individual and a population level over multiple years of data. The average decline in physical function associated with age was found to be greater than previous cross-sectional studies have suggested, and the rate of decline increased with increasing age. Considerable individual variation was evident. Although many people experienced declines, a smaller but substantial portion experienced recovery. Women reported a greater rate of decline in physical function and were less likely to recover from disability.","author":[{"dropping-particle":"","family":"Beckett","given":"L a","non-dropping-particle":"","parse-names":false,"suffix":""},{"dropping-particle":"","family":"Brock","given":"D B","non-dropping-particle":"","parse-names":false,"suffix":""},{"dropping-particle":"","family":"Lemke","given":"J H","non-dropping-particle":"","parse-names":false,"suffix":""},{"dropping-particle":"","family":"Mendes de Leon","given":"C F","non-dropping-particle":"","parse-names":false,"suffix":""},{"dropping-particle":"","family":"Guralnik","given":"J M","non-dropping-particle":"","parse-names":false,"suffix":""},{"dropping-particle":"","family":"Fillenbaum","given":"G G","non-dropping-particle":"","parse-names":false,"suffix":""},{"dropping-particle":"","family":"Branch","given":"L G","non-dropping-particle":"","parse-names":false,"suffix":""},{"dropping-particle":"","family":"Wetle","given":"T T","non-dropping-particle":"","parse-names":false,"suffix":""},{"dropping-particle":"","family":"Evans","given":"D a","non-dropping-particle":"","parse-names":false,"suffix":""}],"container-title":"American journal of epidemiology","id":"ITEM-1","issue":"8","issued":{"date-parts":[["1996"]]},"page":"766-78","title":"Analysis of change in self-reported physical function among older persons in four population studies.","type":"article-journal","volume":"143"},"uris":["http://www.mendeley.com/documents/?uuid=fcd6b937-c6ab-4fd6-8dbe-ba7d45016340"]}],"mendeley":{"formattedCitation":"(32)","plainTextFormattedCitation":"(32)","previouslyFormattedCitation":"(32)"},"properties":{"noteIndex":0},"schema":"https://github.com/citation-style-language/schema/raw/master/csl-citation.json"}</w:instrText>
      </w:r>
      <w:r w:rsidR="0047289C">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(32)</w:t>
      </w:r>
      <w:r w:rsidR="0047289C">
        <w:rPr>
          <w:rFonts w:ascii="Arial" w:eastAsia="Arial" w:hAnsi="Arial" w:cs="Arial"/>
          <w:color w:val="000000"/>
          <w:sz w:val="24"/>
          <w:szCs w:val="24"/>
        </w:rPr>
        <w:fldChar w:fldCharType="end"/>
      </w:r>
      <w:r>
        <w:rPr>
          <w:rFonts w:ascii="Arial" w:eastAsia="Arial" w:hAnsi="Arial" w:cs="Arial"/>
          <w:color w:val="000000"/>
          <w:sz w:val="24"/>
          <w:szCs w:val="24"/>
        </w:rPr>
        <w:t xml:space="preserve">. For </w:t>
      </w:r>
      <w:r w:rsidR="000165FF">
        <w:rPr>
          <w:rFonts w:ascii="Arial" w:eastAsia="Arial" w:hAnsi="Arial" w:cs="Arial"/>
          <w:color w:val="000000"/>
          <w:sz w:val="24"/>
          <w:szCs w:val="24"/>
        </w:rPr>
        <w:t xml:space="preserve">chronic </w:t>
      </w:r>
      <w:r>
        <w:rPr>
          <w:rFonts w:ascii="Arial" w:eastAsia="Arial" w:hAnsi="Arial" w:cs="Arial"/>
          <w:color w:val="000000"/>
          <w:sz w:val="24"/>
          <w:szCs w:val="24"/>
        </w:rPr>
        <w:t>diseases</w:t>
      </w:r>
      <w:r w:rsidR="000165FF">
        <w:rPr>
          <w:rFonts w:ascii="Arial" w:eastAsia="Arial" w:hAnsi="Arial" w:cs="Arial"/>
          <w:color w:val="000000"/>
          <w:sz w:val="24"/>
          <w:szCs w:val="24"/>
        </w:rPr>
        <w:t xml:space="preserve"> </w:t>
      </w:r>
      <w:r w:rsidR="000165FF" w:rsidRPr="005E371A">
        <w:rPr>
          <w:rFonts w:ascii="Arial" w:eastAsia="Arial" w:hAnsi="Arial" w:cs="Arial"/>
          <w:color w:val="000000"/>
          <w:sz w:val="24"/>
          <w:szCs w:val="24"/>
        </w:rPr>
        <w:t>(Chronic)</w:t>
      </w:r>
      <w:r>
        <w:rPr>
          <w:rFonts w:ascii="Arial" w:eastAsia="Arial" w:hAnsi="Arial" w:cs="Arial"/>
          <w:color w:val="000000"/>
          <w:sz w:val="24"/>
          <w:szCs w:val="24"/>
        </w:rPr>
        <w:t xml:space="preserve">, we use the variables on specific chronic conditions diagnosed by a physician, which include diabetes, heart conditions, arthritis, cancer, </w:t>
      </w:r>
      <w:r w:rsidR="00941C6E">
        <w:rPr>
          <w:rFonts w:ascii="Arial" w:eastAsia="Arial" w:hAnsi="Arial" w:cs="Arial"/>
          <w:color w:val="000000"/>
          <w:sz w:val="24"/>
          <w:szCs w:val="24"/>
        </w:rPr>
        <w:t>stroke,</w:t>
      </w:r>
      <w:r>
        <w:rPr>
          <w:rFonts w:ascii="Arial" w:eastAsia="Arial" w:hAnsi="Arial" w:cs="Arial"/>
          <w:color w:val="000000"/>
          <w:sz w:val="24"/>
          <w:szCs w:val="24"/>
        </w:rPr>
        <w:t xml:space="preserve"> and lung disease. </w:t>
      </w:r>
    </w:p>
    <w:p w14:paraId="6974992B" w14:textId="77777777" w:rsidR="00786CA7" w:rsidRDefault="00786CA7" w:rsidP="000E4787">
      <w:pPr>
        <w:pBdr>
          <w:top w:val="nil"/>
          <w:left w:val="nil"/>
          <w:bottom w:val="nil"/>
          <w:right w:val="nil"/>
          <w:between w:val="nil"/>
        </w:pBdr>
        <w:spacing w:after="0" w:line="360" w:lineRule="auto"/>
        <w:jc w:val="both"/>
        <w:rPr>
          <w:rFonts w:ascii="Arial" w:eastAsia="Arial" w:hAnsi="Arial" w:cs="Arial"/>
          <w:color w:val="000000"/>
          <w:sz w:val="24"/>
          <w:szCs w:val="24"/>
        </w:rPr>
      </w:pPr>
    </w:p>
    <w:p w14:paraId="75316FA8" w14:textId="698C70FD" w:rsidR="009372EB" w:rsidRPr="000E4787" w:rsidRDefault="009372EB" w:rsidP="000E4787">
      <w:pPr>
        <w:pBdr>
          <w:top w:val="nil"/>
          <w:left w:val="nil"/>
          <w:bottom w:val="nil"/>
          <w:right w:val="nil"/>
          <w:between w:val="nil"/>
        </w:pBdr>
        <w:spacing w:after="0" w:line="360" w:lineRule="auto"/>
        <w:jc w:val="both"/>
        <w:rPr>
          <w:rFonts w:ascii="Arial" w:eastAsia="Arial" w:hAnsi="Arial" w:cs="Arial"/>
          <w:color w:val="000000"/>
          <w:sz w:val="24"/>
          <w:szCs w:val="24"/>
        </w:rPr>
      </w:pPr>
      <w:r w:rsidRPr="005E371A">
        <w:rPr>
          <w:rFonts w:ascii="Arial" w:eastAsia="Arial" w:hAnsi="Arial" w:cs="Arial"/>
          <w:color w:val="000000"/>
          <w:sz w:val="24"/>
          <w:szCs w:val="24"/>
        </w:rPr>
        <w:lastRenderedPageBreak/>
        <w:t>Using the weighted proportions of women and men who report limitation</w:t>
      </w:r>
      <w:r w:rsidR="00216652">
        <w:rPr>
          <w:rFonts w:ascii="Arial" w:eastAsia="Arial" w:hAnsi="Arial" w:cs="Arial"/>
          <w:color w:val="000000"/>
          <w:sz w:val="24"/>
          <w:szCs w:val="24"/>
        </w:rPr>
        <w:t>s</w:t>
      </w:r>
      <w:r w:rsidRPr="005E371A">
        <w:rPr>
          <w:rFonts w:ascii="Arial" w:eastAsia="Arial" w:hAnsi="Arial" w:cs="Arial"/>
          <w:color w:val="000000"/>
          <w:sz w:val="24"/>
          <w:szCs w:val="24"/>
        </w:rPr>
        <w:t xml:space="preserve"> in ADL</w:t>
      </w:r>
      <w:r w:rsidR="00216652">
        <w:rPr>
          <w:rFonts w:ascii="Arial" w:eastAsia="Arial" w:hAnsi="Arial" w:cs="Arial"/>
          <w:color w:val="000000"/>
          <w:sz w:val="24"/>
          <w:szCs w:val="24"/>
        </w:rPr>
        <w:t>s</w:t>
      </w:r>
      <w:r w:rsidRPr="005E371A">
        <w:rPr>
          <w:rFonts w:ascii="Arial" w:eastAsia="Arial" w:hAnsi="Arial" w:cs="Arial"/>
          <w:color w:val="000000"/>
          <w:sz w:val="24"/>
          <w:szCs w:val="24"/>
        </w:rPr>
        <w:t xml:space="preserve"> and of at least one chronic disease in the population for each survey, we computed the </w:t>
      </w:r>
      <w:r w:rsidR="002B3BF7" w:rsidRPr="005166B8">
        <w:rPr>
          <w:rFonts w:ascii="Arial" w:hAnsi="Arial"/>
          <w:color w:val="000000"/>
          <w:sz w:val="24"/>
        </w:rPr>
        <w:t xml:space="preserve">prevalence of </w:t>
      </w:r>
      <w:r w:rsidRPr="005E371A">
        <w:rPr>
          <w:rFonts w:ascii="Arial" w:eastAsia="Arial" w:hAnsi="Arial" w:cs="Arial"/>
          <w:color w:val="000000"/>
          <w:sz w:val="24"/>
          <w:szCs w:val="24"/>
        </w:rPr>
        <w:t>unhealthy individuals</w:t>
      </w:r>
      <w:r w:rsidR="002B3BF7" w:rsidRPr="005166B8">
        <w:rPr>
          <w:rFonts w:ascii="Arial" w:hAnsi="Arial"/>
          <w:color w:val="000000"/>
          <w:sz w:val="24"/>
        </w:rPr>
        <w:t xml:space="preserve"> </w:t>
      </w:r>
      <w:r w:rsidR="002B3BF7">
        <w:rPr>
          <w:rFonts w:ascii="Arial" w:eastAsia="Arial" w:hAnsi="Arial" w:cs="Arial"/>
          <w:sz w:val="24"/>
          <w:szCs w:val="24"/>
        </w:rPr>
        <w:t xml:space="preserve">for each country </w:t>
      </w:r>
      <w:r w:rsidRPr="005E371A">
        <w:rPr>
          <w:rFonts w:ascii="Arial" w:eastAsia="Arial" w:hAnsi="Arial" w:cs="Arial"/>
          <w:color w:val="000000"/>
          <w:sz w:val="24"/>
          <w:szCs w:val="24"/>
        </w:rPr>
        <w:t>and by 5</w:t>
      </w:r>
      <w:r w:rsidR="00DF4D3B">
        <w:rPr>
          <w:rFonts w:ascii="Arial" w:eastAsia="Arial" w:hAnsi="Arial" w:cs="Arial"/>
          <w:color w:val="000000"/>
          <w:sz w:val="24"/>
          <w:szCs w:val="24"/>
        </w:rPr>
        <w:t xml:space="preserve"> </w:t>
      </w:r>
      <w:r w:rsidRPr="005E371A">
        <w:rPr>
          <w:rFonts w:ascii="Arial" w:eastAsia="Arial" w:hAnsi="Arial" w:cs="Arial"/>
          <w:color w:val="000000"/>
          <w:sz w:val="24"/>
          <w:szCs w:val="24"/>
        </w:rPr>
        <w:t>y age groups</w:t>
      </w:r>
      <w:r>
        <w:rPr>
          <w:rFonts w:ascii="Arial" w:eastAsia="Arial" w:hAnsi="Arial" w:cs="Arial"/>
          <w:color w:val="000000"/>
          <w:sz w:val="24"/>
          <w:szCs w:val="24"/>
        </w:rPr>
        <w:t>.</w:t>
      </w:r>
      <w:r w:rsidR="00293B95">
        <w:rPr>
          <w:rFonts w:ascii="Arial" w:eastAsia="Arial" w:hAnsi="Arial" w:cs="Arial"/>
          <w:color w:val="000000"/>
          <w:sz w:val="24"/>
          <w:szCs w:val="24"/>
        </w:rPr>
        <w:t xml:space="preserve"> </w:t>
      </w:r>
      <w:r w:rsidR="00DA586B" w:rsidRPr="005166B8">
        <w:rPr>
          <w:rFonts w:ascii="Arial" w:hAnsi="Arial"/>
          <w:sz w:val="24"/>
        </w:rPr>
        <w:t>We then</w:t>
      </w:r>
      <w:r w:rsidR="007E07B6">
        <w:rPr>
          <w:rFonts w:ascii="Arial" w:eastAsia="Arial" w:hAnsi="Arial" w:cs="Arial"/>
          <w:sz w:val="24"/>
          <w:szCs w:val="24"/>
        </w:rPr>
        <w:t xml:space="preserve"> </w:t>
      </w:r>
      <w:r w:rsidR="002B3BF7">
        <w:rPr>
          <w:rFonts w:ascii="Arial" w:eastAsia="Arial" w:hAnsi="Arial" w:cs="Arial"/>
          <w:sz w:val="24"/>
          <w:szCs w:val="24"/>
        </w:rPr>
        <w:t xml:space="preserve">combine </w:t>
      </w:r>
      <w:r w:rsidR="00244C53">
        <w:rPr>
          <w:rFonts w:ascii="Arial" w:eastAsia="Arial" w:hAnsi="Arial" w:cs="Arial"/>
          <w:sz w:val="24"/>
          <w:szCs w:val="24"/>
        </w:rPr>
        <w:t>the computed prevalence</w:t>
      </w:r>
      <w:r w:rsidR="002B3BF7">
        <w:rPr>
          <w:rFonts w:ascii="Arial" w:eastAsia="Arial" w:hAnsi="Arial" w:cs="Arial"/>
          <w:sz w:val="24"/>
          <w:szCs w:val="24"/>
        </w:rPr>
        <w:t xml:space="preserve"> with</w:t>
      </w:r>
      <w:r w:rsidR="00DD010D">
        <w:rPr>
          <w:rFonts w:ascii="Arial" w:eastAsia="Arial" w:hAnsi="Arial" w:cs="Arial"/>
          <w:sz w:val="24"/>
          <w:szCs w:val="24"/>
        </w:rPr>
        <w:t xml:space="preserve"> c</w:t>
      </w:r>
      <w:r w:rsidR="004F27CD">
        <w:rPr>
          <w:rFonts w:ascii="Arial" w:eastAsia="Arial" w:hAnsi="Arial" w:cs="Arial"/>
          <w:sz w:val="24"/>
          <w:szCs w:val="24"/>
        </w:rPr>
        <w:t xml:space="preserve">ountry-specific </w:t>
      </w:r>
      <w:r w:rsidR="00C20BD4">
        <w:rPr>
          <w:rFonts w:ascii="Arial" w:eastAsia="Arial" w:hAnsi="Arial" w:cs="Arial"/>
          <w:sz w:val="24"/>
          <w:szCs w:val="24"/>
        </w:rPr>
        <w:t>life tables</w:t>
      </w:r>
      <w:r w:rsidR="004F7185">
        <w:rPr>
          <w:rFonts w:ascii="Arial" w:eastAsia="Arial" w:hAnsi="Arial" w:cs="Arial"/>
          <w:sz w:val="24"/>
          <w:szCs w:val="24"/>
        </w:rPr>
        <w:t xml:space="preserve"> to estimate healthy life expectancies</w:t>
      </w:r>
      <w:r w:rsidR="002B3BF7">
        <w:rPr>
          <w:rFonts w:ascii="Arial" w:eastAsia="Arial" w:hAnsi="Arial" w:cs="Arial"/>
          <w:sz w:val="24"/>
          <w:szCs w:val="24"/>
        </w:rPr>
        <w:t xml:space="preserve">. </w:t>
      </w:r>
      <m:oMath>
        <m:r>
          <w:rPr>
            <w:rFonts w:ascii="Cambria Math" w:eastAsia="Cambria Math" w:hAnsi="Cambria Math" w:cs="Cambria Math"/>
            <w:sz w:val="24"/>
            <w:szCs w:val="24"/>
          </w:rPr>
          <m:t>DFLE</m:t>
        </m:r>
      </m:oMath>
      <w:r w:rsidR="00D17C9E">
        <w:rPr>
          <w:rFonts w:ascii="Arial" w:eastAsia="Arial" w:hAnsi="Arial" w:cs="Arial"/>
          <w:color w:val="000000"/>
          <w:sz w:val="24"/>
          <w:szCs w:val="24"/>
        </w:rPr>
        <w:t xml:space="preserve">  </w:t>
      </w:r>
      <w:r w:rsidR="00244C53">
        <w:rPr>
          <w:rFonts w:ascii="Arial" w:eastAsia="Arial" w:hAnsi="Arial" w:cs="Arial"/>
          <w:sz w:val="24"/>
          <w:szCs w:val="24"/>
        </w:rPr>
        <w:t>is the</w:t>
      </w:r>
      <w:r w:rsidR="00D17C9E">
        <w:rPr>
          <w:rFonts w:ascii="Arial" w:eastAsia="Arial" w:hAnsi="Arial" w:cs="Arial"/>
          <w:sz w:val="24"/>
          <w:szCs w:val="24"/>
        </w:rPr>
        <w:t>n defined as t</w:t>
      </w:r>
      <w:r w:rsidR="007E07B6">
        <w:rPr>
          <w:rFonts w:ascii="Arial" w:eastAsia="Arial" w:hAnsi="Arial" w:cs="Arial"/>
          <w:sz w:val="24"/>
          <w:szCs w:val="24"/>
        </w:rPr>
        <w:t>he number of years lived free of disability</w:t>
      </w:r>
      <w:r w:rsidR="00D17C9E">
        <w:rPr>
          <w:rFonts w:ascii="Arial" w:eastAsia="Arial" w:hAnsi="Arial" w:cs="Arial"/>
          <w:sz w:val="24"/>
          <w:szCs w:val="24"/>
        </w:rPr>
        <w:t xml:space="preserve">, while </w:t>
      </w:r>
      <m:oMath>
        <m:r>
          <w:rPr>
            <w:rFonts w:ascii="Cambria Math" w:eastAsia="Cambria Math" w:hAnsi="Cambria Math" w:cs="Cambria Math"/>
            <w:sz w:val="24"/>
            <w:szCs w:val="24"/>
          </w:rPr>
          <m:t>CFLE</m:t>
        </m:r>
      </m:oMath>
      <w:r w:rsidR="00D17C9E" w:rsidRPr="00D17C9E">
        <w:rPr>
          <w:rFonts w:ascii="Arial" w:eastAsia="Arial" w:hAnsi="Arial" w:cs="Arial"/>
          <w:sz w:val="24"/>
          <w:szCs w:val="24"/>
        </w:rPr>
        <w:t xml:space="preserve"> </w:t>
      </w:r>
      <w:r w:rsidR="00D17C9E">
        <w:rPr>
          <w:rFonts w:ascii="Arial" w:eastAsia="Arial" w:hAnsi="Arial" w:cs="Arial"/>
          <w:sz w:val="24"/>
          <w:szCs w:val="24"/>
        </w:rPr>
        <w:t xml:space="preserve">is the number of years lived without chronic </w:t>
      </w:r>
      <w:r w:rsidR="00636697">
        <w:rPr>
          <w:rFonts w:ascii="Arial" w:eastAsia="Arial" w:hAnsi="Arial" w:cs="Arial"/>
          <w:sz w:val="24"/>
          <w:szCs w:val="24"/>
        </w:rPr>
        <w:t>diseases</w:t>
      </w:r>
      <w:r w:rsidR="00BD42EB">
        <w:rPr>
          <w:rFonts w:ascii="Arial" w:eastAsia="Arial" w:hAnsi="Arial" w:cs="Arial"/>
          <w:sz w:val="24"/>
          <w:szCs w:val="24"/>
        </w:rPr>
        <w:t>.</w:t>
      </w:r>
      <w:bookmarkStart w:id="12" w:name="_Hlk138322586"/>
      <w:r w:rsidR="000E4787">
        <w:rPr>
          <w:rFonts w:ascii="Arial" w:eastAsia="Arial" w:hAnsi="Arial" w:cs="Arial"/>
          <w:color w:val="000000"/>
          <w:sz w:val="24"/>
          <w:szCs w:val="24"/>
        </w:rPr>
        <w:t xml:space="preserve"> </w:t>
      </w:r>
      <w:r>
        <w:rPr>
          <w:rFonts w:ascii="Arial" w:eastAsia="Arial" w:hAnsi="Arial" w:cs="Arial"/>
          <w:sz w:val="24"/>
          <w:szCs w:val="24"/>
        </w:rPr>
        <w:t xml:space="preserve">We then calculate </w:t>
      </w:r>
      <w:r w:rsidR="00C62157">
        <w:rPr>
          <w:rFonts w:ascii="Arial" w:eastAsia="Arial" w:hAnsi="Arial" w:cs="Arial"/>
          <w:sz w:val="24"/>
          <w:szCs w:val="24"/>
        </w:rPr>
        <w:t xml:space="preserve">the </w:t>
      </w:r>
      <w:r>
        <w:rPr>
          <w:rFonts w:ascii="Arial" w:eastAsia="Arial" w:hAnsi="Arial" w:cs="Arial"/>
          <w:sz w:val="24"/>
          <w:szCs w:val="24"/>
        </w:rPr>
        <w:t>gender gap in</w:t>
      </w:r>
      <w:r w:rsidR="000B315A">
        <w:rPr>
          <w:rFonts w:ascii="Arial" w:eastAsia="Arial" w:hAnsi="Arial" w:cs="Arial"/>
          <w:sz w:val="24"/>
          <w:szCs w:val="24"/>
        </w:rPr>
        <w:t xml:space="preserve"> </w:t>
      </w:r>
      <m:oMath>
        <m:r>
          <w:rPr>
            <w:rFonts w:ascii="Cambria Math" w:eastAsia="Cambria Math" w:hAnsi="Cambria Math" w:cs="Cambria Math"/>
            <w:sz w:val="24"/>
            <w:szCs w:val="24"/>
          </w:rPr>
          <m:t>DFLE</m:t>
        </m:r>
      </m:oMath>
      <w:r w:rsidR="000B315A">
        <w:rPr>
          <w:rFonts w:ascii="Arial" w:eastAsia="Arial" w:hAnsi="Arial" w:cs="Arial"/>
          <w:sz w:val="24"/>
          <w:szCs w:val="24"/>
        </w:rPr>
        <w:t xml:space="preserve"> </w:t>
      </w:r>
      <w:r>
        <w:rPr>
          <w:rFonts w:ascii="Arial" w:eastAsia="Arial" w:hAnsi="Arial" w:cs="Arial"/>
          <w:sz w:val="24"/>
          <w:szCs w:val="24"/>
        </w:rPr>
        <w:t>as</w:t>
      </w:r>
      <w:r w:rsidR="00C907EB">
        <w:rPr>
          <w:rFonts w:ascii="Arial" w:eastAsia="Arial" w:hAnsi="Arial" w:cs="Arial"/>
          <w:sz w:val="24"/>
          <w:szCs w:val="24"/>
        </w:rPr>
        <w:t xml:space="preserve"> </w:t>
      </w:r>
      <m:oMath>
        <m:sSubSup>
          <m:sSubSupPr>
            <m:ctrlPr>
              <w:rPr>
                <w:rFonts w:ascii="Cambria Math" w:eastAsia="Cambria Math" w:hAnsi="Cambria Math" w:cs="Cambria Math"/>
                <w:i/>
                <w:sz w:val="24"/>
                <w:szCs w:val="24"/>
              </w:rPr>
            </m:ctrlPr>
          </m:sSubSupPr>
          <m:e>
            <m:r>
              <w:rPr>
                <w:rFonts w:ascii="Cambria Math" w:eastAsia="Cambria Math" w:hAnsi="Cambria Math" w:cs="Cambria Math"/>
                <w:sz w:val="24"/>
                <w:szCs w:val="24"/>
              </w:rPr>
              <m:t>∆</m:t>
            </m:r>
            <m:ctrlPr>
              <w:rPr>
                <w:rFonts w:ascii="Cambria Math" w:eastAsia="Cambria Math" w:hAnsi="Cambria Math" w:cs="Cambria Math"/>
                <w:sz w:val="24"/>
                <w:szCs w:val="24"/>
              </w:rPr>
            </m:ctrlPr>
          </m:e>
          <m:sub>
            <m:r>
              <w:rPr>
                <w:rFonts w:ascii="Cambria Math" w:eastAsia="Cambria Math" w:hAnsi="Cambria Math" w:cs="Cambria Math"/>
                <w:sz w:val="24"/>
                <w:szCs w:val="24"/>
              </w:rPr>
              <m:t>DFLE</m:t>
            </m:r>
            <m:ctrlPr>
              <w:rPr>
                <w:rFonts w:ascii="Cambria Math" w:eastAsia="Cambria Math" w:hAnsi="Cambria Math" w:cs="Cambria Math"/>
                <w:sz w:val="24"/>
                <w:szCs w:val="24"/>
              </w:rPr>
            </m:ctrlPr>
          </m:sub>
          <m:sup>
            <m:r>
              <w:rPr>
                <w:rFonts w:ascii="Cambria Math" w:eastAsia="Cambria Math" w:hAnsi="Cambria Math" w:cs="Cambria Math"/>
                <w:sz w:val="24"/>
                <w:szCs w:val="24"/>
              </w:rPr>
              <m:t xml:space="preserve"> </m:t>
            </m:r>
            <m:ctrlPr>
              <w:rPr>
                <w:rFonts w:ascii="Cambria Math" w:eastAsia="Cambria Math" w:hAnsi="Cambria Math" w:cs="Cambria Math"/>
                <w:sz w:val="24"/>
                <w:szCs w:val="24"/>
              </w:rPr>
            </m:ctrlPr>
          </m:sup>
        </m:sSubSup>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DFLE</m:t>
            </m:r>
          </m:e>
          <m:sup>
            <m:r>
              <w:rPr>
                <w:rFonts w:ascii="Cambria Math" w:eastAsia="Cambria Math" w:hAnsi="Cambria Math" w:cs="Cambria Math"/>
                <w:sz w:val="24"/>
                <w:szCs w:val="24"/>
              </w:rPr>
              <m:t>Women</m:t>
            </m:r>
          </m:sup>
        </m:sSup>
      </m:oMath>
      <w:r w:rsidR="00963ACB" w:rsidRPr="00963ACB">
        <w:rPr>
          <w:rFonts w:ascii="Arial" w:eastAsia="Arial" w:hAnsi="Arial" w:cs="Arial"/>
          <w:sz w:val="24"/>
          <w:szCs w:val="24"/>
        </w:rPr>
        <w:t>-</w:t>
      </w:r>
      <w:r w:rsidR="00963ACB">
        <w:rPr>
          <w:rFonts w:ascii="Arial" w:eastAsia="Arial" w:hAnsi="Arial" w:cs="Arial"/>
          <w:sz w:val="24"/>
          <w:szCs w:val="24"/>
        </w:rPr>
        <w:t xml:space="preserve"> </w:t>
      </w:r>
      <m:oMath>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DFLE</m:t>
            </m:r>
          </m:e>
          <m:sup>
            <m:r>
              <w:rPr>
                <w:rFonts w:ascii="Cambria Math" w:eastAsia="Cambria Math" w:hAnsi="Cambria Math" w:cs="Cambria Math"/>
                <w:sz w:val="24"/>
                <w:szCs w:val="24"/>
              </w:rPr>
              <m:t>Men</m:t>
            </m:r>
          </m:sup>
        </m:sSup>
        <m:r>
          <w:rPr>
            <w:rFonts w:ascii="Cambria Math" w:eastAsia="Cambria Math" w:hAnsi="Cambria Math" w:cs="Cambria Math"/>
            <w:sz w:val="24"/>
            <w:szCs w:val="24"/>
          </w:rPr>
          <m:t xml:space="preserve"> </m:t>
        </m:r>
        <m:r>
          <w:rPr>
            <w:rFonts w:ascii="Cambria Math" w:eastAsia="Cambria Math" w:hAnsi="Cambria Math" w:cs="Cambria Math"/>
          </w:rPr>
          <m:t xml:space="preserve"> </m:t>
        </m:r>
      </m:oMath>
      <w:r w:rsidR="00C907EB">
        <w:rPr>
          <w:rFonts w:ascii="Arial" w:eastAsia="Arial" w:hAnsi="Arial" w:cs="Arial"/>
          <w:sz w:val="24"/>
          <w:szCs w:val="24"/>
        </w:rPr>
        <w:t>a</w:t>
      </w:r>
      <w:proofErr w:type="spellStart"/>
      <w:r>
        <w:rPr>
          <w:rFonts w:ascii="Arial" w:eastAsia="Arial" w:hAnsi="Arial" w:cs="Arial"/>
          <w:sz w:val="24"/>
          <w:szCs w:val="24"/>
        </w:rPr>
        <w:t>nd</w:t>
      </w:r>
      <w:proofErr w:type="spellEnd"/>
      <w:r>
        <w:rPr>
          <w:rFonts w:ascii="Arial" w:eastAsia="Arial" w:hAnsi="Arial" w:cs="Arial"/>
          <w:sz w:val="24"/>
          <w:szCs w:val="24"/>
        </w:rPr>
        <w:t xml:space="preserve"> the gender gap in </w:t>
      </w:r>
      <m:oMath>
        <m:r>
          <w:rPr>
            <w:rFonts w:ascii="Cambria Math" w:eastAsia="Cambria Math" w:hAnsi="Cambria Math" w:cs="Cambria Math"/>
            <w:sz w:val="24"/>
            <w:szCs w:val="24"/>
          </w:rPr>
          <m:t>CFLE</m:t>
        </m:r>
      </m:oMath>
      <w:r>
        <w:rPr>
          <w:rFonts w:ascii="Arial" w:eastAsia="Arial" w:hAnsi="Arial" w:cs="Arial"/>
          <w:i/>
          <w:sz w:val="24"/>
          <w:szCs w:val="24"/>
        </w:rPr>
        <w:t xml:space="preserve"> </w:t>
      </w:r>
      <w:r>
        <w:rPr>
          <w:rFonts w:ascii="Arial" w:eastAsia="Arial" w:hAnsi="Arial" w:cs="Arial"/>
          <w:sz w:val="24"/>
          <w:szCs w:val="24"/>
        </w:rPr>
        <w:t>as</w:t>
      </w:r>
      <w:r w:rsidR="00C907EB">
        <w:rPr>
          <w:rFonts w:ascii="Arial" w:eastAsia="Arial" w:hAnsi="Arial" w:cs="Arial"/>
          <w:sz w:val="24"/>
          <w:szCs w:val="24"/>
        </w:rPr>
        <w:t xml:space="preserve"> </w:t>
      </w:r>
      <m:oMath>
        <m:sSubSup>
          <m:sSubSupPr>
            <m:ctrlPr>
              <w:rPr>
                <w:rFonts w:ascii="Cambria Math" w:eastAsia="Cambria Math" w:hAnsi="Cambria Math" w:cs="Cambria Math"/>
                <w:sz w:val="24"/>
                <w:szCs w:val="24"/>
              </w:rPr>
            </m:ctrlPr>
          </m:sSubSupPr>
          <m:e>
            <m:r>
              <w:rPr>
                <w:rFonts w:ascii="Cambria Math" w:eastAsia="Cambria Math" w:hAnsi="Cambria Math" w:cs="Cambria Math"/>
                <w:sz w:val="24"/>
                <w:szCs w:val="24"/>
              </w:rPr>
              <m:t>∆</m:t>
            </m:r>
          </m:e>
          <m:sub>
            <m:r>
              <w:rPr>
                <w:rFonts w:ascii="Cambria Math" w:eastAsia="Cambria Math" w:hAnsi="Cambria Math" w:cs="Cambria Math"/>
                <w:sz w:val="24"/>
                <w:szCs w:val="24"/>
              </w:rPr>
              <m:t>CFLE</m:t>
            </m:r>
          </m:sub>
          <m:sup>
            <m:r>
              <w:rPr>
                <w:rFonts w:ascii="Cambria Math" w:eastAsia="Cambria Math" w:hAnsi="Cambria Math" w:cs="Cambria Math"/>
                <w:sz w:val="24"/>
                <w:szCs w:val="24"/>
              </w:rPr>
              <m:t xml:space="preserve"> </m:t>
            </m:r>
          </m:sup>
        </m:sSubSup>
        <m:r>
          <w:rPr>
            <w:rFonts w:ascii="Cambria Math" w:eastAsia="Cambria Math" w:hAnsi="Cambria Math" w:cs="Cambria Math"/>
            <w:sz w:val="24"/>
            <w:szCs w:val="24"/>
          </w:rPr>
          <m:t>=</m:t>
        </m:r>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CFLE</m:t>
            </m:r>
          </m:e>
          <m:sup>
            <m:r>
              <w:rPr>
                <w:rFonts w:ascii="Cambria Math" w:eastAsia="Cambria Math" w:hAnsi="Cambria Math" w:cs="Cambria Math"/>
                <w:sz w:val="24"/>
                <w:szCs w:val="24"/>
              </w:rPr>
              <m:t>Women</m:t>
            </m:r>
          </m:sup>
        </m:sSup>
      </m:oMath>
      <w:r w:rsidR="00963ACB" w:rsidRPr="00963ACB">
        <w:rPr>
          <w:rFonts w:ascii="Arial" w:eastAsia="Arial" w:hAnsi="Arial" w:cs="Arial"/>
          <w:sz w:val="24"/>
          <w:szCs w:val="24"/>
        </w:rPr>
        <w:t>-</w:t>
      </w:r>
      <w:r w:rsidR="00963ACB">
        <w:rPr>
          <w:rFonts w:ascii="Arial" w:eastAsia="Arial" w:hAnsi="Arial" w:cs="Arial"/>
          <w:sz w:val="24"/>
          <w:szCs w:val="24"/>
        </w:rPr>
        <w:t xml:space="preserve"> </w:t>
      </w:r>
      <m:oMath>
        <m:sSup>
          <m:sSupPr>
            <m:ctrlPr>
              <w:rPr>
                <w:rFonts w:ascii="Cambria Math" w:eastAsia="Cambria Math" w:hAnsi="Cambria Math" w:cs="Cambria Math"/>
                <w:i/>
                <w:sz w:val="24"/>
                <w:szCs w:val="24"/>
              </w:rPr>
            </m:ctrlPr>
          </m:sSupPr>
          <m:e>
            <m:r>
              <w:rPr>
                <w:rFonts w:ascii="Cambria Math" w:eastAsia="Cambria Math" w:hAnsi="Cambria Math" w:cs="Cambria Math"/>
                <w:sz w:val="24"/>
                <w:szCs w:val="24"/>
              </w:rPr>
              <m:t>CFLE</m:t>
            </m:r>
          </m:e>
          <m:sup>
            <m:r>
              <w:rPr>
                <w:rFonts w:ascii="Cambria Math" w:eastAsia="Cambria Math" w:hAnsi="Cambria Math" w:cs="Cambria Math"/>
                <w:sz w:val="24"/>
                <w:szCs w:val="24"/>
              </w:rPr>
              <m:t>Men</m:t>
            </m:r>
          </m:sup>
        </m:sSup>
      </m:oMath>
      <w:r w:rsidR="00C907EB">
        <w:rPr>
          <w:rFonts w:ascii="Arial" w:eastAsia="Arial" w:hAnsi="Arial" w:cs="Arial"/>
          <w:sz w:val="24"/>
          <w:szCs w:val="24"/>
        </w:rPr>
        <w:t>.</w:t>
      </w:r>
    </w:p>
    <w:p w14:paraId="391D5944" w14:textId="3E1AF53C" w:rsidR="00706B3C" w:rsidRDefault="00706B3C" w:rsidP="009372EB">
      <w:pPr>
        <w:spacing w:line="360" w:lineRule="auto"/>
        <w:jc w:val="both"/>
        <w:rPr>
          <w:rFonts w:ascii="Arial" w:eastAsia="Arial" w:hAnsi="Arial" w:cs="Arial"/>
          <w:sz w:val="24"/>
          <w:szCs w:val="24"/>
        </w:rPr>
      </w:pPr>
    </w:p>
    <w:p w14:paraId="2A62FE19" w14:textId="060FDBD4" w:rsidR="009372EB" w:rsidRPr="00705455" w:rsidRDefault="009372EB" w:rsidP="000E4787">
      <w:pPr>
        <w:keepNext/>
        <w:pBdr>
          <w:top w:val="nil"/>
          <w:left w:val="nil"/>
          <w:bottom w:val="nil"/>
          <w:right w:val="nil"/>
          <w:between w:val="nil"/>
        </w:pBdr>
        <w:spacing w:after="0" w:line="360" w:lineRule="auto"/>
        <w:jc w:val="both"/>
        <w:rPr>
          <w:rFonts w:ascii="Arial" w:eastAsia="Arial" w:hAnsi="Arial" w:cs="Arial"/>
          <w:b/>
          <w:color w:val="000000"/>
          <w:sz w:val="24"/>
          <w:szCs w:val="24"/>
        </w:rPr>
      </w:pPr>
      <w:r>
        <w:rPr>
          <w:rFonts w:ascii="Arial" w:eastAsia="Arial" w:hAnsi="Arial" w:cs="Arial"/>
          <w:sz w:val="24"/>
          <w:szCs w:val="24"/>
        </w:rPr>
        <w:t xml:space="preserve">To decompose the gap, we apply </w:t>
      </w:r>
      <w:r>
        <w:rPr>
          <w:rFonts w:ascii="Arial" w:eastAsia="Arial" w:hAnsi="Arial" w:cs="Arial"/>
          <w:color w:val="000000"/>
          <w:sz w:val="24"/>
          <w:szCs w:val="24"/>
        </w:rPr>
        <w:t>the continuous change decomposition method</w:t>
      </w:r>
      <w:r w:rsidR="00842EBA">
        <w:rPr>
          <w:rFonts w:ascii="Arial" w:eastAsia="Arial" w:hAnsi="Arial" w:cs="Arial"/>
          <w:color w:val="000000"/>
          <w:sz w:val="24"/>
          <w:szCs w:val="24"/>
        </w:rPr>
        <w:t xml:space="preserve"> </w:t>
      </w:r>
      <w:r w:rsidR="00842EBA">
        <w:rPr>
          <w:rFonts w:ascii="Arial" w:eastAsia="Arial" w:hAnsi="Arial" w:cs="Arial"/>
          <w:color w:val="000000"/>
          <w:sz w:val="24"/>
          <w:szCs w:val="24"/>
        </w:rPr>
        <w:fldChar w:fldCharType="begin" w:fldLock="1"/>
      </w:r>
      <w:r w:rsidR="000E4787">
        <w:rPr>
          <w:rFonts w:ascii="Arial" w:eastAsia="Arial" w:hAnsi="Arial" w:cs="Arial"/>
          <w:color w:val="000000"/>
          <w:sz w:val="24"/>
          <w:szCs w:val="24"/>
        </w:rPr>
        <w:instrText>ADDIN CSL_CITATION {"citationItems":[{"id":"ITEM-1","itemData":{"DOI":"10.1353/dem.0.0033","ISSN":"0070-3370","PMID":"19110897","abstract":"A demographic measure is often expressed as a deterministic or stochastic function of multiple variables (covariates), and a general problem (the decomposition problem) is to assess contributions of individual covariates to a difference in the demographic measure (dependent variable) between two populations. We propose a method of decomposition analysis based on an assumption that covariates change continuously along an actual or hypothetical dimension. This assumption leads to a general model that logically justifies the additivity of covariate effects and the elimination of interaction terms, even if the dependent variable itself is a nonadditive function. A comparison with earlier methods illustrates other practical advantages of the method: in addition to an absence of residuals or interaction terms, the method can easily handle a large number of covariates and does not require a logically meaningful ordering of covariates. Two empirical examples show that the method can be applied flexibly to a wide variety of decomposition problems. This study also suggests that when data are available at multiple time points over a long interval, it is more accurate to compute an aggregated decomposition based on multiple subintervals than to compute a single decomposition for the entire study period.","author":[{"dropping-particle":"","family":"Horiuchi","given":"Shiro","non-dropping-particle":"","parse-names":false,"suffix":""},{"dropping-particle":"","family":"Wilmoth","given":"John R","non-dropping-particle":"","parse-names":false,"suffix":""},{"dropping-particle":"","family":"Pletcher","given":"Scott D","non-dropping-particle":"","parse-names":false,"suffix":""}],"container-title":"Demography","id":"ITEM-1","issue":"4","issued":{"date-parts":[["2008","11"]]},"page":"785-801","title":"A decomposition method based on a model of continuous change.","type":"article-journal","volume":"45"},"uris":["http://www.mendeley.com/documents/?uuid=a3008638-d90c-386e-8292-843c29d8cffd"]},{"id":"ITEM-2","itemData":{"DOI":"10.1353/dem.0.0033","author":[{"dropping-particle":"","family":"Riffe","given":"Tim","non-dropping-particle":"","parse-names":false,"suffix":""}],"id":"ITEM-2","issued":{"date-parts":[["2018"]]},"title":"Package 'DemoDecomp' Type Package Title Decompose Demographic Functions","type":"article-journal"},"uris":["http://www.mendeley.com/documents/?uuid=c4f25388-2553-3bf6-8752-093bf4fed107"]}],"mendeley":{"formattedCitation":"(33, 34)","plainTextFormattedCitation":"(33, 34)","previouslyFormattedCitation":"(33, 34)"},"properties":{"noteIndex":0},"schema":"https://github.com/citation-style-language/schema/raw/master/csl-citation.json"}</w:instrText>
      </w:r>
      <w:r w:rsidR="00842EBA">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(33, 34)</w:t>
      </w:r>
      <w:r w:rsidR="00842EBA">
        <w:rPr>
          <w:rFonts w:ascii="Arial" w:eastAsia="Arial" w:hAnsi="Arial" w:cs="Arial"/>
          <w:color w:val="000000"/>
          <w:sz w:val="24"/>
          <w:szCs w:val="24"/>
        </w:rPr>
        <w:fldChar w:fldCharType="end"/>
      </w:r>
      <w:r w:rsidR="00706B3C">
        <w:rPr>
          <w:rFonts w:ascii="Arial" w:eastAsia="Arial" w:hAnsi="Arial" w:cs="Arial"/>
          <w:color w:val="000000"/>
          <w:sz w:val="24"/>
          <w:szCs w:val="24"/>
        </w:rPr>
        <w:t xml:space="preserve">, </w:t>
      </w:r>
      <w:r w:rsidR="00706B3C">
        <w:rPr>
          <w:rFonts w:ascii="Arial" w:eastAsia="Arial" w:hAnsi="Arial" w:cs="Arial"/>
          <w:sz w:val="24"/>
          <w:szCs w:val="24"/>
        </w:rPr>
        <w:t xml:space="preserve">and split the gender differences in </w:t>
      </w:r>
      <m:oMath>
        <m:r>
          <w:rPr>
            <w:rFonts w:ascii="Cambria Math" w:eastAsia="Cambria Math" w:hAnsi="Cambria Math" w:cs="Cambria Math"/>
            <w:sz w:val="24"/>
            <w:szCs w:val="24"/>
          </w:rPr>
          <m:t>DFLE</m:t>
        </m:r>
      </m:oMath>
      <w:r w:rsidR="00706B3C">
        <w:rPr>
          <w:rFonts w:ascii="Arial" w:eastAsia="Arial" w:hAnsi="Arial" w:cs="Arial"/>
          <w:sz w:val="24"/>
          <w:szCs w:val="24"/>
        </w:rPr>
        <w:t xml:space="preserve"> and </w:t>
      </w:r>
      <m:oMath>
        <m:r>
          <w:rPr>
            <w:rFonts w:ascii="Cambria Math" w:eastAsia="Cambria Math" w:hAnsi="Cambria Math" w:cs="Cambria Math"/>
            <w:sz w:val="24"/>
            <w:szCs w:val="24"/>
          </w:rPr>
          <m:t>CFLE</m:t>
        </m:r>
      </m:oMath>
      <w:r w:rsidR="00AA6053">
        <w:rPr>
          <w:rFonts w:ascii="Arial" w:eastAsia="Arial" w:hAnsi="Arial" w:cs="Arial"/>
          <w:sz w:val="24"/>
          <w:szCs w:val="24"/>
        </w:rPr>
        <w:t xml:space="preserve"> </w:t>
      </w:r>
      <w:r w:rsidR="00706B3C">
        <w:rPr>
          <w:rFonts w:ascii="Arial" w:eastAsia="Arial" w:hAnsi="Arial" w:cs="Arial"/>
          <w:sz w:val="24"/>
          <w:szCs w:val="24"/>
        </w:rPr>
        <w:t>at age</w:t>
      </w:r>
      <w:r w:rsidR="00706B3C">
        <w:rPr>
          <w:rFonts w:ascii="Arial" w:eastAsia="Arial" w:hAnsi="Arial" w:cs="Arial"/>
          <w:i/>
          <w:sz w:val="24"/>
          <w:szCs w:val="24"/>
        </w:rPr>
        <w:t xml:space="preserve"> </w:t>
      </w:r>
      <w:r w:rsidR="00706B3C">
        <w:rPr>
          <w:rFonts w:ascii="Arial" w:eastAsia="Arial" w:hAnsi="Arial" w:cs="Arial"/>
          <w:sz w:val="24"/>
          <w:szCs w:val="24"/>
        </w:rPr>
        <w:t>60</w:t>
      </w:r>
      <w:r w:rsidR="00452DA1">
        <w:rPr>
          <w:rFonts w:ascii="Arial" w:eastAsia="Arial" w:hAnsi="Arial" w:cs="Arial"/>
          <w:sz w:val="24"/>
          <w:szCs w:val="24"/>
        </w:rPr>
        <w:t xml:space="preserve"> y</w:t>
      </w:r>
      <w:r w:rsidR="00706B3C">
        <w:rPr>
          <w:rFonts w:ascii="Arial" w:eastAsia="Arial" w:hAnsi="Arial" w:cs="Arial"/>
          <w:sz w:val="24"/>
          <w:szCs w:val="24"/>
        </w:rPr>
        <w:t xml:space="preserve"> into mortality and disability/chronic effects </w:t>
      </w:r>
      <w:r w:rsidR="00BE4CB2">
        <w:rPr>
          <w:rFonts w:ascii="Arial" w:eastAsia="Arial" w:hAnsi="Arial" w:cs="Arial"/>
          <w:sz w:val="24"/>
          <w:szCs w:val="24"/>
        </w:rPr>
        <w:fldChar w:fldCharType="begin" w:fldLock="1"/>
      </w:r>
      <w:r w:rsidR="00592F0A">
        <w:rPr>
          <w:rFonts w:ascii="Arial" w:eastAsia="Arial" w:hAnsi="Arial" w:cs="Arial"/>
          <w:sz w:val="24"/>
          <w:szCs w:val="24"/>
        </w:rPr>
        <w:instrText>ADDIN CSL_CITATION {"citationItems":[{"id":"ITEM-1","itemData":{"DOI":"10.1553/populationyearbook2021.res2.1","ISSN":"17284414","abstract":"Women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Research","id":"ITEM-1","issued":{"date-parts":[["2021","12","12"]]},"title":"Gender disparities in health at older ages and their consequences for well-being in Latin America and the Caribbean","type":"article-journal","volume":"19"},"uris":["http://www.mendeley.com/documents/?uuid=c9f59e07-0450-4b7b-98ce-801d1088c88b"]},{"id":"ITEM-2","itemData":{"DOI":"10.1007/978-3-030-37668-0_7","ISBN":"978-3-030-37668-0","author":[{"dropping-particle":"","family":"Raalte","given":"Alyson A.","non-dropping-particle":"van","parse-names":false,"suffix":""},{"dropping-particle":"","family":"Nepomuceno","given":"Marília R.","non-dropping-particle":"","parse-names":false,"suffix":""}],"container-title":"International Handbooks of Population","editor":[{"dropping-particle":"","family":"Jagger C., Crimmins E., Saito Y., De Carvalho Yokota R., Van Oyen H.","given":"Robine JM","non-dropping-particle":"","parse-names":false,"suffix":""}],"id":"ITEM-2","issued":{"date-parts":[["2020"]]},"page":"107-122","publisher":"Springer, Cham","title":"Decomposing Gaps in Healthy Life Expectancy","type":"chapter"},"uris":["http://www.mendeley.com/documents/?uuid=917c8c59-1e6e-3d3e-b8f6-7a93bf969289"]}],"mendeley":{"formattedCitation":"(16, 17)","plainTextFormattedCitation":"(16, 17)","previouslyFormattedCitation":"(16, 17)"},"properties":{"noteIndex":0},"schema":"https://github.com/citation-style-language/schema/raw/master/csl-citation.json"}</w:instrText>
      </w:r>
      <w:r w:rsidR="00BE4CB2">
        <w:rPr>
          <w:rFonts w:ascii="Arial" w:eastAsia="Arial" w:hAnsi="Arial" w:cs="Arial"/>
          <w:sz w:val="24"/>
          <w:szCs w:val="24"/>
        </w:rPr>
        <w:fldChar w:fldCharType="separate"/>
      </w:r>
      <w:r w:rsidR="000E4787" w:rsidRPr="000E4787">
        <w:rPr>
          <w:rFonts w:ascii="Arial" w:eastAsia="Arial" w:hAnsi="Arial" w:cs="Arial"/>
          <w:noProof/>
          <w:sz w:val="24"/>
          <w:szCs w:val="24"/>
        </w:rPr>
        <w:t>(16, 17)</w:t>
      </w:r>
      <w:r w:rsidR="00BE4CB2">
        <w:rPr>
          <w:rFonts w:ascii="Arial" w:eastAsia="Arial" w:hAnsi="Arial" w:cs="Arial"/>
          <w:sz w:val="24"/>
          <w:szCs w:val="24"/>
        </w:rPr>
        <w:fldChar w:fldCharType="end"/>
      </w:r>
      <w:bookmarkEnd w:id="12"/>
      <w:r w:rsidR="00BD42EB">
        <w:rPr>
          <w:rFonts w:ascii="Arial" w:eastAsia="Arial" w:hAnsi="Arial" w:cs="Arial"/>
          <w:sz w:val="24"/>
          <w:szCs w:val="24"/>
        </w:rPr>
        <w:t xml:space="preserve"> </w:t>
      </w:r>
      <w:r w:rsidR="00BD42EB">
        <w:rPr>
          <w:rFonts w:ascii="Arial" w:eastAsia="Arial" w:hAnsi="Arial" w:cs="Arial"/>
          <w:color w:val="000000"/>
          <w:sz w:val="24"/>
          <w:szCs w:val="24"/>
        </w:rPr>
        <w:t>(See SI section on Methods for more details on the Sullivan method and the decomposition approach).</w:t>
      </w:r>
      <w:r w:rsidR="00C018A9">
        <w:rPr>
          <w:rFonts w:ascii="Arial" w:eastAsia="Arial" w:hAnsi="Arial" w:cs="Arial"/>
          <w:color w:val="000000"/>
          <w:sz w:val="24"/>
          <w:szCs w:val="24"/>
        </w:rPr>
        <w:t xml:space="preserve"> Codes to reproduce the results will be fully available at a public</w:t>
      </w:r>
      <w:r w:rsidR="00F8784E">
        <w:rPr>
          <w:rFonts w:ascii="Arial" w:eastAsia="Arial" w:hAnsi="Arial" w:cs="Arial"/>
          <w:color w:val="000000"/>
          <w:sz w:val="24"/>
          <w:szCs w:val="24"/>
        </w:rPr>
        <w:t xml:space="preserve"> GitHub</w:t>
      </w:r>
      <w:r w:rsidR="00C018A9">
        <w:rPr>
          <w:rFonts w:ascii="Arial" w:eastAsia="Arial" w:hAnsi="Arial" w:cs="Arial"/>
          <w:color w:val="000000"/>
          <w:sz w:val="24"/>
          <w:szCs w:val="24"/>
        </w:rPr>
        <w:t xml:space="preserve"> repository.</w:t>
      </w:r>
    </w:p>
    <w:p w14:paraId="1BF9D237" w14:textId="77777777" w:rsidR="00EB61E2" w:rsidRPr="00705455" w:rsidRDefault="00EB61E2">
      <w:pPr>
        <w:keepNext/>
        <w:pBdr>
          <w:top w:val="nil"/>
          <w:left w:val="nil"/>
          <w:bottom w:val="nil"/>
          <w:right w:val="nil"/>
          <w:between w:val="nil"/>
        </w:pBdr>
        <w:spacing w:after="0"/>
        <w:rPr>
          <w:rFonts w:ascii="Arial" w:eastAsia="Arial" w:hAnsi="Arial" w:cs="Arial"/>
          <w:b/>
          <w:color w:val="000000"/>
          <w:sz w:val="24"/>
          <w:szCs w:val="24"/>
        </w:rPr>
      </w:pPr>
    </w:p>
    <w:p w14:paraId="00000044" w14:textId="31DA3A42" w:rsidR="00B133DD" w:rsidRPr="00705455" w:rsidRDefault="00A50CB3">
      <w:pPr>
        <w:keepNext/>
        <w:pBdr>
          <w:top w:val="nil"/>
          <w:left w:val="nil"/>
          <w:bottom w:val="nil"/>
          <w:right w:val="nil"/>
          <w:between w:val="nil"/>
        </w:pBdr>
        <w:spacing w:after="0"/>
        <w:rPr>
          <w:rFonts w:ascii="Arial" w:eastAsia="Arial" w:hAnsi="Arial" w:cs="Arial"/>
          <w:b/>
          <w:color w:val="000000"/>
          <w:sz w:val="24"/>
          <w:szCs w:val="24"/>
        </w:rPr>
      </w:pPr>
      <w:r w:rsidRPr="00705455">
        <w:rPr>
          <w:rFonts w:ascii="Arial" w:eastAsia="Arial" w:hAnsi="Arial" w:cs="Arial"/>
          <w:b/>
          <w:color w:val="000000"/>
          <w:sz w:val="24"/>
          <w:szCs w:val="24"/>
        </w:rPr>
        <w:t>Results</w:t>
      </w:r>
    </w:p>
    <w:p w14:paraId="00000046" w14:textId="77777777" w:rsidR="00B133DD" w:rsidRPr="00705455" w:rsidRDefault="00B133DD">
      <w:pPr>
        <w:keepNext/>
        <w:pBdr>
          <w:top w:val="nil"/>
          <w:left w:val="nil"/>
          <w:bottom w:val="nil"/>
          <w:right w:val="nil"/>
          <w:between w:val="nil"/>
        </w:pBdr>
        <w:spacing w:after="0"/>
        <w:jc w:val="both"/>
        <w:rPr>
          <w:rFonts w:ascii="Arial" w:eastAsia="Arial" w:hAnsi="Arial" w:cs="Arial"/>
          <w:color w:val="000000"/>
          <w:sz w:val="24"/>
          <w:szCs w:val="24"/>
        </w:rPr>
      </w:pPr>
    </w:p>
    <w:p w14:paraId="546463DA" w14:textId="77777777" w:rsidR="009639A9" w:rsidRPr="005166B8" w:rsidRDefault="009639A9" w:rsidP="009639A9">
      <w:pPr>
        <w:keepNext/>
        <w:pBdr>
          <w:top w:val="nil"/>
          <w:left w:val="nil"/>
          <w:bottom w:val="nil"/>
          <w:right w:val="nil"/>
          <w:between w:val="nil"/>
        </w:pBdr>
        <w:spacing w:after="0"/>
        <w:jc w:val="both"/>
        <w:rPr>
          <w:rFonts w:ascii="Arial" w:eastAsia="Arial" w:hAnsi="Arial" w:cs="Arial"/>
          <w:b/>
          <w:bCs/>
          <w:iCs/>
          <w:sz w:val="24"/>
          <w:szCs w:val="24"/>
        </w:rPr>
      </w:pPr>
      <w:r w:rsidRPr="005166B8">
        <w:rPr>
          <w:rFonts w:ascii="Arial" w:eastAsia="Arial" w:hAnsi="Arial" w:cs="Arial"/>
          <w:b/>
          <w:bCs/>
          <w:iCs/>
          <w:sz w:val="24"/>
          <w:szCs w:val="24"/>
        </w:rPr>
        <w:t>Age-Specific Prevalence</w:t>
      </w:r>
    </w:p>
    <w:p w14:paraId="2A57974F" w14:textId="493580BE" w:rsidR="009639A9" w:rsidRPr="00705455" w:rsidRDefault="009639A9" w:rsidP="009639A9">
      <w:pPr>
        <w:keepNext/>
        <w:pBdr>
          <w:top w:val="nil"/>
          <w:left w:val="nil"/>
          <w:bottom w:val="nil"/>
          <w:right w:val="nil"/>
          <w:between w:val="nil"/>
        </w:pBdr>
        <w:spacing w:after="0"/>
        <w:jc w:val="both"/>
        <w:rPr>
          <w:rFonts w:ascii="Arial" w:eastAsia="Arial" w:hAnsi="Arial" w:cs="Arial"/>
          <w:sz w:val="24"/>
          <w:szCs w:val="24"/>
        </w:rPr>
      </w:pPr>
    </w:p>
    <w:p w14:paraId="2498D842" w14:textId="77777777" w:rsidR="00CE1A00" w:rsidRPr="00705455" w:rsidRDefault="00CE1A00" w:rsidP="009639A9">
      <w:pPr>
        <w:keepNext/>
        <w:pBdr>
          <w:top w:val="nil"/>
          <w:left w:val="nil"/>
          <w:bottom w:val="nil"/>
          <w:right w:val="nil"/>
          <w:between w:val="nil"/>
        </w:pBdr>
        <w:spacing w:after="0"/>
        <w:jc w:val="both"/>
        <w:rPr>
          <w:rFonts w:ascii="Arial" w:eastAsia="Arial" w:hAnsi="Arial" w:cs="Arial"/>
          <w:sz w:val="24"/>
          <w:szCs w:val="24"/>
        </w:rPr>
      </w:pPr>
    </w:p>
    <w:p w14:paraId="2D6A4837" w14:textId="3B05E139" w:rsidR="00BF0FCD" w:rsidRDefault="00380BA0" w:rsidP="009639A9">
      <w:pPr>
        <w:keepNext/>
        <w:pBdr>
          <w:top w:val="nil"/>
          <w:left w:val="nil"/>
          <w:bottom w:val="nil"/>
          <w:right w:val="nil"/>
          <w:between w:val="nil"/>
        </w:pBdr>
        <w:spacing w:after="0" w:line="360" w:lineRule="auto"/>
        <w:jc w:val="both"/>
        <w:rPr>
          <w:rFonts w:ascii="Arial" w:eastAsia="Arial" w:hAnsi="Arial" w:cs="Arial"/>
          <w:sz w:val="24"/>
          <w:szCs w:val="24"/>
        </w:rPr>
      </w:pPr>
      <w:r w:rsidRPr="00705455">
        <w:rPr>
          <w:rFonts w:ascii="Arial" w:eastAsia="Arial" w:hAnsi="Arial" w:cs="Arial"/>
          <w:sz w:val="24"/>
          <w:szCs w:val="24"/>
        </w:rPr>
        <w:t>Fig</w:t>
      </w:r>
      <w:r w:rsidR="00BF3B57">
        <w:rPr>
          <w:rFonts w:ascii="Arial" w:eastAsia="Arial" w:hAnsi="Arial" w:cs="Arial"/>
          <w:sz w:val="24"/>
          <w:szCs w:val="24"/>
        </w:rPr>
        <w:t xml:space="preserve"> </w:t>
      </w:r>
      <w:r w:rsidRPr="00705455">
        <w:rPr>
          <w:rFonts w:ascii="Arial" w:eastAsia="Arial" w:hAnsi="Arial" w:cs="Arial"/>
          <w:sz w:val="24"/>
          <w:szCs w:val="24"/>
        </w:rPr>
        <w:t xml:space="preserve">1 shows </w:t>
      </w:r>
      <w:r w:rsidR="00FB391F" w:rsidRPr="00705455">
        <w:rPr>
          <w:rFonts w:ascii="Arial" w:eastAsia="Arial" w:hAnsi="Arial" w:cs="Arial"/>
          <w:sz w:val="24"/>
          <w:szCs w:val="24"/>
        </w:rPr>
        <w:t xml:space="preserve">the </w:t>
      </w:r>
      <w:r w:rsidRPr="00705455">
        <w:rPr>
          <w:rFonts w:ascii="Arial" w:eastAsia="Arial" w:hAnsi="Arial" w:cs="Arial"/>
          <w:sz w:val="24"/>
          <w:szCs w:val="24"/>
        </w:rPr>
        <w:t>age-specific prevalence of individuals who report a limitation in activities of daily living, and of at least one chronic disease.</w:t>
      </w:r>
      <w:r w:rsidR="005D2DB9" w:rsidRPr="00705455">
        <w:rPr>
          <w:rFonts w:ascii="Arial" w:eastAsia="Arial" w:hAnsi="Arial" w:cs="Arial"/>
          <w:sz w:val="24"/>
          <w:szCs w:val="24"/>
        </w:rPr>
        <w:t xml:space="preserve"> </w:t>
      </w:r>
      <w:r w:rsidR="005D2DB9">
        <w:rPr>
          <w:rFonts w:ascii="Arial" w:eastAsia="Arial" w:hAnsi="Arial" w:cs="Arial"/>
          <w:sz w:val="24"/>
          <w:szCs w:val="24"/>
        </w:rPr>
        <w:t xml:space="preserve">Panel A </w:t>
      </w:r>
      <w:r w:rsidR="00665A6D">
        <w:rPr>
          <w:rFonts w:ascii="Arial" w:eastAsia="Arial" w:hAnsi="Arial" w:cs="Arial"/>
          <w:sz w:val="24"/>
          <w:szCs w:val="24"/>
        </w:rPr>
        <w:t xml:space="preserve">is </w:t>
      </w:r>
      <w:r w:rsidR="00334713">
        <w:rPr>
          <w:rFonts w:ascii="Arial" w:eastAsia="Arial" w:hAnsi="Arial" w:cs="Arial"/>
          <w:sz w:val="24"/>
          <w:szCs w:val="24"/>
        </w:rPr>
        <w:t xml:space="preserve">a </w:t>
      </w:r>
      <w:r w:rsidR="00665A6D">
        <w:rPr>
          <w:rFonts w:ascii="Arial" w:eastAsia="Arial" w:hAnsi="Arial" w:cs="Arial"/>
          <w:sz w:val="24"/>
          <w:szCs w:val="24"/>
        </w:rPr>
        <w:t xml:space="preserve">heatmap with </w:t>
      </w:r>
      <w:r w:rsidR="005D2DB9">
        <w:rPr>
          <w:rFonts w:ascii="Arial" w:eastAsia="Arial" w:hAnsi="Arial" w:cs="Arial"/>
          <w:sz w:val="24"/>
          <w:szCs w:val="24"/>
        </w:rPr>
        <w:t xml:space="preserve">the </w:t>
      </w:r>
      <w:r w:rsidR="00070CFE">
        <w:rPr>
          <w:rFonts w:ascii="Arial" w:eastAsia="Arial" w:hAnsi="Arial" w:cs="Arial"/>
          <w:sz w:val="24"/>
          <w:szCs w:val="24"/>
        </w:rPr>
        <w:t xml:space="preserve">age-specific </w:t>
      </w:r>
      <w:r w:rsidR="005D2DB9">
        <w:rPr>
          <w:rFonts w:ascii="Arial" w:eastAsia="Arial" w:hAnsi="Arial" w:cs="Arial"/>
          <w:sz w:val="24"/>
          <w:szCs w:val="24"/>
          <w:highlight w:val="white"/>
        </w:rPr>
        <w:t xml:space="preserve">prevalence of unhealthy women and men </w:t>
      </w:r>
      <w:r w:rsidR="00585D53">
        <w:rPr>
          <w:rFonts w:ascii="Arial" w:eastAsia="Arial" w:hAnsi="Arial" w:cs="Arial"/>
          <w:sz w:val="24"/>
          <w:szCs w:val="24"/>
          <w:highlight w:val="white"/>
        </w:rPr>
        <w:t>in</w:t>
      </w:r>
      <w:r w:rsidR="005D2DB9">
        <w:rPr>
          <w:rFonts w:ascii="Arial" w:eastAsia="Arial" w:hAnsi="Arial" w:cs="Arial"/>
          <w:sz w:val="24"/>
          <w:szCs w:val="24"/>
          <w:highlight w:val="white"/>
        </w:rPr>
        <w:t xml:space="preserve"> </w:t>
      </w:r>
      <w:r w:rsidR="00585D53" w:rsidRPr="009639A9">
        <w:rPr>
          <w:rFonts w:ascii="Arial" w:eastAsia="Arial" w:hAnsi="Arial" w:cs="Arial"/>
          <w:sz w:val="24"/>
          <w:szCs w:val="24"/>
        </w:rPr>
        <w:t>ADL</w:t>
      </w:r>
      <w:r w:rsidR="0094557D">
        <w:rPr>
          <w:rFonts w:ascii="Arial" w:eastAsia="Arial" w:hAnsi="Arial" w:cs="Arial"/>
          <w:sz w:val="24"/>
          <w:szCs w:val="24"/>
        </w:rPr>
        <w:t>s</w:t>
      </w:r>
      <w:r w:rsidR="00585D53">
        <w:rPr>
          <w:rFonts w:ascii="Arial" w:eastAsia="Arial" w:hAnsi="Arial" w:cs="Arial"/>
          <w:sz w:val="24"/>
          <w:szCs w:val="24"/>
        </w:rPr>
        <w:t>,</w:t>
      </w:r>
      <w:r w:rsidR="00334713">
        <w:rPr>
          <w:rFonts w:ascii="Arial" w:eastAsia="Arial" w:hAnsi="Arial" w:cs="Arial"/>
          <w:sz w:val="24"/>
          <w:szCs w:val="24"/>
          <w:highlight w:val="white"/>
        </w:rPr>
        <w:t xml:space="preserve"> </w:t>
      </w:r>
      <w:r w:rsidR="005D2DB9">
        <w:rPr>
          <w:rFonts w:ascii="Arial" w:eastAsia="Arial" w:hAnsi="Arial" w:cs="Arial"/>
          <w:sz w:val="24"/>
          <w:szCs w:val="24"/>
          <w:highlight w:val="white"/>
        </w:rPr>
        <w:t xml:space="preserve">and chronic </w:t>
      </w:r>
      <w:r w:rsidR="00B718BB">
        <w:rPr>
          <w:rFonts w:ascii="Arial" w:eastAsia="Arial" w:hAnsi="Arial" w:cs="Arial"/>
          <w:sz w:val="24"/>
          <w:szCs w:val="24"/>
          <w:highlight w:val="white"/>
        </w:rPr>
        <w:t>disease</w:t>
      </w:r>
      <w:r w:rsidR="00342B0B">
        <w:rPr>
          <w:rFonts w:ascii="Arial" w:eastAsia="Arial" w:hAnsi="Arial" w:cs="Arial"/>
          <w:sz w:val="24"/>
          <w:szCs w:val="24"/>
          <w:highlight w:val="white"/>
        </w:rPr>
        <w:t xml:space="preserve"> </w:t>
      </w:r>
      <w:r w:rsidR="005D2DB9">
        <w:rPr>
          <w:rFonts w:ascii="Arial" w:eastAsia="Arial" w:hAnsi="Arial" w:cs="Arial"/>
          <w:sz w:val="24"/>
          <w:szCs w:val="24"/>
          <w:highlight w:val="white"/>
        </w:rPr>
        <w:t xml:space="preserve">for all countries. </w:t>
      </w:r>
      <w:r w:rsidR="0044157F">
        <w:rPr>
          <w:rFonts w:ascii="Arial" w:eastAsia="Arial" w:hAnsi="Arial" w:cs="Arial"/>
          <w:sz w:val="24"/>
          <w:szCs w:val="24"/>
        </w:rPr>
        <w:t>While the prevalence of ADLs</w:t>
      </w:r>
      <w:r w:rsidR="00BF0FCD">
        <w:rPr>
          <w:rFonts w:ascii="Arial" w:eastAsia="Arial" w:hAnsi="Arial" w:cs="Arial"/>
          <w:sz w:val="24"/>
          <w:szCs w:val="24"/>
        </w:rPr>
        <w:t xml:space="preserve"> and Chronic </w:t>
      </w:r>
      <w:r w:rsidR="0044157F">
        <w:rPr>
          <w:rFonts w:ascii="Arial" w:eastAsia="Arial" w:hAnsi="Arial" w:cs="Arial"/>
          <w:sz w:val="24"/>
          <w:szCs w:val="24"/>
        </w:rPr>
        <w:t xml:space="preserve">both </w:t>
      </w:r>
      <w:r w:rsidR="00BF0FCD" w:rsidRPr="009639A9">
        <w:rPr>
          <w:rFonts w:ascii="Arial" w:eastAsia="Arial" w:hAnsi="Arial" w:cs="Arial"/>
          <w:sz w:val="24"/>
          <w:szCs w:val="24"/>
        </w:rPr>
        <w:t>increase with age</w:t>
      </w:r>
      <w:r w:rsidR="0044157F">
        <w:rPr>
          <w:rFonts w:ascii="Arial" w:eastAsia="Arial" w:hAnsi="Arial" w:cs="Arial"/>
          <w:sz w:val="24"/>
          <w:szCs w:val="24"/>
        </w:rPr>
        <w:t xml:space="preserve">, it is important to note that the </w:t>
      </w:r>
      <w:r w:rsidR="00A538C8">
        <w:rPr>
          <w:rFonts w:ascii="Arial" w:eastAsia="Arial" w:hAnsi="Arial" w:cs="Arial"/>
          <w:sz w:val="24"/>
          <w:szCs w:val="24"/>
        </w:rPr>
        <w:t xml:space="preserve">prevalence of having at least one chronic disease </w:t>
      </w:r>
      <w:r w:rsidR="0044157F">
        <w:rPr>
          <w:rFonts w:ascii="Arial" w:eastAsia="Arial" w:hAnsi="Arial" w:cs="Arial"/>
          <w:sz w:val="24"/>
          <w:szCs w:val="24"/>
        </w:rPr>
        <w:t xml:space="preserve">surpasses the prevalence of </w:t>
      </w:r>
      <w:r w:rsidR="00A538C8">
        <w:rPr>
          <w:rFonts w:ascii="Arial" w:eastAsia="Arial" w:hAnsi="Arial" w:cs="Arial"/>
          <w:sz w:val="24"/>
          <w:szCs w:val="24"/>
        </w:rPr>
        <w:t xml:space="preserve">having </w:t>
      </w:r>
      <w:r w:rsidR="00A538C8" w:rsidRPr="00705455">
        <w:rPr>
          <w:rFonts w:ascii="Arial" w:eastAsia="Arial" w:hAnsi="Arial" w:cs="Arial"/>
          <w:sz w:val="24"/>
          <w:szCs w:val="24"/>
        </w:rPr>
        <w:t>limitation</w:t>
      </w:r>
      <w:r w:rsidR="0044157F">
        <w:rPr>
          <w:rFonts w:ascii="Arial" w:eastAsia="Arial" w:hAnsi="Arial" w:cs="Arial"/>
          <w:sz w:val="24"/>
          <w:szCs w:val="24"/>
        </w:rPr>
        <w:t>s</w:t>
      </w:r>
      <w:r w:rsidR="00A538C8" w:rsidRPr="00705455">
        <w:rPr>
          <w:rFonts w:ascii="Arial" w:eastAsia="Arial" w:hAnsi="Arial" w:cs="Arial"/>
          <w:sz w:val="24"/>
          <w:szCs w:val="24"/>
        </w:rPr>
        <w:t xml:space="preserve"> in activities of daily living</w:t>
      </w:r>
      <w:r w:rsidR="00A538C8">
        <w:rPr>
          <w:rFonts w:ascii="Arial" w:eastAsia="Arial" w:hAnsi="Arial" w:cs="Arial"/>
          <w:sz w:val="24"/>
          <w:szCs w:val="24"/>
        </w:rPr>
        <w:t xml:space="preserve"> at all ages.</w:t>
      </w:r>
    </w:p>
    <w:p w14:paraId="7A8BD306" w14:textId="77777777" w:rsidR="00BF0FCD" w:rsidRDefault="00BF0FCD"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0000004F" w14:textId="34416016" w:rsidR="00B133DD" w:rsidRDefault="005D2DB9" w:rsidP="009639A9">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Panel B</w:t>
      </w:r>
      <w:r w:rsidR="00791475">
        <w:rPr>
          <w:rFonts w:ascii="Arial" w:eastAsia="Arial" w:hAnsi="Arial" w:cs="Arial"/>
          <w:sz w:val="24"/>
          <w:szCs w:val="24"/>
        </w:rPr>
        <w:t xml:space="preserve"> in Figure 1</w:t>
      </w:r>
      <w:r w:rsidR="009639A9" w:rsidRPr="009639A9">
        <w:rPr>
          <w:rFonts w:ascii="Arial" w:eastAsia="Arial" w:hAnsi="Arial" w:cs="Arial"/>
          <w:sz w:val="24"/>
          <w:szCs w:val="24"/>
        </w:rPr>
        <w:t xml:space="preserve"> </w:t>
      </w:r>
      <w:r w:rsidR="00457077" w:rsidRPr="009639A9">
        <w:rPr>
          <w:rFonts w:ascii="Arial" w:eastAsia="Arial" w:hAnsi="Arial" w:cs="Arial"/>
          <w:sz w:val="24"/>
          <w:szCs w:val="24"/>
        </w:rPr>
        <w:t>highlights</w:t>
      </w:r>
      <w:r w:rsidR="00457077">
        <w:rPr>
          <w:rFonts w:ascii="Arial" w:eastAsia="Arial" w:hAnsi="Arial" w:cs="Arial"/>
          <w:sz w:val="24"/>
          <w:szCs w:val="24"/>
        </w:rPr>
        <w:t xml:space="preserve"> </w:t>
      </w:r>
      <w:r w:rsidR="000F3303">
        <w:rPr>
          <w:rFonts w:ascii="Arial" w:eastAsia="Arial" w:hAnsi="Arial" w:cs="Arial"/>
          <w:sz w:val="24"/>
          <w:szCs w:val="24"/>
        </w:rPr>
        <w:t xml:space="preserve">the prevalence curves by age </w:t>
      </w:r>
      <w:r w:rsidR="009639A9" w:rsidRPr="009639A9">
        <w:rPr>
          <w:rFonts w:ascii="Arial" w:eastAsia="Arial" w:hAnsi="Arial" w:cs="Arial"/>
          <w:sz w:val="24"/>
          <w:szCs w:val="24"/>
        </w:rPr>
        <w:t>for women and men</w:t>
      </w:r>
      <w:r w:rsidR="00457077">
        <w:rPr>
          <w:rFonts w:ascii="Arial" w:eastAsia="Arial" w:hAnsi="Arial" w:cs="Arial"/>
          <w:sz w:val="24"/>
          <w:szCs w:val="24"/>
        </w:rPr>
        <w:t xml:space="preserve"> </w:t>
      </w:r>
      <w:r w:rsidR="00070CFE">
        <w:rPr>
          <w:rFonts w:ascii="Arial" w:eastAsia="Arial" w:hAnsi="Arial" w:cs="Arial"/>
          <w:sz w:val="24"/>
          <w:szCs w:val="24"/>
        </w:rPr>
        <w:t>in</w:t>
      </w:r>
      <w:r w:rsidR="009639A9" w:rsidRPr="009639A9">
        <w:rPr>
          <w:rFonts w:ascii="Arial" w:eastAsia="Arial" w:hAnsi="Arial" w:cs="Arial"/>
          <w:sz w:val="24"/>
          <w:szCs w:val="24"/>
        </w:rPr>
        <w:t xml:space="preserve"> some countries</w:t>
      </w:r>
      <w:r w:rsidR="00C23A00">
        <w:rPr>
          <w:rFonts w:ascii="Arial" w:eastAsia="Arial" w:hAnsi="Arial" w:cs="Arial"/>
          <w:sz w:val="24"/>
          <w:szCs w:val="24"/>
        </w:rPr>
        <w:t xml:space="preserve"> and presents other </w:t>
      </w:r>
      <w:del w:id="13" w:author="Nepomuceno, Marilia" w:date="2023-07-07T11:41:00Z">
        <w:r w:rsidR="00C23A00" w:rsidDel="00C16E72">
          <w:rPr>
            <w:rFonts w:ascii="Arial" w:eastAsia="Arial" w:hAnsi="Arial" w:cs="Arial"/>
            <w:sz w:val="24"/>
            <w:szCs w:val="24"/>
          </w:rPr>
          <w:delText xml:space="preserve">countries </w:delText>
        </w:r>
      </w:del>
      <w:r w:rsidR="00C23A00">
        <w:rPr>
          <w:rFonts w:ascii="Arial" w:eastAsia="Arial" w:hAnsi="Arial" w:cs="Arial"/>
          <w:sz w:val="24"/>
          <w:szCs w:val="24"/>
        </w:rPr>
        <w:t>in shaded grey lines in the background</w:t>
      </w:r>
      <w:r w:rsidR="009639A9" w:rsidRPr="009639A9">
        <w:rPr>
          <w:rFonts w:ascii="Arial" w:eastAsia="Arial" w:hAnsi="Arial" w:cs="Arial"/>
          <w:sz w:val="24"/>
          <w:szCs w:val="24"/>
        </w:rPr>
        <w:t xml:space="preserve"> </w:t>
      </w:r>
      <w:r w:rsidR="00464535">
        <w:rPr>
          <w:rFonts w:ascii="Arial" w:eastAsia="Arial" w:hAnsi="Arial" w:cs="Arial"/>
          <w:sz w:val="24"/>
          <w:szCs w:val="24"/>
        </w:rPr>
        <w:t xml:space="preserve">(see </w:t>
      </w:r>
      <w:r w:rsidR="00464535" w:rsidRPr="00B90D94">
        <w:rPr>
          <w:rFonts w:ascii="Arial" w:eastAsia="Arial" w:hAnsi="Arial" w:cs="Arial"/>
          <w:sz w:val="24"/>
          <w:szCs w:val="24"/>
        </w:rPr>
        <w:t>Fig</w:t>
      </w:r>
      <w:r w:rsidR="00EE2F7D" w:rsidRPr="00B90D94">
        <w:rPr>
          <w:rFonts w:ascii="Arial" w:eastAsia="Arial" w:hAnsi="Arial" w:cs="Arial"/>
          <w:sz w:val="24"/>
          <w:szCs w:val="24"/>
        </w:rPr>
        <w:t>s</w:t>
      </w:r>
      <w:r w:rsidR="00464535" w:rsidRPr="00B90D94">
        <w:rPr>
          <w:rFonts w:ascii="Arial" w:eastAsia="Arial" w:hAnsi="Arial" w:cs="Arial"/>
          <w:sz w:val="24"/>
          <w:szCs w:val="24"/>
        </w:rPr>
        <w:t xml:space="preserve"> S</w:t>
      </w:r>
      <w:r w:rsidR="00B90D94">
        <w:rPr>
          <w:rFonts w:ascii="Arial" w:eastAsia="Arial" w:hAnsi="Arial" w:cs="Arial"/>
          <w:sz w:val="24"/>
          <w:szCs w:val="24"/>
        </w:rPr>
        <w:t>1</w:t>
      </w:r>
      <w:r w:rsidR="00464535" w:rsidRPr="00B90D94">
        <w:rPr>
          <w:rFonts w:ascii="Arial" w:eastAsia="Arial" w:hAnsi="Arial" w:cs="Arial"/>
          <w:sz w:val="24"/>
          <w:szCs w:val="24"/>
        </w:rPr>
        <w:t>-S</w:t>
      </w:r>
      <w:r w:rsidR="00B90D94">
        <w:rPr>
          <w:rFonts w:ascii="Arial" w:eastAsia="Arial" w:hAnsi="Arial" w:cs="Arial"/>
          <w:sz w:val="24"/>
          <w:szCs w:val="24"/>
        </w:rPr>
        <w:t>8</w:t>
      </w:r>
      <w:r w:rsidR="00874F1E">
        <w:rPr>
          <w:rFonts w:ascii="Arial" w:eastAsia="Arial" w:hAnsi="Arial" w:cs="Arial"/>
          <w:sz w:val="24"/>
          <w:szCs w:val="24"/>
        </w:rPr>
        <w:t xml:space="preserve"> in t</w:t>
      </w:r>
      <w:r w:rsidR="00B90D94">
        <w:rPr>
          <w:rFonts w:ascii="Arial" w:eastAsia="Arial" w:hAnsi="Arial" w:cs="Arial"/>
          <w:sz w:val="24"/>
          <w:szCs w:val="24"/>
        </w:rPr>
        <w:t>he SI</w:t>
      </w:r>
      <w:r w:rsidR="00464535">
        <w:rPr>
          <w:rFonts w:ascii="Arial" w:eastAsia="Arial" w:hAnsi="Arial" w:cs="Arial"/>
          <w:sz w:val="24"/>
          <w:szCs w:val="24"/>
        </w:rPr>
        <w:t xml:space="preserve"> for all countries </w:t>
      </w:r>
      <w:r w:rsidR="007D59D4">
        <w:rPr>
          <w:rFonts w:ascii="Arial" w:eastAsia="Arial" w:hAnsi="Arial" w:cs="Arial"/>
          <w:sz w:val="24"/>
          <w:szCs w:val="24"/>
        </w:rPr>
        <w:t>and</w:t>
      </w:r>
      <w:r w:rsidR="00464535">
        <w:rPr>
          <w:rFonts w:ascii="Arial" w:eastAsia="Arial" w:hAnsi="Arial" w:cs="Arial"/>
          <w:sz w:val="24"/>
          <w:szCs w:val="24"/>
        </w:rPr>
        <w:t xml:space="preserve"> </w:t>
      </w:r>
      <w:r w:rsidR="000A2D2A">
        <w:rPr>
          <w:rFonts w:ascii="Arial" w:eastAsia="Arial" w:hAnsi="Arial" w:cs="Arial"/>
          <w:sz w:val="24"/>
          <w:szCs w:val="24"/>
        </w:rPr>
        <w:t xml:space="preserve">separately for each chronic </w:t>
      </w:r>
      <w:r w:rsidR="00464535">
        <w:rPr>
          <w:rFonts w:ascii="Arial" w:eastAsia="Arial" w:hAnsi="Arial" w:cs="Arial"/>
          <w:sz w:val="24"/>
          <w:szCs w:val="24"/>
        </w:rPr>
        <w:t>condition)</w:t>
      </w:r>
      <w:r w:rsidR="009639A9" w:rsidRPr="009639A9">
        <w:rPr>
          <w:rFonts w:ascii="Arial" w:eastAsia="Arial" w:hAnsi="Arial" w:cs="Arial"/>
          <w:sz w:val="24"/>
          <w:szCs w:val="24"/>
        </w:rPr>
        <w:t>.</w:t>
      </w:r>
      <w:r w:rsidR="003C35DA">
        <w:rPr>
          <w:rFonts w:ascii="Arial" w:eastAsia="Arial" w:hAnsi="Arial" w:cs="Arial"/>
          <w:sz w:val="24"/>
          <w:szCs w:val="24"/>
        </w:rPr>
        <w:t xml:space="preserve"> </w:t>
      </w:r>
      <w:r w:rsidR="009639A9" w:rsidRPr="009639A9">
        <w:rPr>
          <w:rFonts w:ascii="Arial" w:eastAsia="Arial" w:hAnsi="Arial" w:cs="Arial"/>
          <w:sz w:val="24"/>
          <w:szCs w:val="24"/>
        </w:rPr>
        <w:t xml:space="preserve">Overall, </w:t>
      </w:r>
      <w:r w:rsidR="00367B6B">
        <w:rPr>
          <w:rFonts w:ascii="Arial" w:eastAsia="Arial" w:hAnsi="Arial" w:cs="Arial"/>
          <w:sz w:val="24"/>
          <w:szCs w:val="24"/>
        </w:rPr>
        <w:t xml:space="preserve">there is a </w:t>
      </w:r>
      <w:r w:rsidR="00367B6B" w:rsidRPr="009639A9">
        <w:rPr>
          <w:rFonts w:ascii="Arial" w:eastAsia="Arial" w:hAnsi="Arial" w:cs="Arial"/>
          <w:sz w:val="24"/>
          <w:szCs w:val="24"/>
        </w:rPr>
        <w:t xml:space="preserve">steeper increase </w:t>
      </w:r>
      <w:r w:rsidR="00367B6B">
        <w:rPr>
          <w:rFonts w:ascii="Arial" w:eastAsia="Arial" w:hAnsi="Arial" w:cs="Arial"/>
          <w:sz w:val="24"/>
          <w:szCs w:val="24"/>
        </w:rPr>
        <w:t xml:space="preserve">in </w:t>
      </w:r>
      <w:r w:rsidR="009639A9" w:rsidRPr="009639A9">
        <w:rPr>
          <w:rFonts w:ascii="Arial" w:eastAsia="Arial" w:hAnsi="Arial" w:cs="Arial"/>
          <w:sz w:val="24"/>
          <w:szCs w:val="24"/>
        </w:rPr>
        <w:t xml:space="preserve">the prevalence of ADLs </w:t>
      </w:r>
      <w:r w:rsidR="00367B6B" w:rsidRPr="009639A9">
        <w:rPr>
          <w:rFonts w:ascii="Arial" w:eastAsia="Arial" w:hAnsi="Arial" w:cs="Arial"/>
          <w:sz w:val="24"/>
          <w:szCs w:val="24"/>
        </w:rPr>
        <w:lastRenderedPageBreak/>
        <w:t>from ages 70</w:t>
      </w:r>
      <w:r w:rsidR="00367B6B">
        <w:rPr>
          <w:rFonts w:ascii="Arial" w:eastAsia="Arial" w:hAnsi="Arial" w:cs="Arial"/>
          <w:sz w:val="24"/>
          <w:szCs w:val="24"/>
        </w:rPr>
        <w:t xml:space="preserve"> y and over</w:t>
      </w:r>
      <w:r w:rsidR="00367B6B" w:rsidRPr="009639A9">
        <w:rPr>
          <w:rFonts w:ascii="Arial" w:eastAsia="Arial" w:hAnsi="Arial" w:cs="Arial"/>
          <w:sz w:val="24"/>
          <w:szCs w:val="24"/>
        </w:rPr>
        <w:t xml:space="preserve"> </w:t>
      </w:r>
      <w:r w:rsidR="00367B6B">
        <w:rPr>
          <w:rFonts w:ascii="Arial" w:eastAsia="Arial" w:hAnsi="Arial" w:cs="Arial"/>
          <w:sz w:val="24"/>
          <w:szCs w:val="24"/>
        </w:rPr>
        <w:t>and</w:t>
      </w:r>
      <w:r w:rsidR="009639A9" w:rsidRPr="009639A9">
        <w:rPr>
          <w:rFonts w:ascii="Arial" w:eastAsia="Arial" w:hAnsi="Arial" w:cs="Arial"/>
          <w:sz w:val="24"/>
          <w:szCs w:val="24"/>
        </w:rPr>
        <w:t xml:space="preserve"> for both </w:t>
      </w:r>
      <w:r w:rsidR="00E87917">
        <w:rPr>
          <w:rFonts w:ascii="Arial" w:eastAsia="Arial" w:hAnsi="Arial" w:cs="Arial"/>
          <w:sz w:val="24"/>
          <w:szCs w:val="24"/>
        </w:rPr>
        <w:t>genders</w:t>
      </w:r>
      <w:r w:rsidR="009639A9" w:rsidRPr="009639A9">
        <w:rPr>
          <w:rFonts w:ascii="Arial" w:eastAsia="Arial" w:hAnsi="Arial" w:cs="Arial"/>
          <w:sz w:val="24"/>
          <w:szCs w:val="24"/>
        </w:rPr>
        <w:t xml:space="preserve"> in most countries. </w:t>
      </w:r>
      <w:r w:rsidR="006E3BBD">
        <w:rPr>
          <w:rFonts w:ascii="Arial" w:eastAsia="Arial" w:hAnsi="Arial" w:cs="Arial"/>
          <w:sz w:val="24"/>
          <w:szCs w:val="24"/>
        </w:rPr>
        <w:t>Across all countries,</w:t>
      </w:r>
      <w:r w:rsidR="009639A9" w:rsidRPr="009639A9">
        <w:rPr>
          <w:rFonts w:ascii="Arial" w:eastAsia="Arial" w:hAnsi="Arial" w:cs="Arial"/>
          <w:sz w:val="24"/>
          <w:szCs w:val="24"/>
        </w:rPr>
        <w:t xml:space="preserve"> prevalence</w:t>
      </w:r>
      <w:r w:rsidR="006E3BBD">
        <w:rPr>
          <w:rFonts w:ascii="Arial" w:eastAsia="Arial" w:hAnsi="Arial" w:cs="Arial"/>
          <w:sz w:val="24"/>
          <w:szCs w:val="24"/>
        </w:rPr>
        <w:t xml:space="preserve"> mostly falls between</w:t>
      </w:r>
      <w:r w:rsidR="009639A9" w:rsidRPr="009639A9">
        <w:rPr>
          <w:rFonts w:ascii="Arial" w:eastAsia="Arial" w:hAnsi="Arial" w:cs="Arial"/>
          <w:sz w:val="24"/>
          <w:szCs w:val="24"/>
        </w:rPr>
        <w:t xml:space="preserve"> </w:t>
      </w:r>
      <w:r w:rsidR="006E3BBD">
        <w:rPr>
          <w:rFonts w:ascii="Arial" w:eastAsia="Arial" w:hAnsi="Arial" w:cs="Arial"/>
          <w:sz w:val="24"/>
          <w:szCs w:val="24"/>
        </w:rPr>
        <w:t>Korea and China</w:t>
      </w:r>
      <w:r w:rsidR="00AB0ED5">
        <w:rPr>
          <w:rFonts w:ascii="Arial" w:eastAsia="Arial" w:hAnsi="Arial" w:cs="Arial"/>
          <w:sz w:val="24"/>
          <w:szCs w:val="24"/>
        </w:rPr>
        <w:t>,</w:t>
      </w:r>
      <w:r w:rsidR="009639A9" w:rsidRPr="009639A9">
        <w:rPr>
          <w:rFonts w:ascii="Arial" w:eastAsia="Arial" w:hAnsi="Arial" w:cs="Arial"/>
          <w:sz w:val="24"/>
          <w:szCs w:val="24"/>
        </w:rPr>
        <w:t xml:space="preserve"> which are the low and high levels, respectively, for both women and men. The US age pattern falls between Korea and England.</w:t>
      </w:r>
      <w:r w:rsidR="0081335C">
        <w:rPr>
          <w:rFonts w:ascii="Arial" w:eastAsia="Arial" w:hAnsi="Arial" w:cs="Arial"/>
          <w:sz w:val="24"/>
          <w:szCs w:val="24"/>
        </w:rPr>
        <w:t xml:space="preserve"> </w:t>
      </w:r>
      <w:r w:rsidR="0081335C" w:rsidRPr="009639A9">
        <w:rPr>
          <w:rFonts w:ascii="Arial" w:eastAsia="Arial" w:hAnsi="Arial" w:cs="Arial"/>
          <w:sz w:val="24"/>
          <w:szCs w:val="24"/>
        </w:rPr>
        <w:t xml:space="preserve">Korea presents the lowest prevalence of </w:t>
      </w:r>
      <w:r w:rsidR="00DF5B8A">
        <w:rPr>
          <w:rFonts w:ascii="Arial" w:eastAsia="Arial" w:hAnsi="Arial" w:cs="Arial"/>
          <w:sz w:val="24"/>
          <w:szCs w:val="24"/>
        </w:rPr>
        <w:t>ADLs</w:t>
      </w:r>
      <w:r w:rsidR="0081335C" w:rsidRPr="009639A9">
        <w:rPr>
          <w:rFonts w:ascii="Arial" w:eastAsia="Arial" w:hAnsi="Arial" w:cs="Arial"/>
          <w:sz w:val="24"/>
          <w:szCs w:val="24"/>
        </w:rPr>
        <w:t xml:space="preserve"> of all countries, for </w:t>
      </w:r>
      <w:r w:rsidR="00BE2FA1">
        <w:rPr>
          <w:rFonts w:ascii="Arial" w:eastAsia="Arial" w:hAnsi="Arial" w:cs="Arial"/>
          <w:sz w:val="24"/>
          <w:szCs w:val="24"/>
        </w:rPr>
        <w:t>both genders</w:t>
      </w:r>
      <w:r w:rsidR="0081335C">
        <w:rPr>
          <w:rFonts w:ascii="Arial" w:eastAsia="Arial" w:hAnsi="Arial" w:cs="Arial"/>
          <w:sz w:val="24"/>
          <w:szCs w:val="24"/>
        </w:rPr>
        <w:t xml:space="preserve">, </w:t>
      </w:r>
      <w:r w:rsidR="0081335C" w:rsidRPr="009639A9">
        <w:rPr>
          <w:rFonts w:ascii="Arial" w:eastAsia="Arial" w:hAnsi="Arial" w:cs="Arial"/>
          <w:sz w:val="24"/>
          <w:szCs w:val="24"/>
        </w:rPr>
        <w:t>with the greatest increase starting from age 75</w:t>
      </w:r>
      <w:r w:rsidR="00E41020">
        <w:rPr>
          <w:rFonts w:ascii="Arial" w:eastAsia="Arial" w:hAnsi="Arial" w:cs="Arial"/>
          <w:sz w:val="24"/>
          <w:szCs w:val="24"/>
        </w:rPr>
        <w:t xml:space="preserve"> y</w:t>
      </w:r>
      <w:r w:rsidR="0081335C" w:rsidRPr="009639A9">
        <w:rPr>
          <w:rFonts w:ascii="Arial" w:eastAsia="Arial" w:hAnsi="Arial" w:cs="Arial"/>
          <w:sz w:val="24"/>
          <w:szCs w:val="24"/>
        </w:rPr>
        <w:t>.</w:t>
      </w:r>
      <w:r w:rsidR="00E404EF">
        <w:rPr>
          <w:rFonts w:ascii="Arial" w:eastAsia="Arial" w:hAnsi="Arial" w:cs="Arial"/>
          <w:sz w:val="24"/>
          <w:szCs w:val="24"/>
        </w:rPr>
        <w:t xml:space="preserve"> </w:t>
      </w:r>
      <w:r w:rsidR="00E404EF" w:rsidRPr="00E404EF">
        <w:rPr>
          <w:rFonts w:ascii="Arial" w:eastAsia="Arial" w:hAnsi="Arial" w:cs="Arial"/>
          <w:sz w:val="24"/>
          <w:szCs w:val="24"/>
        </w:rPr>
        <w:t xml:space="preserve">The overall pattern for women across countries is more dispersed than for men, with the difference between Korean women and Chinese and Indian being higher than for men. Compared to the age pattern of men, women have a higher rate of increase in prevalence across all countries with age, with the burden increasing at </w:t>
      </w:r>
      <w:r w:rsidR="00E404EF" w:rsidRPr="00E404EF">
        <w:rPr>
          <w:rFonts w:ascii="Arial" w:eastAsia="Arial" w:hAnsi="Arial" w:cs="Arial"/>
          <w:sz w:val="24"/>
          <w:szCs w:val="24"/>
        </w:rPr>
        <w:lastRenderedPageBreak/>
        <w:t>a much</w:t>
      </w:r>
      <w:r w:rsidR="007620EB">
        <w:rPr>
          <w:rFonts w:ascii="Arial" w:eastAsia="Arial" w:hAnsi="Arial" w:cs="Arial"/>
          <w:sz w:val="24"/>
          <w:szCs w:val="24"/>
        </w:rPr>
        <w:t xml:space="preserve"> </w:t>
      </w:r>
      <w:r w:rsidR="00E404EF" w:rsidRPr="00E404EF">
        <w:rPr>
          <w:rFonts w:ascii="Arial" w:eastAsia="Arial" w:hAnsi="Arial" w:cs="Arial"/>
          <w:sz w:val="24"/>
          <w:szCs w:val="24"/>
        </w:rPr>
        <w:t xml:space="preserve">faster pace. Chinese and Indian women have a prevalence rate level at ages 60-65 </w:t>
      </w:r>
      <w:r w:rsidR="008E5B5E">
        <w:rPr>
          <w:rFonts w:ascii="Arial" w:eastAsia="Arial" w:hAnsi="Arial" w:cs="Arial"/>
          <w:sz w:val="24"/>
          <w:szCs w:val="24"/>
        </w:rPr>
        <w:t xml:space="preserve">y </w:t>
      </w:r>
      <w:r w:rsidR="00E404EF" w:rsidRPr="00E404EF">
        <w:rPr>
          <w:rFonts w:ascii="Arial" w:eastAsia="Arial" w:hAnsi="Arial" w:cs="Arial"/>
          <w:sz w:val="24"/>
          <w:szCs w:val="24"/>
        </w:rPr>
        <w:t>that is only observed at ages 70-75</w:t>
      </w:r>
      <w:r w:rsidR="008E5B5E">
        <w:rPr>
          <w:rFonts w:ascii="Arial" w:eastAsia="Arial" w:hAnsi="Arial" w:cs="Arial"/>
          <w:sz w:val="24"/>
          <w:szCs w:val="24"/>
        </w:rPr>
        <w:t xml:space="preserve"> y</w:t>
      </w:r>
      <w:r w:rsidR="00E404EF" w:rsidRPr="00E404EF">
        <w:rPr>
          <w:rFonts w:ascii="Arial" w:eastAsia="Arial" w:hAnsi="Arial" w:cs="Arial"/>
          <w:sz w:val="24"/>
          <w:szCs w:val="24"/>
        </w:rPr>
        <w:t xml:space="preserve"> for men, a gap of almost 10 </w:t>
      </w:r>
      <w:r w:rsidR="007D3A87">
        <w:rPr>
          <w:rFonts w:ascii="Arial" w:eastAsia="Arial" w:hAnsi="Arial" w:cs="Arial"/>
          <w:sz w:val="24"/>
          <w:szCs w:val="24"/>
        </w:rPr>
        <w:t>y</w:t>
      </w:r>
      <w:r w:rsidR="00E404EF" w:rsidRPr="00E404EF">
        <w:rPr>
          <w:rFonts w:ascii="Arial" w:eastAsia="Arial" w:hAnsi="Arial" w:cs="Arial"/>
          <w:sz w:val="24"/>
          <w:szCs w:val="24"/>
        </w:rPr>
        <w:t>.</w:t>
      </w:r>
    </w:p>
    <w:p w14:paraId="66B68136" w14:textId="77777777" w:rsidR="00B92538" w:rsidRDefault="00B92538"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082B5CA6" w14:textId="77777777" w:rsidR="00DA67AE" w:rsidRDefault="00DA67AE" w:rsidP="009639A9">
      <w:pPr>
        <w:keepNext/>
        <w:pBdr>
          <w:top w:val="nil"/>
          <w:left w:val="nil"/>
          <w:bottom w:val="nil"/>
          <w:right w:val="nil"/>
          <w:between w:val="nil"/>
        </w:pBdr>
        <w:spacing w:after="0" w:line="360" w:lineRule="auto"/>
        <w:jc w:val="both"/>
        <w:rPr>
          <w:rFonts w:ascii="Arial" w:eastAsia="Arial" w:hAnsi="Arial" w:cs="Arial"/>
          <w:sz w:val="24"/>
          <w:szCs w:val="24"/>
        </w:rPr>
      </w:pPr>
    </w:p>
    <w:p w14:paraId="00000050" w14:textId="73E6BC22" w:rsidR="00B133DD" w:rsidRDefault="00ED6B4A">
      <w:pPr>
        <w:keepNext/>
        <w:pBdr>
          <w:top w:val="nil"/>
          <w:left w:val="nil"/>
          <w:bottom w:val="nil"/>
          <w:right w:val="nil"/>
          <w:between w:val="nil"/>
        </w:pBdr>
        <w:spacing w:after="0"/>
        <w:jc w:val="both"/>
        <w:rPr>
          <w:rFonts w:ascii="Arial" w:eastAsia="Arial" w:hAnsi="Arial" w:cs="Arial"/>
          <w:sz w:val="24"/>
          <w:szCs w:val="24"/>
        </w:rPr>
      </w:pPr>
      <w:r>
        <w:rPr>
          <w:rFonts w:ascii="Arial" w:eastAsia="Arial" w:hAnsi="Arial" w:cs="Arial"/>
          <w:noProof/>
          <w:sz w:val="24"/>
          <w:szCs w:val="24"/>
        </w:rPr>
        <w:drawing>
          <wp:inline distT="0" distB="0" distL="0" distR="0" wp14:anchorId="75CC5AE3" wp14:editId="15932D37">
            <wp:extent cx="5808452" cy="4627266"/>
            <wp:effectExtent l="0" t="0" r="190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1_Manuscrip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33936" cy="4647568"/>
                    </a:xfrm>
                    <a:prstGeom prst="rect">
                      <a:avLst/>
                    </a:prstGeom>
                  </pic:spPr>
                </pic:pic>
              </a:graphicData>
            </a:graphic>
          </wp:inline>
        </w:drawing>
      </w:r>
    </w:p>
    <w:p w14:paraId="21D987D5" w14:textId="77777777" w:rsidR="00993E33" w:rsidRDefault="00993E33" w:rsidP="00B175C7">
      <w:pPr>
        <w:jc w:val="both"/>
        <w:rPr>
          <w:rFonts w:ascii="Arial" w:eastAsia="Arial" w:hAnsi="Arial" w:cs="Arial"/>
          <w:b/>
          <w:sz w:val="24"/>
          <w:szCs w:val="24"/>
          <w:highlight w:val="white"/>
        </w:rPr>
      </w:pPr>
    </w:p>
    <w:p w14:paraId="00000051" w14:textId="0D279146" w:rsidR="00B133DD" w:rsidRPr="00D632B3" w:rsidRDefault="00A50CB3" w:rsidP="00B175C7">
      <w:pPr>
        <w:jc w:val="both"/>
        <w:rPr>
          <w:rFonts w:ascii="Arial" w:hAnsi="Arial" w:cs="Arial"/>
          <w:i/>
          <w:color w:val="000000"/>
          <w:sz w:val="18"/>
          <w:szCs w:val="18"/>
          <w:shd w:val="clear" w:color="auto" w:fill="FFFFFF"/>
        </w:rPr>
      </w:pPr>
      <w:r>
        <w:rPr>
          <w:rFonts w:ascii="Arial" w:eastAsia="Arial" w:hAnsi="Arial" w:cs="Arial"/>
          <w:b/>
          <w:sz w:val="24"/>
          <w:szCs w:val="24"/>
          <w:highlight w:val="white"/>
        </w:rPr>
        <w:t>Fig 1</w:t>
      </w:r>
      <w:r>
        <w:rPr>
          <w:rFonts w:ascii="Arial" w:eastAsia="Arial" w:hAnsi="Arial" w:cs="Arial"/>
          <w:sz w:val="24"/>
          <w:szCs w:val="24"/>
          <w:highlight w:val="white"/>
        </w:rPr>
        <w:t xml:space="preserve">. Prevalence of unhealthy women and men by activity of daily limitation (ADL) and chronic </w:t>
      </w:r>
      <w:r w:rsidR="00882B16">
        <w:rPr>
          <w:rFonts w:ascii="Arial" w:eastAsia="Arial" w:hAnsi="Arial" w:cs="Arial"/>
          <w:sz w:val="24"/>
          <w:szCs w:val="24"/>
          <w:highlight w:val="white"/>
        </w:rPr>
        <w:t xml:space="preserve">diseases </w:t>
      </w:r>
      <w:r>
        <w:rPr>
          <w:rFonts w:ascii="Arial" w:eastAsia="Arial" w:hAnsi="Arial" w:cs="Arial"/>
          <w:sz w:val="24"/>
          <w:szCs w:val="24"/>
          <w:highlight w:val="white"/>
        </w:rPr>
        <w:t xml:space="preserve">(Chronic) by age. </w:t>
      </w:r>
      <w:r w:rsidR="00B175C7" w:rsidRPr="00B175C7">
        <w:rPr>
          <w:rFonts w:ascii="Arial" w:eastAsia="Arial" w:hAnsi="Arial" w:cs="Arial"/>
          <w:sz w:val="24"/>
          <w:szCs w:val="24"/>
        </w:rPr>
        <w:t xml:space="preserve">All countries are presented in (Panel A) and selected countries in (Panel B). </w:t>
      </w:r>
      <w:r w:rsidR="00CF609E" w:rsidRPr="00B175C7">
        <w:rPr>
          <w:rFonts w:ascii="Arial" w:hAnsi="Arial" w:cs="Arial"/>
          <w:i/>
          <w:color w:val="000000"/>
          <w:sz w:val="18"/>
          <w:szCs w:val="18"/>
          <w:shd w:val="clear" w:color="auto" w:fill="FFFFFF"/>
        </w:rPr>
        <w:t xml:space="preserve">Notes: </w:t>
      </w:r>
      <w:r w:rsidR="00D632B3">
        <w:rPr>
          <w:rFonts w:ascii="Arial" w:hAnsi="Arial" w:cs="Arial"/>
          <w:color w:val="000000"/>
          <w:sz w:val="18"/>
          <w:szCs w:val="18"/>
          <w:shd w:val="clear" w:color="auto" w:fill="FFFFFF"/>
        </w:rPr>
        <w:t>ADL</w:t>
      </w:r>
      <w:r w:rsidR="00EE44ED">
        <w:rPr>
          <w:rFonts w:ascii="Arial" w:hAnsi="Arial" w:cs="Arial"/>
          <w:color w:val="000000"/>
          <w:sz w:val="18"/>
          <w:szCs w:val="18"/>
          <w:shd w:val="clear" w:color="auto" w:fill="FFFFFF"/>
        </w:rPr>
        <w:t>s</w:t>
      </w:r>
      <w:r w:rsidR="00D632B3" w:rsidRPr="00D632B3">
        <w:rPr>
          <w:rFonts w:ascii="Arial" w:hAnsi="Arial" w:cs="Arial"/>
          <w:color w:val="000000"/>
          <w:sz w:val="18"/>
          <w:szCs w:val="18"/>
          <w:shd w:val="clear" w:color="auto" w:fill="FFFFFF"/>
        </w:rPr>
        <w:t xml:space="preserve"> refer to the 5-item list of activities of daily living (ADLs), which include bathing, dressing, eating, getting in and out of bed, and using the toilet. </w:t>
      </w:r>
      <w:r w:rsidR="00CF609E" w:rsidRPr="00B175C7">
        <w:rPr>
          <w:rFonts w:ascii="Arial" w:hAnsi="Arial" w:cs="Arial"/>
          <w:color w:val="000000"/>
          <w:sz w:val="18"/>
          <w:szCs w:val="18"/>
          <w:shd w:val="clear" w:color="auto" w:fill="FFFFFF"/>
        </w:rPr>
        <w:t>Chronic is defined as being diagnosed with at least one of six doctor diagnosed conditions present at all country surveys that were harmonized: 1. Arthritis, 2. Cancer, 3. Diabetes, 4. Heart Conditions, 5. Lung disease, 6. Stroke. For more details on how diagnoses are defined and which criteria are used, refer to the SI</w:t>
      </w:r>
      <w:r w:rsidR="00987DF5">
        <w:rPr>
          <w:rFonts w:ascii="Arial" w:hAnsi="Arial" w:cs="Arial"/>
          <w:color w:val="000000"/>
          <w:sz w:val="18"/>
          <w:szCs w:val="18"/>
          <w:shd w:val="clear" w:color="auto" w:fill="FFFFFF"/>
        </w:rPr>
        <w:t xml:space="preserve"> section on Materials</w:t>
      </w:r>
      <w:r w:rsidR="00CF609E" w:rsidRPr="00B175C7">
        <w:rPr>
          <w:rFonts w:ascii="Arial" w:hAnsi="Arial" w:cs="Arial"/>
          <w:color w:val="000000"/>
          <w:sz w:val="18"/>
          <w:szCs w:val="18"/>
          <w:shd w:val="clear" w:color="auto" w:fill="FFFFFF"/>
        </w:rPr>
        <w:t>. For country-specific</w:t>
      </w:r>
      <w:r w:rsidR="00C21DEB">
        <w:rPr>
          <w:rFonts w:ascii="Arial" w:hAnsi="Arial" w:cs="Arial"/>
          <w:color w:val="000000"/>
          <w:sz w:val="18"/>
          <w:szCs w:val="18"/>
          <w:shd w:val="clear" w:color="auto" w:fill="FFFFFF"/>
        </w:rPr>
        <w:t xml:space="preserve"> and all countries</w:t>
      </w:r>
      <w:r w:rsidR="00CF609E" w:rsidRPr="00B175C7">
        <w:rPr>
          <w:rFonts w:ascii="Arial" w:hAnsi="Arial" w:cs="Arial"/>
          <w:color w:val="000000"/>
          <w:sz w:val="18"/>
          <w:szCs w:val="18"/>
          <w:shd w:val="clear" w:color="auto" w:fill="FFFFFF"/>
        </w:rPr>
        <w:t xml:space="preserve"> profiles for each condition, also see </w:t>
      </w:r>
      <w:r w:rsidR="00987DF5">
        <w:rPr>
          <w:rFonts w:ascii="Arial" w:hAnsi="Arial" w:cs="Arial"/>
          <w:color w:val="000000"/>
          <w:sz w:val="18"/>
          <w:szCs w:val="18"/>
          <w:shd w:val="clear" w:color="auto" w:fill="FFFFFF"/>
        </w:rPr>
        <w:t>Figs S</w:t>
      </w:r>
      <w:r w:rsidR="00C21DEB">
        <w:rPr>
          <w:rFonts w:ascii="Arial" w:hAnsi="Arial" w:cs="Arial"/>
          <w:color w:val="000000"/>
          <w:sz w:val="18"/>
          <w:szCs w:val="18"/>
          <w:shd w:val="clear" w:color="auto" w:fill="FFFFFF"/>
        </w:rPr>
        <w:t>1</w:t>
      </w:r>
      <w:r w:rsidR="00987DF5">
        <w:rPr>
          <w:rFonts w:ascii="Arial" w:hAnsi="Arial" w:cs="Arial"/>
          <w:color w:val="000000"/>
          <w:sz w:val="18"/>
          <w:szCs w:val="18"/>
          <w:shd w:val="clear" w:color="auto" w:fill="FFFFFF"/>
        </w:rPr>
        <w:t>-S8</w:t>
      </w:r>
      <w:r w:rsidR="00D7472F" w:rsidRPr="00B175C7">
        <w:rPr>
          <w:rFonts w:ascii="Arial" w:hAnsi="Arial" w:cs="Arial"/>
          <w:color w:val="000000"/>
          <w:sz w:val="18"/>
          <w:szCs w:val="18"/>
          <w:shd w:val="clear" w:color="auto" w:fill="FFFFFF"/>
        </w:rPr>
        <w:t xml:space="preserve"> in the SI</w:t>
      </w:r>
      <w:r w:rsidR="00CF609E" w:rsidRPr="00B175C7">
        <w:rPr>
          <w:rFonts w:ascii="Arial" w:hAnsi="Arial" w:cs="Arial"/>
          <w:color w:val="000000"/>
          <w:sz w:val="18"/>
          <w:szCs w:val="18"/>
          <w:shd w:val="clear" w:color="auto" w:fill="FFFFFF"/>
        </w:rPr>
        <w:t>.</w:t>
      </w:r>
      <w:r w:rsidR="00987DF5">
        <w:rPr>
          <w:rFonts w:ascii="Arial" w:hAnsi="Arial" w:cs="Arial"/>
          <w:color w:val="000000"/>
          <w:sz w:val="18"/>
          <w:szCs w:val="18"/>
          <w:shd w:val="clear" w:color="auto" w:fill="FFFFFF"/>
        </w:rPr>
        <w:t xml:space="preserve"> </w:t>
      </w:r>
      <w:r w:rsidR="00987DF5" w:rsidRPr="00B175C7">
        <w:rPr>
          <w:rFonts w:ascii="Arial" w:hAnsi="Arial" w:cs="Arial"/>
          <w:color w:val="000000"/>
          <w:sz w:val="18"/>
          <w:szCs w:val="18"/>
          <w:shd w:val="clear" w:color="auto" w:fill="FFFFFF"/>
        </w:rPr>
        <w:t>Source: Gateway to Global Aging Data, Produced by the Program on Global Aging, Health &amp; Policy, University of Southern California with funding from the National Institute on Aging (R01 AG030153).</w:t>
      </w:r>
    </w:p>
    <w:p w14:paraId="2B87990F" w14:textId="77777777" w:rsidR="00E404EF" w:rsidRDefault="00E404EF" w:rsidP="00B548BD">
      <w:pPr>
        <w:keepNext/>
        <w:pBdr>
          <w:top w:val="nil"/>
          <w:left w:val="nil"/>
          <w:bottom w:val="nil"/>
          <w:right w:val="nil"/>
          <w:between w:val="nil"/>
        </w:pBdr>
        <w:spacing w:after="0" w:line="360" w:lineRule="auto"/>
        <w:jc w:val="both"/>
        <w:rPr>
          <w:rFonts w:ascii="Arial" w:eastAsia="Arial" w:hAnsi="Arial" w:cs="Arial"/>
          <w:sz w:val="24"/>
          <w:szCs w:val="24"/>
        </w:rPr>
      </w:pPr>
    </w:p>
    <w:p w14:paraId="765CFD88" w14:textId="6E4AFC27" w:rsidR="00A80760" w:rsidRDefault="00837FC8" w:rsidP="00A80760">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Additionally, </w:t>
      </w:r>
      <w:r w:rsidR="00E404EF">
        <w:rPr>
          <w:rFonts w:ascii="Arial" w:eastAsia="Arial" w:hAnsi="Arial" w:cs="Arial"/>
          <w:sz w:val="24"/>
          <w:szCs w:val="24"/>
        </w:rPr>
        <w:t xml:space="preserve">Panel B shows </w:t>
      </w:r>
      <w:r w:rsidR="00C35416">
        <w:rPr>
          <w:rFonts w:ascii="Arial" w:eastAsia="Arial" w:hAnsi="Arial" w:cs="Arial"/>
          <w:sz w:val="24"/>
          <w:szCs w:val="24"/>
        </w:rPr>
        <w:t>that t</w:t>
      </w:r>
      <w:r w:rsidR="00D360A8" w:rsidRPr="00D360A8">
        <w:rPr>
          <w:rFonts w:ascii="Arial" w:eastAsia="Arial" w:hAnsi="Arial" w:cs="Arial"/>
          <w:sz w:val="24"/>
          <w:szCs w:val="24"/>
        </w:rPr>
        <w:t xml:space="preserve">he US has the highest prevalence </w:t>
      </w:r>
      <w:r w:rsidR="00C35416" w:rsidRPr="00D360A8">
        <w:rPr>
          <w:rFonts w:ascii="Arial" w:eastAsia="Arial" w:hAnsi="Arial" w:cs="Arial"/>
          <w:sz w:val="24"/>
          <w:szCs w:val="24"/>
        </w:rPr>
        <w:t xml:space="preserve">of having at least one chronic </w:t>
      </w:r>
      <w:r w:rsidR="00C35416">
        <w:rPr>
          <w:rFonts w:ascii="Arial" w:eastAsia="Arial" w:hAnsi="Arial" w:cs="Arial"/>
          <w:sz w:val="24"/>
          <w:szCs w:val="24"/>
        </w:rPr>
        <w:t xml:space="preserve">disease </w:t>
      </w:r>
      <w:r w:rsidR="00D360A8" w:rsidRPr="00D360A8">
        <w:rPr>
          <w:rFonts w:ascii="Arial" w:eastAsia="Arial" w:hAnsi="Arial" w:cs="Arial"/>
          <w:sz w:val="24"/>
          <w:szCs w:val="24"/>
        </w:rPr>
        <w:t xml:space="preserve">for women and men at all ages. China is right after the US with </w:t>
      </w:r>
      <w:r w:rsidR="005D198E">
        <w:rPr>
          <w:rFonts w:ascii="Arial" w:eastAsia="Arial" w:hAnsi="Arial" w:cs="Arial"/>
          <w:sz w:val="24"/>
          <w:szCs w:val="24"/>
        </w:rPr>
        <w:t>high</w:t>
      </w:r>
      <w:r w:rsidR="00D360A8" w:rsidRPr="00D360A8">
        <w:rPr>
          <w:rFonts w:ascii="Arial" w:eastAsia="Arial" w:hAnsi="Arial" w:cs="Arial"/>
          <w:sz w:val="24"/>
          <w:szCs w:val="24"/>
        </w:rPr>
        <w:t xml:space="preserve"> prevalence at younger ages (50-60</w:t>
      </w:r>
      <w:r w:rsidR="00BC5D8B">
        <w:rPr>
          <w:rFonts w:ascii="Arial" w:eastAsia="Arial" w:hAnsi="Arial" w:cs="Arial"/>
          <w:sz w:val="24"/>
          <w:szCs w:val="24"/>
        </w:rPr>
        <w:t xml:space="preserve"> y</w:t>
      </w:r>
      <w:r w:rsidR="00D360A8" w:rsidRPr="00D360A8">
        <w:rPr>
          <w:rFonts w:ascii="Arial" w:eastAsia="Arial" w:hAnsi="Arial" w:cs="Arial"/>
          <w:sz w:val="24"/>
          <w:szCs w:val="24"/>
        </w:rPr>
        <w:t>), but then levels off</w:t>
      </w:r>
      <w:r w:rsidR="005D198E">
        <w:rPr>
          <w:rFonts w:ascii="Arial" w:eastAsia="Arial" w:hAnsi="Arial" w:cs="Arial"/>
          <w:sz w:val="24"/>
          <w:szCs w:val="24"/>
        </w:rPr>
        <w:t xml:space="preserve"> at older ages</w:t>
      </w:r>
      <w:r w:rsidR="00D360A8" w:rsidRPr="00D360A8">
        <w:rPr>
          <w:rFonts w:ascii="Arial" w:eastAsia="Arial" w:hAnsi="Arial" w:cs="Arial"/>
          <w:sz w:val="24"/>
          <w:szCs w:val="24"/>
        </w:rPr>
        <w:t xml:space="preserve">, while other countries still experience </w:t>
      </w:r>
      <w:r w:rsidR="00D368F2">
        <w:rPr>
          <w:rFonts w:ascii="Arial" w:eastAsia="Arial" w:hAnsi="Arial" w:cs="Arial"/>
          <w:sz w:val="24"/>
          <w:szCs w:val="24"/>
        </w:rPr>
        <w:t>a steep age gradient</w:t>
      </w:r>
      <w:r w:rsidR="003A6486">
        <w:rPr>
          <w:rFonts w:ascii="Arial" w:eastAsia="Arial" w:hAnsi="Arial" w:cs="Arial"/>
          <w:sz w:val="24"/>
          <w:szCs w:val="24"/>
        </w:rPr>
        <w:t xml:space="preserve"> </w:t>
      </w:r>
      <w:r w:rsidR="00D360A8" w:rsidRPr="00D360A8">
        <w:rPr>
          <w:rFonts w:ascii="Arial" w:eastAsia="Arial" w:hAnsi="Arial" w:cs="Arial"/>
          <w:sz w:val="24"/>
          <w:szCs w:val="24"/>
        </w:rPr>
        <w:t xml:space="preserve">in </w:t>
      </w:r>
      <w:r w:rsidR="00951ED3">
        <w:rPr>
          <w:rFonts w:ascii="Arial" w:eastAsia="Arial" w:hAnsi="Arial" w:cs="Arial"/>
          <w:sz w:val="24"/>
          <w:szCs w:val="24"/>
        </w:rPr>
        <w:t xml:space="preserve">the Chronic </w:t>
      </w:r>
      <w:r w:rsidR="00D360A8" w:rsidRPr="00D360A8">
        <w:rPr>
          <w:rFonts w:ascii="Arial" w:eastAsia="Arial" w:hAnsi="Arial" w:cs="Arial"/>
          <w:sz w:val="24"/>
          <w:szCs w:val="24"/>
        </w:rPr>
        <w:t xml:space="preserve">prevalence. </w:t>
      </w:r>
      <w:r w:rsidR="000023D0">
        <w:rPr>
          <w:rFonts w:ascii="Arial" w:eastAsia="Arial" w:hAnsi="Arial" w:cs="Arial"/>
          <w:sz w:val="24"/>
          <w:szCs w:val="24"/>
        </w:rPr>
        <w:t xml:space="preserve">India is the country with </w:t>
      </w:r>
      <w:r w:rsidR="00D360A8" w:rsidRPr="00D360A8">
        <w:rPr>
          <w:rFonts w:ascii="Arial" w:eastAsia="Arial" w:hAnsi="Arial" w:cs="Arial"/>
          <w:sz w:val="24"/>
          <w:szCs w:val="24"/>
        </w:rPr>
        <w:t xml:space="preserve">the lowest prevalence of at least one chronic </w:t>
      </w:r>
      <w:r w:rsidR="003920CB">
        <w:rPr>
          <w:rFonts w:ascii="Arial" w:eastAsia="Arial" w:hAnsi="Arial" w:cs="Arial"/>
          <w:sz w:val="24"/>
          <w:szCs w:val="24"/>
        </w:rPr>
        <w:t>disease</w:t>
      </w:r>
      <w:r w:rsidR="00451F62">
        <w:rPr>
          <w:rFonts w:ascii="Arial" w:eastAsia="Arial" w:hAnsi="Arial" w:cs="Arial"/>
          <w:sz w:val="24"/>
          <w:szCs w:val="24"/>
        </w:rPr>
        <w:t xml:space="preserve">. </w:t>
      </w:r>
      <w:r w:rsidR="00EF7EBE">
        <w:rPr>
          <w:rFonts w:ascii="Arial" w:eastAsia="Arial" w:hAnsi="Arial" w:cs="Arial"/>
          <w:sz w:val="24"/>
          <w:szCs w:val="24"/>
        </w:rPr>
        <w:t xml:space="preserve"> The low level for India </w:t>
      </w:r>
      <w:r w:rsidR="00A80760">
        <w:rPr>
          <w:rFonts w:ascii="Arial" w:eastAsia="Arial" w:hAnsi="Arial" w:cs="Arial"/>
          <w:sz w:val="24"/>
          <w:szCs w:val="24"/>
        </w:rPr>
        <w:t>is most likely due to limited</w:t>
      </w:r>
      <w:r w:rsidR="00EF7EBE">
        <w:rPr>
          <w:rFonts w:ascii="Arial" w:eastAsia="Arial" w:hAnsi="Arial" w:cs="Arial"/>
          <w:sz w:val="24"/>
          <w:szCs w:val="24"/>
        </w:rPr>
        <w:t xml:space="preserve"> access to healthcare, as these are diseases that must be diagnosed by a </w:t>
      </w:r>
      <w:r w:rsidR="00882B16">
        <w:rPr>
          <w:rFonts w:ascii="Arial" w:eastAsia="Arial" w:hAnsi="Arial" w:cs="Arial"/>
          <w:sz w:val="24"/>
          <w:szCs w:val="24"/>
        </w:rPr>
        <w:t xml:space="preserve">medical </w:t>
      </w:r>
      <w:r w:rsidR="00EF7EBE">
        <w:rPr>
          <w:rFonts w:ascii="Arial" w:eastAsia="Arial" w:hAnsi="Arial" w:cs="Arial"/>
          <w:sz w:val="24"/>
          <w:szCs w:val="24"/>
        </w:rPr>
        <w:t>doctor</w:t>
      </w:r>
      <w:r w:rsidR="00703FEC">
        <w:rPr>
          <w:rFonts w:ascii="Arial" w:eastAsia="Arial" w:hAnsi="Arial" w:cs="Arial"/>
          <w:sz w:val="24"/>
          <w:szCs w:val="24"/>
        </w:rPr>
        <w:t xml:space="preserve"> and previous research has shown that India experiences higher rates of underdiagnosed conditions </w:t>
      </w:r>
      <w:r w:rsidR="00703FEC">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{"citationItems":[{"id":"ITEM-1","itemData":{"DOI":"10.1038/s43587-021-00155-y","ISSN":"2662-8465","author":[{"dropping-particle":"","family":"Bloom","given":"David E.","non-dropping-particle":"","parse-names":false,"suffix":""},{"dropping-particle":"V.","family":"Sekher","given":"T.","non-dropping-particle":"","parse-names":false,"suffix":""},{"dropping-particle":"","family":"Lee","given":"Jinkook","non-dropping-particle":"","parse-names":false,"suffix":""}],"container-title":"Nature Aging","id":"ITEM-1","issue":"12","issued":{"date-parts":[["2021","11","30"]]},"page":"1070-1072","title":"Longitudinal Aging Study in India (LASI): new data resources for addressing aging in India","type":"article-journal","volume":"1"},"uris":["http://www.mendeley.com/documents/?uuid=980c550d-5d69-4c6e-b301-e7eacbe90f3a","http://www.mendeley.com/documents/?uuid=5b500156-71dc-41d4-a433-ee0b45a3e2ef"]},{"id":"ITEM-2","itemData":{"DOI":"10.1186/s12913-023-09318-6","ISSN":"1472-6963","author":[{"dropping-particle":"","family":"Mohanty","given":"Sanjay K.","non-dropping-particle":"","parse-names":false,"suffix":""},{"dropping-particle":"","family":"Abhilasha","given":"","non-dropping-particle":"","parse-names":false,"suffix":""},{"dropping-particle":"","family":"Mishra","given":"Radhe Shyam","non-dropping-particle":"","parse-names":false,"suffix":""},{"dropping-particle":"","family":"Upadhyay","given":"Ashish Kumar","non-dropping-particle":"","parse-names":false,"suffix":""},{"dropping-particle":"","family":"O’Donnell","given":"Owen","non-dropping-particle":"","parse-names":false,"suffix":""},{"dropping-particle":"","family":"Maurer","given":"Jürgen","non-dropping-particle":"","parse-names":false,"suffix":""}],"container-title":"BMC Health Services Research","id":"ITEM-2","issue":"1","issued":{"date-parts":[["2023","4"]]},"page":"332","title":"Sociodemographic and geographic inequalities in diagnosis and treatment of older adults’ chronic conditions in India: a nationally representative population-based study","type":"article-journal","volume":"23"},"uris":["http://www.mendeley.com/documents/?uuid=20ad8271-26e4-426f-9a75-28fe17f08d9f","http://www.mendeley.com/documents/?uuid=43312cd1-1499-41a2-a8b5-3c8013f5bde0"]}],"mendeley":{"formattedCitation":"(35, 36)","plainTextFormattedCitation":"(35, 36)","previouslyFormattedCitation":"(35, 36)"},"properties":{"noteIndex":0},"schema":"https://github.com/citation-style-language/schema/raw/master/csl-citation.json"}</w:instrText>
      </w:r>
      <w:r w:rsidR="00703FEC">
        <w:rPr>
          <w:rFonts w:ascii="Arial" w:eastAsia="Arial" w:hAnsi="Arial" w:cs="Arial"/>
          <w:sz w:val="24"/>
          <w:szCs w:val="24"/>
        </w:rPr>
        <w:fldChar w:fldCharType="separate"/>
      </w:r>
      <w:r w:rsidR="00255283" w:rsidRPr="00255283">
        <w:rPr>
          <w:rFonts w:ascii="Arial" w:eastAsia="Arial" w:hAnsi="Arial" w:cs="Arial"/>
          <w:noProof/>
          <w:sz w:val="24"/>
          <w:szCs w:val="24"/>
        </w:rPr>
        <w:t>(35, 36)</w:t>
      </w:r>
      <w:r w:rsidR="00703FEC">
        <w:rPr>
          <w:rFonts w:ascii="Arial" w:eastAsia="Arial" w:hAnsi="Arial" w:cs="Arial"/>
          <w:sz w:val="24"/>
          <w:szCs w:val="24"/>
        </w:rPr>
        <w:fldChar w:fldCharType="end"/>
      </w:r>
      <w:r w:rsidR="00A80760">
        <w:rPr>
          <w:rFonts w:ascii="Arial" w:eastAsia="Arial" w:hAnsi="Arial" w:cs="Arial"/>
          <w:sz w:val="24"/>
          <w:szCs w:val="24"/>
        </w:rPr>
        <w:t xml:space="preserve">. </w:t>
      </w:r>
    </w:p>
    <w:p w14:paraId="3FA1BFC4" w14:textId="77777777" w:rsidR="00A80760" w:rsidRDefault="00A80760" w:rsidP="00A80760">
      <w:pPr>
        <w:keepNext/>
        <w:pBdr>
          <w:top w:val="nil"/>
          <w:left w:val="nil"/>
          <w:bottom w:val="nil"/>
          <w:right w:val="nil"/>
          <w:between w:val="nil"/>
        </w:pBdr>
        <w:spacing w:after="0" w:line="360" w:lineRule="auto"/>
        <w:jc w:val="both"/>
        <w:rPr>
          <w:rFonts w:ascii="Arial" w:eastAsia="Arial" w:hAnsi="Arial" w:cs="Arial"/>
          <w:sz w:val="24"/>
          <w:szCs w:val="24"/>
        </w:rPr>
      </w:pPr>
    </w:p>
    <w:p w14:paraId="38CE57F2" w14:textId="77777777" w:rsidR="003920CB" w:rsidRDefault="003920CB" w:rsidP="003920CB">
      <w:pPr>
        <w:keepNext/>
        <w:pBdr>
          <w:top w:val="nil"/>
          <w:left w:val="nil"/>
          <w:bottom w:val="nil"/>
          <w:right w:val="nil"/>
          <w:between w:val="nil"/>
        </w:pBdr>
        <w:spacing w:after="0" w:line="360" w:lineRule="auto"/>
        <w:jc w:val="both"/>
        <w:rPr>
          <w:rFonts w:ascii="Arial" w:eastAsia="Arial" w:hAnsi="Arial" w:cs="Arial"/>
          <w:b/>
          <w:bCs/>
          <w:iCs/>
          <w:sz w:val="24"/>
          <w:szCs w:val="24"/>
        </w:rPr>
      </w:pPr>
      <w:r>
        <w:rPr>
          <w:rFonts w:ascii="Arial" w:eastAsia="Arial" w:hAnsi="Arial" w:cs="Arial"/>
          <w:b/>
          <w:bCs/>
          <w:iCs/>
          <w:sz w:val="24"/>
          <w:szCs w:val="24"/>
        </w:rPr>
        <w:t>Gender gap in</w:t>
      </w:r>
      <w:r w:rsidRPr="00EB4774">
        <w:t xml:space="preserve"> </w:t>
      </w:r>
      <w:r w:rsidRPr="00EB4774">
        <w:rPr>
          <w:rFonts w:ascii="Arial" w:eastAsia="Arial" w:hAnsi="Arial" w:cs="Arial"/>
          <w:b/>
          <w:bCs/>
          <w:iCs/>
          <w:sz w:val="24"/>
          <w:szCs w:val="24"/>
        </w:rPr>
        <w:t>healthy life expectancy</w:t>
      </w:r>
      <w:r>
        <w:rPr>
          <w:rFonts w:ascii="Arial" w:eastAsia="Arial" w:hAnsi="Arial" w:cs="Arial"/>
          <w:b/>
          <w:bCs/>
          <w:iCs/>
          <w:sz w:val="24"/>
          <w:szCs w:val="24"/>
        </w:rPr>
        <w:t xml:space="preserve"> and its decomposition</w:t>
      </w:r>
    </w:p>
    <w:p w14:paraId="66BBBD67" w14:textId="4EF9BFCF" w:rsidR="00CE54D3" w:rsidRDefault="00151A54" w:rsidP="00A80760">
      <w:pPr>
        <w:keepNext/>
        <w:pBdr>
          <w:top w:val="nil"/>
          <w:left w:val="nil"/>
          <w:bottom w:val="nil"/>
          <w:right w:val="nil"/>
          <w:between w:val="nil"/>
        </w:pBdr>
        <w:spacing w:after="0" w:line="360" w:lineRule="auto"/>
        <w:jc w:val="both"/>
        <w:rPr>
          <w:rFonts w:ascii="Arial" w:eastAsia="Arial" w:hAnsi="Arial" w:cs="Arial"/>
          <w:sz w:val="24"/>
          <w:szCs w:val="24"/>
        </w:rPr>
      </w:pPr>
      <w:r w:rsidRPr="00A80760">
        <w:rPr>
          <w:rFonts w:ascii="Arial" w:eastAsia="Arial" w:hAnsi="Arial" w:cs="Arial"/>
          <w:sz w:val="24"/>
          <w:szCs w:val="24"/>
        </w:rPr>
        <w:t>Fig 2 shows the</w:t>
      </w:r>
      <w:r>
        <w:rPr>
          <w:rFonts w:ascii="Arial" w:eastAsia="Arial" w:hAnsi="Arial" w:cs="Arial"/>
          <w:sz w:val="24"/>
          <w:szCs w:val="24"/>
        </w:rPr>
        <w:t xml:space="preserve"> total</w:t>
      </w:r>
      <w:r w:rsidRPr="00A80760">
        <w:rPr>
          <w:rFonts w:ascii="Arial" w:eastAsia="Arial" w:hAnsi="Arial" w:cs="Arial"/>
          <w:sz w:val="24"/>
          <w:szCs w:val="24"/>
        </w:rPr>
        <w:t xml:space="preserve"> </w:t>
      </w:r>
      <w:r>
        <w:rPr>
          <w:rFonts w:ascii="Arial" w:eastAsia="Arial" w:hAnsi="Arial" w:cs="Arial"/>
          <w:sz w:val="24"/>
          <w:szCs w:val="24"/>
        </w:rPr>
        <w:t xml:space="preserve">gender gap in </w:t>
      </w:r>
      <m:oMath>
        <m:r>
          <w:rPr>
            <w:rFonts w:ascii="Cambria Math" w:eastAsia="Cambria Math" w:hAnsi="Cambria Math" w:cs="Cambria Math"/>
            <w:sz w:val="24"/>
            <w:szCs w:val="24"/>
          </w:rPr>
          <m:t>DFLE</m:t>
        </m:r>
      </m:oMath>
      <w:r>
        <w:rPr>
          <w:rFonts w:ascii="Arial" w:eastAsia="Arial" w:hAnsi="Arial" w:cs="Arial"/>
          <w:sz w:val="24"/>
          <w:szCs w:val="24"/>
        </w:rPr>
        <w:t xml:space="preserve"> (Panel A</w:t>
      </w:r>
      <w:r w:rsidR="00680101">
        <w:rPr>
          <w:rFonts w:ascii="Arial" w:eastAsia="Arial" w:hAnsi="Arial" w:cs="Arial"/>
          <w:sz w:val="24"/>
          <w:szCs w:val="24"/>
        </w:rPr>
        <w:t xml:space="preserve"> </w:t>
      </w:r>
      <w:bookmarkStart w:id="14" w:name="_Hlk139285130"/>
      <w:r w:rsidR="00680101">
        <w:rPr>
          <w:rFonts w:ascii="Arial" w:eastAsia="Arial" w:hAnsi="Arial" w:cs="Arial"/>
          <w:sz w:val="24"/>
          <w:szCs w:val="24"/>
        </w:rPr>
        <w:t>– values shown on the bars</w:t>
      </w:r>
      <w:bookmarkEnd w:id="14"/>
      <w:r>
        <w:rPr>
          <w:rFonts w:ascii="Arial" w:eastAsia="Arial" w:hAnsi="Arial" w:cs="Arial"/>
          <w:sz w:val="24"/>
          <w:szCs w:val="24"/>
        </w:rPr>
        <w:t xml:space="preserve">) and </w:t>
      </w:r>
      <m:oMath>
        <m:r>
          <w:rPr>
            <w:rFonts w:ascii="Cambria Math" w:eastAsia="Cambria Math" w:hAnsi="Cambria Math" w:cs="Cambria Math"/>
            <w:sz w:val="24"/>
            <w:szCs w:val="24"/>
          </w:rPr>
          <m:t>CFLE</m:t>
        </m:r>
      </m:oMath>
      <w:r>
        <w:rPr>
          <w:rFonts w:ascii="Arial" w:eastAsia="Arial" w:hAnsi="Arial" w:cs="Arial"/>
          <w:sz w:val="24"/>
          <w:szCs w:val="24"/>
        </w:rPr>
        <w:t xml:space="preserve"> (Panel B</w:t>
      </w:r>
      <w:r w:rsidR="00680101">
        <w:rPr>
          <w:rFonts w:ascii="Arial" w:eastAsia="Arial" w:hAnsi="Arial" w:cs="Arial"/>
          <w:sz w:val="24"/>
          <w:szCs w:val="24"/>
        </w:rPr>
        <w:t xml:space="preserve"> – values shown on the bars</w:t>
      </w:r>
      <w:r>
        <w:rPr>
          <w:rFonts w:ascii="Arial" w:eastAsia="Arial" w:hAnsi="Arial" w:cs="Arial"/>
          <w:sz w:val="24"/>
          <w:szCs w:val="24"/>
        </w:rPr>
        <w:t xml:space="preserve">) and </w:t>
      </w:r>
      <w:r w:rsidR="0006583B">
        <w:rPr>
          <w:rFonts w:ascii="Arial" w:eastAsia="Arial" w:hAnsi="Arial" w:cs="Arial"/>
          <w:sz w:val="24"/>
          <w:szCs w:val="24"/>
        </w:rPr>
        <w:t>their respective</w:t>
      </w:r>
      <w:r>
        <w:rPr>
          <w:rFonts w:ascii="Arial" w:eastAsia="Arial" w:hAnsi="Arial" w:cs="Arial"/>
          <w:sz w:val="24"/>
          <w:szCs w:val="24"/>
        </w:rPr>
        <w:t xml:space="preserve"> </w:t>
      </w:r>
      <w:r w:rsidRPr="00A80760">
        <w:rPr>
          <w:rFonts w:ascii="Arial" w:eastAsia="Arial" w:hAnsi="Arial" w:cs="Arial"/>
          <w:sz w:val="24"/>
          <w:szCs w:val="24"/>
        </w:rPr>
        <w:t>decomposition</w:t>
      </w:r>
      <w:r w:rsidR="0006583B">
        <w:rPr>
          <w:rFonts w:ascii="Arial" w:eastAsia="Arial" w:hAnsi="Arial" w:cs="Arial"/>
          <w:sz w:val="24"/>
          <w:szCs w:val="24"/>
        </w:rPr>
        <w:t>s</w:t>
      </w:r>
      <w:r w:rsidRPr="00A80760">
        <w:rPr>
          <w:rFonts w:ascii="Arial" w:eastAsia="Arial" w:hAnsi="Arial" w:cs="Arial"/>
          <w:sz w:val="24"/>
          <w:szCs w:val="24"/>
        </w:rPr>
        <w:t xml:space="preserve"> into mortality and </w:t>
      </w:r>
      <w:r w:rsidR="006C6AE1">
        <w:rPr>
          <w:rFonts w:ascii="Arial" w:eastAsia="Arial" w:hAnsi="Arial" w:cs="Arial"/>
          <w:sz w:val="24"/>
          <w:szCs w:val="24"/>
        </w:rPr>
        <w:t>health</w:t>
      </w:r>
      <w:r w:rsidR="00C80CAF">
        <w:rPr>
          <w:rFonts w:ascii="Arial" w:eastAsia="Arial" w:hAnsi="Arial" w:cs="Arial"/>
          <w:sz w:val="24"/>
          <w:szCs w:val="24"/>
        </w:rPr>
        <w:t xml:space="preserve"> </w:t>
      </w:r>
      <w:r w:rsidR="006C6AE1">
        <w:rPr>
          <w:rFonts w:ascii="Arial" w:eastAsia="Arial" w:hAnsi="Arial" w:cs="Arial"/>
          <w:sz w:val="24"/>
          <w:szCs w:val="24"/>
        </w:rPr>
        <w:t>components</w:t>
      </w:r>
      <w:r w:rsidRPr="00A80760">
        <w:rPr>
          <w:rFonts w:ascii="Arial" w:eastAsia="Arial" w:hAnsi="Arial" w:cs="Arial"/>
          <w:sz w:val="24"/>
          <w:szCs w:val="24"/>
        </w:rPr>
        <w:t xml:space="preserve"> </w:t>
      </w:r>
      <w:r>
        <w:rPr>
          <w:rFonts w:ascii="Arial" w:eastAsia="Arial" w:hAnsi="Arial" w:cs="Arial"/>
          <w:sz w:val="24"/>
          <w:szCs w:val="24"/>
        </w:rPr>
        <w:t xml:space="preserve">at age 60 </w:t>
      </w:r>
      <w:r w:rsidR="0006583B">
        <w:rPr>
          <w:rFonts w:ascii="Arial" w:eastAsia="Arial" w:hAnsi="Arial" w:cs="Arial"/>
          <w:sz w:val="24"/>
          <w:szCs w:val="24"/>
        </w:rPr>
        <w:t xml:space="preserve">y </w:t>
      </w:r>
      <w:r w:rsidRPr="00A80760">
        <w:rPr>
          <w:rFonts w:ascii="Arial" w:eastAsia="Arial" w:hAnsi="Arial" w:cs="Arial"/>
          <w:sz w:val="24"/>
          <w:szCs w:val="24"/>
        </w:rPr>
        <w:t>for all countries</w:t>
      </w:r>
      <w:r>
        <w:rPr>
          <w:rFonts w:ascii="Arial" w:eastAsia="Arial" w:hAnsi="Arial" w:cs="Arial"/>
          <w:sz w:val="24"/>
          <w:szCs w:val="24"/>
        </w:rPr>
        <w:t xml:space="preserve"> (see Table</w:t>
      </w:r>
      <w:r w:rsidR="007A3326">
        <w:rPr>
          <w:rFonts w:ascii="Arial" w:eastAsia="Arial" w:hAnsi="Arial" w:cs="Arial"/>
          <w:sz w:val="24"/>
          <w:szCs w:val="24"/>
        </w:rPr>
        <w:t>s</w:t>
      </w:r>
      <w:r>
        <w:rPr>
          <w:rFonts w:ascii="Arial" w:eastAsia="Arial" w:hAnsi="Arial" w:cs="Arial"/>
          <w:sz w:val="24"/>
          <w:szCs w:val="24"/>
        </w:rPr>
        <w:t xml:space="preserve"> </w:t>
      </w:r>
      <w:r w:rsidR="00A92E01">
        <w:rPr>
          <w:rFonts w:ascii="Arial" w:eastAsia="Arial" w:hAnsi="Arial" w:cs="Arial"/>
          <w:sz w:val="24"/>
          <w:szCs w:val="24"/>
        </w:rPr>
        <w:t>S</w:t>
      </w:r>
      <w:r w:rsidR="00342B0B">
        <w:rPr>
          <w:rFonts w:ascii="Arial" w:eastAsia="Arial" w:hAnsi="Arial" w:cs="Arial"/>
          <w:sz w:val="24"/>
          <w:szCs w:val="24"/>
        </w:rPr>
        <w:t>1</w:t>
      </w:r>
      <w:r w:rsidR="007A3326">
        <w:rPr>
          <w:rFonts w:ascii="Arial" w:eastAsia="Arial" w:hAnsi="Arial" w:cs="Arial"/>
          <w:sz w:val="24"/>
          <w:szCs w:val="24"/>
        </w:rPr>
        <w:t xml:space="preserve"> and </w:t>
      </w:r>
      <w:r w:rsidR="00342B0B">
        <w:rPr>
          <w:rFonts w:ascii="Arial" w:eastAsia="Arial" w:hAnsi="Arial" w:cs="Arial"/>
          <w:sz w:val="24"/>
          <w:szCs w:val="24"/>
        </w:rPr>
        <w:t xml:space="preserve">S2 </w:t>
      </w:r>
      <w:r w:rsidR="007A3326">
        <w:rPr>
          <w:rFonts w:ascii="Arial" w:eastAsia="Arial" w:hAnsi="Arial" w:cs="Arial"/>
          <w:sz w:val="24"/>
          <w:szCs w:val="24"/>
        </w:rPr>
        <w:t xml:space="preserve">in the SI </w:t>
      </w:r>
      <w:r>
        <w:rPr>
          <w:rFonts w:ascii="Arial" w:eastAsia="Arial" w:hAnsi="Arial" w:cs="Arial"/>
          <w:sz w:val="24"/>
          <w:szCs w:val="24"/>
        </w:rPr>
        <w:t xml:space="preserve">for all values for each country with confidence intervals). The sum of the mortality and </w:t>
      </w:r>
      <w:r w:rsidR="00C80CAF">
        <w:rPr>
          <w:rFonts w:ascii="Arial" w:eastAsia="Arial" w:hAnsi="Arial" w:cs="Arial"/>
          <w:sz w:val="24"/>
          <w:szCs w:val="24"/>
        </w:rPr>
        <w:t>health</w:t>
      </w:r>
      <w:r w:rsidR="000A2AF0">
        <w:rPr>
          <w:rFonts w:ascii="Arial" w:eastAsia="Arial" w:hAnsi="Arial" w:cs="Arial"/>
          <w:sz w:val="24"/>
          <w:szCs w:val="24"/>
        </w:rPr>
        <w:t xml:space="preserve"> </w:t>
      </w:r>
      <w:r>
        <w:rPr>
          <w:rFonts w:ascii="Arial" w:eastAsia="Arial" w:hAnsi="Arial" w:cs="Arial"/>
          <w:sz w:val="24"/>
          <w:szCs w:val="24"/>
        </w:rPr>
        <w:t xml:space="preserve">components correspond to the total gender gap (women-men). </w:t>
      </w:r>
      <w:r w:rsidR="000A2AF0">
        <w:rPr>
          <w:rFonts w:ascii="Arial" w:eastAsia="Arial" w:hAnsi="Arial" w:cs="Arial"/>
          <w:sz w:val="24"/>
          <w:szCs w:val="24"/>
        </w:rPr>
        <w:t xml:space="preserve">When the </w:t>
      </w:r>
      <w:r w:rsidR="001F5363">
        <w:rPr>
          <w:rFonts w:ascii="Arial" w:eastAsia="Arial" w:hAnsi="Arial" w:cs="Arial"/>
          <w:sz w:val="24"/>
          <w:szCs w:val="24"/>
        </w:rPr>
        <w:t xml:space="preserve">total </w:t>
      </w:r>
      <w:r w:rsidR="000A2AF0">
        <w:rPr>
          <w:rFonts w:ascii="Arial" w:eastAsia="Arial" w:hAnsi="Arial" w:cs="Arial"/>
          <w:sz w:val="24"/>
          <w:szCs w:val="24"/>
        </w:rPr>
        <w:t xml:space="preserve">gap is positive, it means that women live more </w:t>
      </w:r>
      <w:r w:rsidR="009A2DF8">
        <w:rPr>
          <w:rFonts w:ascii="Arial" w:eastAsia="Arial" w:hAnsi="Arial" w:cs="Arial"/>
          <w:sz w:val="24"/>
          <w:szCs w:val="24"/>
        </w:rPr>
        <w:t xml:space="preserve">healthy </w:t>
      </w:r>
      <w:r w:rsidR="000A2AF0">
        <w:rPr>
          <w:rFonts w:ascii="Arial" w:eastAsia="Arial" w:hAnsi="Arial" w:cs="Arial"/>
          <w:sz w:val="24"/>
          <w:szCs w:val="24"/>
        </w:rPr>
        <w:t>years than men (women</w:t>
      </w:r>
      <w:r w:rsidR="00B00987">
        <w:rPr>
          <w:rFonts w:ascii="Arial" w:eastAsia="Arial" w:hAnsi="Arial" w:cs="Arial"/>
          <w:sz w:val="24"/>
          <w:szCs w:val="24"/>
        </w:rPr>
        <w:t>’s</w:t>
      </w:r>
      <w:r w:rsidR="000A2AF0">
        <w:rPr>
          <w:rFonts w:ascii="Arial" w:eastAsia="Arial" w:hAnsi="Arial" w:cs="Arial"/>
          <w:sz w:val="24"/>
          <w:szCs w:val="24"/>
        </w:rPr>
        <w:t xml:space="preserve"> advantage</w:t>
      </w:r>
      <w:r w:rsidR="00B00987">
        <w:rPr>
          <w:rFonts w:ascii="Arial" w:eastAsia="Arial" w:hAnsi="Arial" w:cs="Arial"/>
          <w:sz w:val="24"/>
          <w:szCs w:val="24"/>
        </w:rPr>
        <w:t xml:space="preserve"> in health</w:t>
      </w:r>
      <w:r w:rsidR="00225262">
        <w:rPr>
          <w:rFonts w:ascii="Arial" w:eastAsia="Arial" w:hAnsi="Arial" w:cs="Arial"/>
          <w:sz w:val="24"/>
          <w:szCs w:val="24"/>
        </w:rPr>
        <w:t>y lifespan</w:t>
      </w:r>
      <w:r w:rsidR="002225D2">
        <w:rPr>
          <w:rFonts w:ascii="Arial" w:eastAsia="Arial" w:hAnsi="Arial" w:cs="Arial"/>
          <w:sz w:val="24"/>
          <w:szCs w:val="24"/>
        </w:rPr>
        <w:t>s</w:t>
      </w:r>
      <w:r w:rsidR="000A2AF0">
        <w:rPr>
          <w:rFonts w:ascii="Arial" w:eastAsia="Arial" w:hAnsi="Arial" w:cs="Arial"/>
          <w:sz w:val="24"/>
          <w:szCs w:val="24"/>
        </w:rPr>
        <w:t xml:space="preserve">). In such cases, when both the mortality and </w:t>
      </w:r>
      <w:r w:rsidR="00C80CAF">
        <w:rPr>
          <w:rFonts w:ascii="Arial" w:eastAsia="Arial" w:hAnsi="Arial" w:cs="Arial"/>
          <w:sz w:val="24"/>
          <w:szCs w:val="24"/>
        </w:rPr>
        <w:t>health</w:t>
      </w:r>
      <w:r w:rsidR="000A2AF0">
        <w:rPr>
          <w:rFonts w:ascii="Arial" w:eastAsia="Arial" w:hAnsi="Arial" w:cs="Arial"/>
          <w:sz w:val="24"/>
          <w:szCs w:val="24"/>
        </w:rPr>
        <w:t xml:space="preserve"> components are positive, they contribute to </w:t>
      </w:r>
      <w:r w:rsidR="000A2AF0" w:rsidRPr="00723DD4">
        <w:rPr>
          <w:rFonts w:ascii="Arial" w:eastAsia="Arial" w:hAnsi="Arial" w:cs="Arial"/>
          <w:sz w:val="24"/>
          <w:szCs w:val="24"/>
        </w:rPr>
        <w:t>widening</w:t>
      </w:r>
      <w:r w:rsidR="000A2AF0">
        <w:rPr>
          <w:rFonts w:ascii="Arial" w:eastAsia="Arial" w:hAnsi="Arial" w:cs="Arial"/>
          <w:sz w:val="24"/>
          <w:szCs w:val="24"/>
        </w:rPr>
        <w:t xml:space="preserve"> the gender gap. Conversely, when one component is positive and the other</w:t>
      </w:r>
      <w:r w:rsidR="00AB0900">
        <w:rPr>
          <w:rFonts w:ascii="Arial" w:eastAsia="Arial" w:hAnsi="Arial" w:cs="Arial"/>
          <w:sz w:val="24"/>
          <w:szCs w:val="24"/>
        </w:rPr>
        <w:t xml:space="preserve"> </w:t>
      </w:r>
      <w:r w:rsidR="000A2AF0">
        <w:rPr>
          <w:rFonts w:ascii="Arial" w:eastAsia="Arial" w:hAnsi="Arial" w:cs="Arial"/>
          <w:sz w:val="24"/>
          <w:szCs w:val="24"/>
        </w:rPr>
        <w:t xml:space="preserve">is negative, they </w:t>
      </w:r>
      <w:r w:rsidR="00AB0900">
        <w:rPr>
          <w:rFonts w:ascii="Arial" w:eastAsia="Arial" w:hAnsi="Arial" w:cs="Arial"/>
          <w:sz w:val="24"/>
          <w:szCs w:val="24"/>
        </w:rPr>
        <w:t xml:space="preserve">can </w:t>
      </w:r>
      <w:r w:rsidR="000A2AF0">
        <w:rPr>
          <w:rFonts w:ascii="Arial" w:eastAsia="Arial" w:hAnsi="Arial" w:cs="Arial"/>
          <w:sz w:val="24"/>
          <w:szCs w:val="24"/>
        </w:rPr>
        <w:t xml:space="preserve">sum up in a narrower gap. </w:t>
      </w:r>
      <w:r w:rsidR="00B93307">
        <w:rPr>
          <w:rFonts w:ascii="Arial" w:eastAsia="Arial" w:hAnsi="Arial" w:cs="Arial"/>
          <w:sz w:val="24"/>
          <w:szCs w:val="24"/>
        </w:rPr>
        <w:t xml:space="preserve"> </w:t>
      </w:r>
      <w:r w:rsidR="00CE54D3">
        <w:rPr>
          <w:rFonts w:ascii="Arial" w:eastAsia="Arial" w:hAnsi="Arial" w:cs="Arial"/>
          <w:sz w:val="24"/>
          <w:szCs w:val="24"/>
        </w:rPr>
        <w:t xml:space="preserve">Fig 2 ranks the countries from </w:t>
      </w:r>
      <w:r w:rsidR="008B4DF9">
        <w:rPr>
          <w:rFonts w:ascii="Arial" w:eastAsia="Arial" w:hAnsi="Arial" w:cs="Arial"/>
          <w:sz w:val="24"/>
          <w:szCs w:val="24"/>
        </w:rPr>
        <w:t>greatest</w:t>
      </w:r>
      <w:r w:rsidR="00CE54D3">
        <w:rPr>
          <w:rFonts w:ascii="Arial" w:eastAsia="Arial" w:hAnsi="Arial" w:cs="Arial"/>
          <w:sz w:val="24"/>
          <w:szCs w:val="24"/>
        </w:rPr>
        <w:t xml:space="preserve"> to </w:t>
      </w:r>
      <w:r w:rsidR="008B4DF9">
        <w:rPr>
          <w:rFonts w:ascii="Arial" w:eastAsia="Arial" w:hAnsi="Arial" w:cs="Arial"/>
          <w:sz w:val="24"/>
          <w:szCs w:val="24"/>
        </w:rPr>
        <w:t>smallest</w:t>
      </w:r>
      <w:r w:rsidR="00CE54D3">
        <w:rPr>
          <w:rFonts w:ascii="Arial" w:eastAsia="Arial" w:hAnsi="Arial" w:cs="Arial"/>
          <w:sz w:val="24"/>
          <w:szCs w:val="24"/>
        </w:rPr>
        <w:t xml:space="preserve"> </w:t>
      </w:r>
      <w:r w:rsidR="008B4DF9">
        <w:rPr>
          <w:rFonts w:ascii="Arial" w:eastAsia="Arial" w:hAnsi="Arial" w:cs="Arial"/>
          <w:sz w:val="24"/>
          <w:szCs w:val="24"/>
        </w:rPr>
        <w:t xml:space="preserve">women </w:t>
      </w:r>
      <w:r w:rsidR="00CE54D3">
        <w:rPr>
          <w:rFonts w:ascii="Arial" w:eastAsia="Arial" w:hAnsi="Arial" w:cs="Arial"/>
          <w:sz w:val="24"/>
          <w:szCs w:val="24"/>
        </w:rPr>
        <w:t xml:space="preserve">advantage in </w:t>
      </w:r>
      <m:oMath>
        <m:r>
          <w:rPr>
            <w:rFonts w:ascii="Cambria Math" w:eastAsia="Cambria Math" w:hAnsi="Cambria Math" w:cs="Cambria Math"/>
            <w:sz w:val="24"/>
            <w:szCs w:val="24"/>
          </w:rPr>
          <m:t>DFLE</m:t>
        </m:r>
      </m:oMath>
      <w:r w:rsidR="00CE54D3">
        <w:rPr>
          <w:rFonts w:ascii="Arial" w:eastAsia="Arial" w:hAnsi="Arial" w:cs="Arial"/>
          <w:sz w:val="24"/>
          <w:szCs w:val="24"/>
        </w:rPr>
        <w:t xml:space="preserve"> (Panel A) an</w:t>
      </w:r>
      <w:r w:rsidR="00A27AAA">
        <w:rPr>
          <w:rFonts w:ascii="Arial" w:eastAsia="Arial" w:hAnsi="Arial" w:cs="Arial"/>
          <w:sz w:val="24"/>
          <w:szCs w:val="24"/>
        </w:rPr>
        <w:t>d</w:t>
      </w:r>
      <w:r w:rsidR="00CE54D3">
        <w:rPr>
          <w:rFonts w:ascii="Arial" w:eastAsia="Arial" w:hAnsi="Arial" w:cs="Arial"/>
          <w:sz w:val="24"/>
          <w:szCs w:val="24"/>
        </w:rPr>
        <w:t xml:space="preserve"> in </w:t>
      </w:r>
      <m:oMath>
        <m:r>
          <w:rPr>
            <w:rFonts w:ascii="Cambria Math" w:eastAsia="Cambria Math" w:hAnsi="Cambria Math" w:cs="Cambria Math"/>
            <w:sz w:val="24"/>
            <w:szCs w:val="24"/>
          </w:rPr>
          <m:t>CFLE</m:t>
        </m:r>
      </m:oMath>
      <w:r w:rsidR="00CE54D3">
        <w:rPr>
          <w:rFonts w:ascii="Arial" w:eastAsia="Arial" w:hAnsi="Arial" w:cs="Arial"/>
          <w:sz w:val="24"/>
          <w:szCs w:val="24"/>
        </w:rPr>
        <w:t xml:space="preserve"> (Panel B)</w:t>
      </w:r>
      <w:r w:rsidR="00964D1C">
        <w:rPr>
          <w:rFonts w:ascii="Arial" w:eastAsia="Arial" w:hAnsi="Arial" w:cs="Arial"/>
          <w:sz w:val="24"/>
          <w:szCs w:val="24"/>
        </w:rPr>
        <w:t>.</w:t>
      </w:r>
    </w:p>
    <w:p w14:paraId="6DF77D95" w14:textId="77777777" w:rsidR="002B2804" w:rsidRDefault="002B2804" w:rsidP="00A80760">
      <w:pPr>
        <w:keepNext/>
        <w:pBdr>
          <w:top w:val="nil"/>
          <w:left w:val="nil"/>
          <w:bottom w:val="nil"/>
          <w:right w:val="nil"/>
          <w:between w:val="nil"/>
        </w:pBdr>
        <w:spacing w:after="0" w:line="360" w:lineRule="auto"/>
        <w:jc w:val="both"/>
        <w:rPr>
          <w:rFonts w:ascii="Arial" w:eastAsia="Arial" w:hAnsi="Arial" w:cs="Arial"/>
          <w:sz w:val="24"/>
          <w:szCs w:val="24"/>
        </w:rPr>
      </w:pPr>
    </w:p>
    <w:p w14:paraId="501467E6" w14:textId="53E6D0EE" w:rsidR="00164C6C" w:rsidRDefault="00B93307" w:rsidP="004A7ABC">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Panel A in Fig </w:t>
      </w:r>
      <w:r w:rsidR="001A4BF9">
        <w:rPr>
          <w:rFonts w:ascii="Arial" w:eastAsia="Arial" w:hAnsi="Arial" w:cs="Arial"/>
          <w:sz w:val="24"/>
          <w:szCs w:val="24"/>
        </w:rPr>
        <w:t xml:space="preserve">2 </w:t>
      </w:r>
      <w:r>
        <w:rPr>
          <w:rFonts w:ascii="Arial" w:eastAsia="Arial" w:hAnsi="Arial" w:cs="Arial"/>
          <w:sz w:val="24"/>
          <w:szCs w:val="24"/>
        </w:rPr>
        <w:t xml:space="preserve">shows </w:t>
      </w:r>
      <w:r w:rsidR="00424144">
        <w:rPr>
          <w:rFonts w:ascii="Arial" w:eastAsia="Arial" w:hAnsi="Arial" w:cs="Arial"/>
          <w:sz w:val="24"/>
          <w:szCs w:val="24"/>
        </w:rPr>
        <w:t xml:space="preserve">that women in Korea have the highest advantage in terms of </w:t>
      </w:r>
      <m:oMath>
        <m:r>
          <w:rPr>
            <w:rFonts w:ascii="Cambria Math" w:eastAsia="Cambria Math" w:hAnsi="Cambria Math" w:cs="Cambria Math"/>
            <w:sz w:val="24"/>
            <w:szCs w:val="24"/>
          </w:rPr>
          <m:t>DFLE</m:t>
        </m:r>
      </m:oMath>
      <w:r w:rsidR="00424144">
        <w:rPr>
          <w:rFonts w:ascii="Arial" w:eastAsia="Arial" w:hAnsi="Arial" w:cs="Arial"/>
          <w:sz w:val="24"/>
          <w:szCs w:val="24"/>
        </w:rPr>
        <w:t xml:space="preserve"> compared to all countries, with a total gender gap in </w:t>
      </w:r>
      <m:oMath>
        <m:r>
          <w:rPr>
            <w:rFonts w:ascii="Cambria Math" w:eastAsia="Cambria Math" w:hAnsi="Cambria Math" w:cs="Cambria Math"/>
            <w:sz w:val="24"/>
            <w:szCs w:val="24"/>
          </w:rPr>
          <m:t>DFLE</m:t>
        </m:r>
      </m:oMath>
      <w:r w:rsidR="00424144">
        <w:rPr>
          <w:rFonts w:ascii="Arial" w:eastAsia="Arial" w:hAnsi="Arial" w:cs="Arial"/>
          <w:sz w:val="24"/>
          <w:szCs w:val="24"/>
        </w:rPr>
        <w:t xml:space="preserve"> of 4.39 y. </w:t>
      </w:r>
      <w:r w:rsidR="009703A2">
        <w:rPr>
          <w:rFonts w:ascii="Arial" w:eastAsia="Arial" w:hAnsi="Arial" w:cs="Arial"/>
          <w:sz w:val="24"/>
          <w:szCs w:val="24"/>
        </w:rPr>
        <w:t>The women’s survival advantage in Korea</w:t>
      </w:r>
      <w:r w:rsidR="00384DBD">
        <w:rPr>
          <w:rFonts w:ascii="Arial" w:eastAsia="Arial" w:hAnsi="Arial" w:cs="Arial"/>
          <w:sz w:val="24"/>
          <w:szCs w:val="24"/>
        </w:rPr>
        <w:t xml:space="preserve"> surpass the women disadvantage in disability by 13 times, resulting in this wider gender gap. </w:t>
      </w:r>
      <w:r w:rsidR="00341734">
        <w:rPr>
          <w:rFonts w:ascii="Arial" w:eastAsia="Arial" w:hAnsi="Arial" w:cs="Arial"/>
          <w:sz w:val="24"/>
          <w:szCs w:val="24"/>
        </w:rPr>
        <w:t>China</w:t>
      </w:r>
      <w:r w:rsidR="002B2804">
        <w:rPr>
          <w:rFonts w:ascii="Arial" w:eastAsia="Arial" w:hAnsi="Arial" w:cs="Arial"/>
          <w:sz w:val="24"/>
          <w:szCs w:val="24"/>
        </w:rPr>
        <w:t>,</w:t>
      </w:r>
      <w:r w:rsidR="00341734">
        <w:rPr>
          <w:rFonts w:ascii="Arial" w:eastAsia="Arial" w:hAnsi="Arial" w:cs="Arial"/>
          <w:sz w:val="24"/>
          <w:szCs w:val="24"/>
        </w:rPr>
        <w:t xml:space="preserve"> and Mexico are the countries </w:t>
      </w:r>
      <w:r w:rsidR="00DC3EF2">
        <w:rPr>
          <w:rFonts w:ascii="Arial" w:eastAsia="Arial" w:hAnsi="Arial" w:cs="Arial"/>
          <w:sz w:val="24"/>
          <w:szCs w:val="24"/>
        </w:rPr>
        <w:t xml:space="preserve">with the smallest </w:t>
      </w:r>
      <w:r w:rsidR="001F5F81">
        <w:rPr>
          <w:rFonts w:ascii="Arial" w:eastAsia="Arial" w:hAnsi="Arial" w:cs="Arial"/>
          <w:sz w:val="24"/>
          <w:szCs w:val="24"/>
        </w:rPr>
        <w:t>women’s advantage</w:t>
      </w:r>
      <w:r w:rsidR="00DC3EF2">
        <w:rPr>
          <w:rFonts w:ascii="Arial" w:eastAsia="Arial" w:hAnsi="Arial" w:cs="Arial"/>
          <w:sz w:val="24"/>
          <w:szCs w:val="24"/>
        </w:rPr>
        <w:t xml:space="preserve"> in </w:t>
      </w:r>
      <m:oMath>
        <m:r>
          <w:rPr>
            <w:rFonts w:ascii="Cambria Math" w:eastAsia="Cambria Math" w:hAnsi="Cambria Math" w:cs="Cambria Math"/>
            <w:sz w:val="24"/>
            <w:szCs w:val="24"/>
          </w:rPr>
          <m:t>DFLE</m:t>
        </m:r>
      </m:oMath>
      <w:r w:rsidR="00DC3EF2">
        <w:rPr>
          <w:rFonts w:ascii="Arial" w:eastAsia="Arial" w:hAnsi="Arial" w:cs="Arial"/>
          <w:sz w:val="24"/>
          <w:szCs w:val="24"/>
        </w:rPr>
        <w:t xml:space="preserve">, </w:t>
      </w:r>
      <w:r w:rsidR="001F5F81">
        <w:rPr>
          <w:rFonts w:ascii="Arial" w:eastAsia="Arial" w:hAnsi="Arial" w:cs="Arial"/>
          <w:sz w:val="24"/>
          <w:szCs w:val="24"/>
        </w:rPr>
        <w:t>while in Portugal and India</w:t>
      </w:r>
      <w:r w:rsidR="00DC3EF2">
        <w:rPr>
          <w:rFonts w:ascii="Arial" w:eastAsia="Arial" w:hAnsi="Arial" w:cs="Arial"/>
          <w:sz w:val="24"/>
          <w:szCs w:val="24"/>
        </w:rPr>
        <w:t xml:space="preserve"> women fac</w:t>
      </w:r>
      <w:r w:rsidR="001F5F81">
        <w:rPr>
          <w:rFonts w:ascii="Arial" w:eastAsia="Arial" w:hAnsi="Arial" w:cs="Arial"/>
          <w:sz w:val="24"/>
          <w:szCs w:val="24"/>
        </w:rPr>
        <w:t>e</w:t>
      </w:r>
      <w:r w:rsidR="00DC3EF2">
        <w:rPr>
          <w:rFonts w:ascii="Arial" w:eastAsia="Arial" w:hAnsi="Arial" w:cs="Arial"/>
          <w:sz w:val="24"/>
          <w:szCs w:val="24"/>
        </w:rPr>
        <w:t xml:space="preserve"> a disadvantage </w:t>
      </w:r>
      <w:r w:rsidR="001F5F81">
        <w:rPr>
          <w:rFonts w:ascii="Arial" w:eastAsia="Arial" w:hAnsi="Arial" w:cs="Arial"/>
          <w:sz w:val="24"/>
          <w:szCs w:val="24"/>
        </w:rPr>
        <w:t xml:space="preserve">in the number of years lived without disability </w:t>
      </w:r>
      <w:r w:rsidR="00DC3EF2">
        <w:rPr>
          <w:rFonts w:ascii="Arial" w:eastAsia="Arial" w:hAnsi="Arial" w:cs="Arial"/>
          <w:sz w:val="24"/>
          <w:szCs w:val="24"/>
        </w:rPr>
        <w:lastRenderedPageBreak/>
        <w:t>compared to men.</w:t>
      </w:r>
      <w:r w:rsidR="00014235">
        <w:rPr>
          <w:rFonts w:ascii="Arial" w:eastAsia="Arial" w:hAnsi="Arial" w:cs="Arial"/>
          <w:sz w:val="24"/>
          <w:szCs w:val="24"/>
        </w:rPr>
        <w:t xml:space="preserve"> However, despite Portugal having one of the </w:t>
      </w:r>
      <w:r w:rsidR="006F3FD6">
        <w:rPr>
          <w:rFonts w:ascii="Arial" w:eastAsia="Arial" w:hAnsi="Arial" w:cs="Arial"/>
          <w:sz w:val="24"/>
          <w:szCs w:val="24"/>
        </w:rPr>
        <w:t>smallest</w:t>
      </w:r>
      <w:r w:rsidR="00014235">
        <w:rPr>
          <w:rFonts w:ascii="Arial" w:eastAsia="Arial" w:hAnsi="Arial" w:cs="Arial"/>
          <w:sz w:val="24"/>
          <w:szCs w:val="24"/>
        </w:rPr>
        <w:t xml:space="preserve"> gaps in </w:t>
      </w:r>
      <m:oMath>
        <m:r>
          <w:rPr>
            <w:rFonts w:ascii="Cambria Math" w:eastAsia="Cambria Math" w:hAnsi="Cambria Math" w:cs="Cambria Math"/>
            <w:sz w:val="24"/>
            <w:szCs w:val="24"/>
          </w:rPr>
          <m:t>DFLE</m:t>
        </m:r>
      </m:oMath>
      <w:r w:rsidR="00014235">
        <w:rPr>
          <w:rFonts w:ascii="Arial" w:eastAsia="Arial" w:hAnsi="Arial" w:cs="Arial"/>
          <w:sz w:val="24"/>
          <w:szCs w:val="24"/>
        </w:rPr>
        <w:t>, with</w:t>
      </w:r>
      <w:r w:rsidR="00B77645">
        <w:rPr>
          <w:rFonts w:ascii="Arial" w:eastAsia="Arial" w:hAnsi="Arial" w:cs="Arial"/>
          <w:sz w:val="24"/>
          <w:szCs w:val="24"/>
        </w:rPr>
        <w:t xml:space="preserve"> wo</w:t>
      </w:r>
      <w:r w:rsidR="00CB39B0">
        <w:rPr>
          <w:rFonts w:ascii="Arial" w:eastAsia="Arial" w:hAnsi="Arial" w:cs="Arial"/>
          <w:sz w:val="24"/>
          <w:szCs w:val="24"/>
        </w:rPr>
        <w:t>m</w:t>
      </w:r>
      <w:r w:rsidR="00B77645">
        <w:rPr>
          <w:rFonts w:ascii="Arial" w:eastAsia="Arial" w:hAnsi="Arial" w:cs="Arial"/>
          <w:sz w:val="24"/>
          <w:szCs w:val="24"/>
        </w:rPr>
        <w:t>en facing a disadvantage</w:t>
      </w:r>
      <w:r w:rsidR="006F3FD6">
        <w:rPr>
          <w:rFonts w:ascii="Arial" w:eastAsia="Arial" w:hAnsi="Arial" w:cs="Arial"/>
          <w:sz w:val="24"/>
          <w:szCs w:val="24"/>
        </w:rPr>
        <w:t xml:space="preserve"> in healthy lifespan</w:t>
      </w:r>
      <w:r w:rsidR="00014235">
        <w:rPr>
          <w:rFonts w:ascii="Arial" w:eastAsia="Arial" w:hAnsi="Arial" w:cs="Arial"/>
          <w:sz w:val="24"/>
          <w:szCs w:val="24"/>
        </w:rPr>
        <w:t xml:space="preserve">, </w:t>
      </w:r>
      <w:r w:rsidR="00030109">
        <w:rPr>
          <w:rFonts w:ascii="Arial" w:eastAsia="Arial" w:hAnsi="Arial" w:cs="Arial"/>
          <w:sz w:val="24"/>
          <w:szCs w:val="24"/>
        </w:rPr>
        <w:t xml:space="preserve">the </w:t>
      </w:r>
      <w:r w:rsidR="002E0221">
        <w:rPr>
          <w:rFonts w:ascii="Arial" w:eastAsia="Arial" w:hAnsi="Arial" w:cs="Arial"/>
          <w:sz w:val="24"/>
          <w:szCs w:val="24"/>
        </w:rPr>
        <w:t>contribution of both disability and mortality to the gap are remarkably high, but act in opposite directions</w:t>
      </w:r>
      <w:r w:rsidR="006F3FD6">
        <w:rPr>
          <w:rFonts w:ascii="Arial" w:eastAsia="Arial" w:hAnsi="Arial" w:cs="Arial"/>
          <w:sz w:val="24"/>
          <w:szCs w:val="24"/>
        </w:rPr>
        <w:t xml:space="preserve"> (mortality contribution = 2.33</w:t>
      </w:r>
      <w:r w:rsidR="00910FE1">
        <w:rPr>
          <w:rFonts w:ascii="Arial" w:eastAsia="Arial" w:hAnsi="Arial" w:cs="Arial"/>
          <w:sz w:val="24"/>
          <w:szCs w:val="24"/>
        </w:rPr>
        <w:t xml:space="preserve"> </w:t>
      </w:r>
      <w:r w:rsidR="006F3FD6">
        <w:rPr>
          <w:rFonts w:ascii="Arial" w:eastAsia="Arial" w:hAnsi="Arial" w:cs="Arial"/>
          <w:sz w:val="24"/>
          <w:szCs w:val="24"/>
        </w:rPr>
        <w:t>y, and disability contribution = - 2.</w:t>
      </w:r>
      <w:r w:rsidR="00F818E0">
        <w:rPr>
          <w:rFonts w:ascii="Arial" w:eastAsia="Arial" w:hAnsi="Arial" w:cs="Arial"/>
          <w:sz w:val="24"/>
          <w:szCs w:val="24"/>
        </w:rPr>
        <w:t>69</w:t>
      </w:r>
      <w:r w:rsidR="006F3FD6">
        <w:rPr>
          <w:rFonts w:ascii="Arial" w:eastAsia="Arial" w:hAnsi="Arial" w:cs="Arial"/>
          <w:sz w:val="24"/>
          <w:szCs w:val="24"/>
        </w:rPr>
        <w:t xml:space="preserve"> y)</w:t>
      </w:r>
      <w:r w:rsidR="002E0221">
        <w:rPr>
          <w:rFonts w:ascii="Arial" w:eastAsia="Arial" w:hAnsi="Arial" w:cs="Arial"/>
          <w:sz w:val="24"/>
          <w:szCs w:val="24"/>
        </w:rPr>
        <w:t>. The</w:t>
      </w:r>
      <w:r w:rsidR="00014235">
        <w:rPr>
          <w:rFonts w:ascii="Arial" w:eastAsia="Arial" w:hAnsi="Arial" w:cs="Arial"/>
          <w:sz w:val="24"/>
          <w:szCs w:val="24"/>
        </w:rPr>
        <w:t xml:space="preserve"> </w:t>
      </w:r>
      <w:r w:rsidR="00487F95">
        <w:rPr>
          <w:rFonts w:ascii="Arial" w:eastAsia="Arial" w:hAnsi="Arial" w:cs="Arial"/>
          <w:sz w:val="24"/>
          <w:szCs w:val="24"/>
        </w:rPr>
        <w:t xml:space="preserve">small and negative </w:t>
      </w:r>
      <w:r w:rsidR="00014235">
        <w:rPr>
          <w:rFonts w:ascii="Arial" w:eastAsia="Arial" w:hAnsi="Arial" w:cs="Arial"/>
          <w:sz w:val="24"/>
          <w:szCs w:val="24"/>
        </w:rPr>
        <w:t xml:space="preserve">gap in </w:t>
      </w:r>
      <m:oMath>
        <m:r>
          <w:rPr>
            <w:rFonts w:ascii="Cambria Math" w:eastAsia="Cambria Math" w:hAnsi="Cambria Math" w:cs="Cambria Math"/>
            <w:sz w:val="24"/>
            <w:szCs w:val="24"/>
          </w:rPr>
          <m:t>DFLE</m:t>
        </m:r>
      </m:oMath>
      <w:r w:rsidR="00014235">
        <w:rPr>
          <w:rFonts w:ascii="Arial" w:eastAsia="Arial" w:hAnsi="Arial" w:cs="Arial"/>
          <w:sz w:val="24"/>
          <w:szCs w:val="24"/>
        </w:rPr>
        <w:t xml:space="preserve"> in Portugal</w:t>
      </w:r>
      <w:r w:rsidR="00164C6C">
        <w:rPr>
          <w:rFonts w:ascii="Arial" w:eastAsia="Arial" w:hAnsi="Arial" w:cs="Arial"/>
          <w:sz w:val="24"/>
          <w:szCs w:val="24"/>
        </w:rPr>
        <w:t xml:space="preserve"> </w:t>
      </w:r>
      <w:r w:rsidR="00014235">
        <w:rPr>
          <w:rFonts w:ascii="Arial" w:eastAsia="Arial" w:hAnsi="Arial" w:cs="Arial"/>
          <w:sz w:val="24"/>
          <w:szCs w:val="24"/>
        </w:rPr>
        <w:t>is</w:t>
      </w:r>
      <w:r w:rsidR="00E41155">
        <w:rPr>
          <w:rFonts w:ascii="Arial" w:eastAsia="Arial" w:hAnsi="Arial" w:cs="Arial"/>
          <w:sz w:val="24"/>
          <w:szCs w:val="24"/>
        </w:rPr>
        <w:t xml:space="preserve"> thus</w:t>
      </w:r>
      <w:r w:rsidR="00014235">
        <w:rPr>
          <w:rFonts w:ascii="Arial" w:eastAsia="Arial" w:hAnsi="Arial" w:cs="Arial"/>
          <w:sz w:val="24"/>
          <w:szCs w:val="24"/>
        </w:rPr>
        <w:t xml:space="preserve"> entirely driven by an offsetting effect of disability and mortality</w:t>
      </w:r>
      <w:r w:rsidR="00BA5A42">
        <w:rPr>
          <w:rFonts w:ascii="Arial" w:eastAsia="Arial" w:hAnsi="Arial" w:cs="Arial"/>
          <w:sz w:val="24"/>
          <w:szCs w:val="24"/>
        </w:rPr>
        <w:t xml:space="preserve"> and is </w:t>
      </w:r>
      <w:r w:rsidR="00517CE9">
        <w:rPr>
          <w:rFonts w:ascii="Arial" w:eastAsia="Arial" w:hAnsi="Arial" w:cs="Arial"/>
          <w:sz w:val="24"/>
          <w:szCs w:val="24"/>
        </w:rPr>
        <w:t xml:space="preserve">not </w:t>
      </w:r>
      <w:r w:rsidR="00BA5A42">
        <w:rPr>
          <w:rFonts w:ascii="Arial" w:eastAsia="Arial" w:hAnsi="Arial" w:cs="Arial"/>
          <w:sz w:val="24"/>
          <w:szCs w:val="24"/>
        </w:rPr>
        <w:t>indicative of</w:t>
      </w:r>
      <w:r w:rsidR="00517CE9">
        <w:rPr>
          <w:rFonts w:ascii="Arial" w:eastAsia="Arial" w:hAnsi="Arial" w:cs="Arial"/>
          <w:sz w:val="24"/>
          <w:szCs w:val="24"/>
        </w:rPr>
        <w:t xml:space="preserve"> low inequality in health</w:t>
      </w:r>
      <w:r w:rsidR="00E61F94">
        <w:rPr>
          <w:rFonts w:ascii="Arial" w:eastAsia="Arial" w:hAnsi="Arial" w:cs="Arial"/>
          <w:sz w:val="24"/>
          <w:szCs w:val="24"/>
        </w:rPr>
        <w:t>y lifespan</w:t>
      </w:r>
      <w:r w:rsidR="00B54AD6">
        <w:rPr>
          <w:rFonts w:ascii="Arial" w:eastAsia="Arial" w:hAnsi="Arial" w:cs="Arial"/>
          <w:sz w:val="24"/>
          <w:szCs w:val="24"/>
        </w:rPr>
        <w:t>s</w:t>
      </w:r>
      <w:r w:rsidR="00E61F94">
        <w:rPr>
          <w:rFonts w:ascii="Arial" w:eastAsia="Arial" w:hAnsi="Arial" w:cs="Arial"/>
          <w:sz w:val="24"/>
          <w:szCs w:val="24"/>
        </w:rPr>
        <w:t xml:space="preserve"> </w:t>
      </w:r>
      <w:r w:rsidR="00517CE9">
        <w:rPr>
          <w:rFonts w:ascii="Arial" w:eastAsia="Arial" w:hAnsi="Arial" w:cs="Arial"/>
          <w:sz w:val="24"/>
          <w:szCs w:val="24"/>
        </w:rPr>
        <w:t>between women and men</w:t>
      </w:r>
      <w:r w:rsidR="00F4002B">
        <w:rPr>
          <w:rFonts w:ascii="Arial" w:eastAsia="Arial" w:hAnsi="Arial" w:cs="Arial"/>
          <w:sz w:val="24"/>
          <w:szCs w:val="24"/>
        </w:rPr>
        <w:t xml:space="preserve"> in this setting</w:t>
      </w:r>
      <w:r w:rsidR="00517CE9">
        <w:rPr>
          <w:rFonts w:ascii="Arial" w:eastAsia="Arial" w:hAnsi="Arial" w:cs="Arial"/>
          <w:sz w:val="24"/>
          <w:szCs w:val="24"/>
        </w:rPr>
        <w:t>.</w:t>
      </w:r>
      <w:r w:rsidR="007B6765">
        <w:rPr>
          <w:rFonts w:ascii="Arial" w:eastAsia="Arial" w:hAnsi="Arial" w:cs="Arial"/>
          <w:sz w:val="24"/>
          <w:szCs w:val="24"/>
        </w:rPr>
        <w:t xml:space="preserve"> </w:t>
      </w:r>
    </w:p>
    <w:p w14:paraId="77EDFBE1" w14:textId="77777777" w:rsidR="004041B8" w:rsidRDefault="004041B8"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225F9D89" w14:textId="5EB03CAE" w:rsidR="004041B8" w:rsidRDefault="00B00FE5" w:rsidP="004A7ABC">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A14CF01" wp14:editId="1362F257">
            <wp:extent cx="6226388" cy="3144902"/>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_Manuscrip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36255" cy="3149886"/>
                    </a:xfrm>
                    <a:prstGeom prst="rect">
                      <a:avLst/>
                    </a:prstGeom>
                  </pic:spPr>
                </pic:pic>
              </a:graphicData>
            </a:graphic>
          </wp:inline>
        </w:drawing>
      </w:r>
    </w:p>
    <w:p w14:paraId="4E37813C" w14:textId="77777777" w:rsidR="004041B8" w:rsidRDefault="004041B8"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023D5BDB" w14:textId="0F186707" w:rsidR="003E095A" w:rsidRPr="00F02C8B" w:rsidRDefault="00E1580F" w:rsidP="00D632B3">
      <w:pPr>
        <w:keepNext/>
        <w:pBdr>
          <w:top w:val="nil"/>
          <w:left w:val="nil"/>
          <w:bottom w:val="nil"/>
          <w:right w:val="nil"/>
          <w:between w:val="nil"/>
        </w:pBdr>
        <w:spacing w:after="0"/>
        <w:jc w:val="both"/>
        <w:rPr>
          <w:rFonts w:ascii="Arial" w:eastAsia="Arial" w:hAnsi="Arial" w:cs="Arial"/>
          <w:sz w:val="24"/>
          <w:szCs w:val="24"/>
        </w:rPr>
      </w:pPr>
      <w:r w:rsidRPr="00D632B3">
        <w:rPr>
          <w:rFonts w:ascii="Arial" w:eastAsia="Arial" w:hAnsi="Arial" w:cs="Arial"/>
          <w:sz w:val="24"/>
          <w:szCs w:val="24"/>
        </w:rPr>
        <w:t xml:space="preserve">Fig 2 </w:t>
      </w:r>
      <w:r w:rsidR="00F02C8B" w:rsidRPr="00F02C8B">
        <w:rPr>
          <w:rFonts w:ascii="Arial" w:eastAsia="Arial" w:hAnsi="Arial" w:cs="Arial"/>
          <w:sz w:val="24"/>
          <w:szCs w:val="24"/>
        </w:rPr>
        <w:t>Decomposition of the gender gap (women-men) in disability-free life expectancy (</w:t>
      </w:r>
      <m:oMath>
        <m:r>
          <w:rPr>
            <w:rFonts w:ascii="Cambria Math" w:eastAsia="Cambria Math" w:hAnsi="Cambria Math" w:cs="Cambria Math"/>
            <w:sz w:val="24"/>
            <w:szCs w:val="24"/>
          </w:rPr>
          <m:t>DFLE</m:t>
        </m:r>
      </m:oMath>
      <w:r w:rsidR="00F02C8B" w:rsidRPr="00F02C8B">
        <w:rPr>
          <w:rFonts w:ascii="Arial" w:eastAsia="Arial" w:hAnsi="Arial" w:cs="Arial"/>
          <w:sz w:val="24"/>
          <w:szCs w:val="24"/>
        </w:rPr>
        <w:t xml:space="preserve"> at age</w:t>
      </w:r>
      <w:del w:id="15" w:author="Nepomuceno, Marilia" w:date="2023-07-07T11:52:00Z">
        <w:r w:rsidR="00F02C8B" w:rsidRPr="00F02C8B" w:rsidDel="00E7541E">
          <w:rPr>
            <w:rFonts w:ascii="Arial" w:eastAsia="Arial" w:hAnsi="Arial" w:cs="Arial"/>
            <w:sz w:val="24"/>
            <w:szCs w:val="24"/>
          </w:rPr>
          <w:delText>s</w:delText>
        </w:r>
      </w:del>
      <w:r w:rsidR="00F02C8B" w:rsidRPr="00F02C8B">
        <w:rPr>
          <w:rFonts w:ascii="Arial" w:eastAsia="Arial" w:hAnsi="Arial" w:cs="Arial"/>
          <w:sz w:val="24"/>
          <w:szCs w:val="24"/>
        </w:rPr>
        <w:t xml:space="preserve"> 60 y </w:t>
      </w:r>
      <w:del w:id="16" w:author="Nepomuceno, Marilia" w:date="2023-07-07T11:52:00Z">
        <w:r w:rsidR="00F02C8B" w:rsidRPr="00F02C8B" w:rsidDel="00E7541E">
          <w:rPr>
            <w:rFonts w:ascii="Arial" w:eastAsia="Arial" w:hAnsi="Arial" w:cs="Arial"/>
            <w:sz w:val="24"/>
            <w:szCs w:val="24"/>
          </w:rPr>
          <w:delText xml:space="preserve">and over </w:delText>
        </w:r>
      </w:del>
      <w:r w:rsidR="00F02C8B" w:rsidRPr="00F02C8B">
        <w:rPr>
          <w:rFonts w:ascii="Arial" w:eastAsia="Arial" w:hAnsi="Arial" w:cs="Arial"/>
          <w:sz w:val="24"/>
          <w:szCs w:val="24"/>
        </w:rPr>
        <w:t>into mortality and disability effects (Panel A) and in chronic disease-free life expectancy (</w:t>
      </w:r>
      <m:oMath>
        <m:r>
          <w:rPr>
            <w:rFonts w:ascii="Cambria Math" w:eastAsia="Cambria Math" w:hAnsi="Cambria Math" w:cs="Cambria Math"/>
            <w:sz w:val="24"/>
            <w:szCs w:val="24"/>
          </w:rPr>
          <m:t>CFLE</m:t>
        </m:r>
      </m:oMath>
      <w:r w:rsidR="00F02C8B" w:rsidRPr="00F02C8B">
        <w:rPr>
          <w:rFonts w:ascii="Arial" w:eastAsia="Arial" w:hAnsi="Arial" w:cs="Arial"/>
          <w:sz w:val="24"/>
          <w:szCs w:val="24"/>
        </w:rPr>
        <w:t xml:space="preserve">) at ages 60 y </w:t>
      </w:r>
      <w:del w:id="17" w:author="Nepomuceno, Marilia" w:date="2023-07-07T11:52:00Z">
        <w:r w:rsidR="00F02C8B" w:rsidRPr="00F02C8B" w:rsidDel="00A65BD7">
          <w:rPr>
            <w:rFonts w:ascii="Arial" w:eastAsia="Arial" w:hAnsi="Arial" w:cs="Arial"/>
            <w:sz w:val="24"/>
            <w:szCs w:val="24"/>
          </w:rPr>
          <w:delText xml:space="preserve">and over </w:delText>
        </w:r>
      </w:del>
      <w:r w:rsidR="00F02C8B" w:rsidRPr="00F02C8B">
        <w:rPr>
          <w:rFonts w:ascii="Arial" w:eastAsia="Arial" w:hAnsi="Arial" w:cs="Arial"/>
          <w:sz w:val="24"/>
          <w:szCs w:val="24"/>
        </w:rPr>
        <w:t>into mortality and chronic effects (Panel B) by country.</w:t>
      </w:r>
      <w:r w:rsidR="00F02C8B">
        <w:rPr>
          <w:rFonts w:ascii="Arial" w:eastAsia="Arial" w:hAnsi="Arial" w:cs="Arial"/>
          <w:sz w:val="24"/>
          <w:szCs w:val="24"/>
        </w:rPr>
        <w:t xml:space="preserve"> Values of total gender gap (women-men) in </w:t>
      </w:r>
      <m:oMath>
        <m:r>
          <w:rPr>
            <w:rFonts w:ascii="Cambria Math" w:eastAsia="Cambria Math" w:hAnsi="Cambria Math" w:cs="Cambria Math"/>
            <w:sz w:val="24"/>
            <w:szCs w:val="24"/>
          </w:rPr>
          <m:t>DFLE</m:t>
        </m:r>
      </m:oMath>
      <w:r w:rsidR="00F02C8B">
        <w:rPr>
          <w:rFonts w:ascii="Arial" w:eastAsia="Arial" w:hAnsi="Arial" w:cs="Arial"/>
          <w:sz w:val="24"/>
          <w:szCs w:val="24"/>
        </w:rPr>
        <w:t xml:space="preserve"> (Panel A) and </w:t>
      </w:r>
      <m:oMath>
        <m:r>
          <w:rPr>
            <w:rFonts w:ascii="Cambria Math" w:eastAsia="Cambria Math" w:hAnsi="Cambria Math" w:cs="Cambria Math"/>
            <w:sz w:val="24"/>
            <w:szCs w:val="24"/>
          </w:rPr>
          <m:t>CFLE</m:t>
        </m:r>
      </m:oMath>
      <w:r w:rsidR="00F02C8B">
        <w:rPr>
          <w:rFonts w:ascii="Arial" w:eastAsia="Arial" w:hAnsi="Arial" w:cs="Arial"/>
          <w:sz w:val="24"/>
          <w:szCs w:val="24"/>
        </w:rPr>
        <w:t xml:space="preserve"> (Panel B) are presented on </w:t>
      </w:r>
      <w:r w:rsidR="004C2A77">
        <w:rPr>
          <w:rFonts w:ascii="Arial" w:eastAsia="Arial" w:hAnsi="Arial" w:cs="Arial"/>
          <w:sz w:val="24"/>
          <w:szCs w:val="24"/>
        </w:rPr>
        <w:t>the bars</w:t>
      </w:r>
      <w:r w:rsidR="00F02C8B">
        <w:rPr>
          <w:rFonts w:ascii="Arial" w:eastAsia="Arial" w:hAnsi="Arial" w:cs="Arial"/>
          <w:sz w:val="24"/>
          <w:szCs w:val="24"/>
        </w:rPr>
        <w:t xml:space="preserve">. </w:t>
      </w:r>
      <w:r w:rsidR="00D632B3" w:rsidRPr="00D632B3">
        <w:rPr>
          <w:rFonts w:ascii="Arial" w:eastAsia="Arial" w:hAnsi="Arial" w:cs="Arial"/>
          <w:i/>
          <w:sz w:val="20"/>
          <w:szCs w:val="20"/>
        </w:rPr>
        <w:t>Notes.</w:t>
      </w:r>
      <w:r w:rsidR="00D632B3" w:rsidRPr="00D632B3">
        <w:rPr>
          <w:rFonts w:ascii="Arial" w:eastAsia="Arial" w:hAnsi="Arial" w:cs="Arial"/>
          <w:sz w:val="20"/>
          <w:szCs w:val="20"/>
        </w:rPr>
        <w:t xml:space="preserve"> </w:t>
      </w:r>
      <w:r w:rsidR="00D632B3">
        <w:rPr>
          <w:rFonts w:ascii="Arial" w:eastAsia="Arial" w:hAnsi="Arial" w:cs="Arial"/>
          <w:sz w:val="20"/>
          <w:szCs w:val="20"/>
        </w:rPr>
        <w:t>disability</w:t>
      </w:r>
      <w:r w:rsidR="00D632B3" w:rsidRPr="00D632B3">
        <w:rPr>
          <w:rFonts w:ascii="Arial" w:eastAsia="Arial" w:hAnsi="Arial" w:cs="Arial"/>
          <w:sz w:val="20"/>
          <w:szCs w:val="20"/>
        </w:rPr>
        <w:t xml:space="preserve"> refers to the 5-item list of activities of daily living (ADLs), which include bathing, dressing, eating, getting in and out of bed, and using the toilet</w:t>
      </w:r>
      <w:r w:rsidR="009134C5">
        <w:rPr>
          <w:rFonts w:ascii="Arial" w:eastAsia="Arial" w:hAnsi="Arial" w:cs="Arial"/>
          <w:sz w:val="20"/>
          <w:szCs w:val="20"/>
        </w:rPr>
        <w:t>.</w:t>
      </w:r>
      <w:r w:rsidR="009134C5" w:rsidRPr="009134C5">
        <w:rPr>
          <w:rFonts w:ascii="Arial" w:hAnsi="Arial" w:cs="Arial"/>
          <w:color w:val="000000"/>
          <w:sz w:val="18"/>
          <w:szCs w:val="18"/>
          <w:shd w:val="clear" w:color="auto" w:fill="FFFFFF"/>
        </w:rPr>
        <w:t xml:space="preserve"> </w:t>
      </w:r>
      <w:r w:rsidR="009134C5" w:rsidRPr="00B175C7">
        <w:rPr>
          <w:rFonts w:ascii="Arial" w:hAnsi="Arial" w:cs="Arial"/>
          <w:color w:val="000000"/>
          <w:sz w:val="18"/>
          <w:szCs w:val="18"/>
          <w:shd w:val="clear" w:color="auto" w:fill="FFFFFF"/>
        </w:rPr>
        <w:t xml:space="preserve">Chronic is defined as being diagnosed with at least one of six doctor diagnosed conditions present at all country surveys that were harmonized: 1. Arthritis, 2. Cancer, 3. Diabetes, 4. Heart Conditions, 5. Lung disease, 6. Stroke. </w:t>
      </w:r>
      <w:r w:rsidR="00D632B3" w:rsidRPr="00942BA3">
        <w:rPr>
          <w:rFonts w:ascii="Arial" w:hAnsi="Arial" w:cs="Arial"/>
          <w:color w:val="000000"/>
          <w:sz w:val="18"/>
          <w:szCs w:val="18"/>
          <w:shd w:val="clear" w:color="auto" w:fill="FFFFFF"/>
        </w:rPr>
        <w:t>Source: Gateway to Global Aging Data, Produced by the Program on Global Aging, Health &amp; Policy, University of Southern California with funding from the National Institute on Aging (R01 AG030153).</w:t>
      </w:r>
    </w:p>
    <w:p w14:paraId="7DAB0E46" w14:textId="77777777" w:rsidR="00E1580F" w:rsidRDefault="00E1580F"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15A1BC3B" w14:textId="08C329B6" w:rsidR="00704E2C" w:rsidRDefault="00846ADB" w:rsidP="00697152">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 xml:space="preserve">Panel B in Figure 2 shows a contrasting pattern between the gender gap in </w:t>
      </w:r>
      <m:oMath>
        <m:r>
          <w:rPr>
            <w:rFonts w:ascii="Cambria Math" w:eastAsia="Cambria Math" w:hAnsi="Cambria Math" w:cs="Cambria Math"/>
            <w:sz w:val="24"/>
            <w:szCs w:val="24"/>
          </w:rPr>
          <m:t>CFLE</m:t>
        </m:r>
      </m:oMath>
      <w:r w:rsidR="00F91708">
        <w:rPr>
          <w:rFonts w:ascii="Arial" w:eastAsia="Arial" w:hAnsi="Arial" w:cs="Arial"/>
          <w:sz w:val="24"/>
          <w:szCs w:val="24"/>
        </w:rPr>
        <w:t xml:space="preserve"> </w:t>
      </w:r>
      <w:r>
        <w:rPr>
          <w:rFonts w:ascii="Arial" w:eastAsia="Arial" w:hAnsi="Arial" w:cs="Arial"/>
          <w:sz w:val="24"/>
          <w:szCs w:val="24"/>
        </w:rPr>
        <w:t xml:space="preserve">and </w:t>
      </w:r>
      <m:oMath>
        <m:r>
          <w:rPr>
            <w:rFonts w:ascii="Cambria Math" w:eastAsia="Cambria Math" w:hAnsi="Cambria Math" w:cs="Cambria Math"/>
            <w:sz w:val="24"/>
            <w:szCs w:val="24"/>
          </w:rPr>
          <m:t>DFLE</m:t>
        </m:r>
      </m:oMath>
      <w:r w:rsidR="009143FA">
        <w:rPr>
          <w:rFonts w:ascii="Arial" w:eastAsia="Arial" w:hAnsi="Arial" w:cs="Arial"/>
          <w:sz w:val="24"/>
          <w:szCs w:val="24"/>
        </w:rPr>
        <w:t xml:space="preserve"> (Panel A)</w:t>
      </w:r>
      <w:r>
        <w:rPr>
          <w:rFonts w:ascii="Arial" w:eastAsia="Arial" w:hAnsi="Arial" w:cs="Arial"/>
          <w:sz w:val="24"/>
          <w:szCs w:val="24"/>
        </w:rPr>
        <w:t xml:space="preserve">. </w:t>
      </w:r>
      <w:r w:rsidRPr="00290623">
        <w:rPr>
          <w:rFonts w:ascii="Arial" w:eastAsia="Arial" w:hAnsi="Arial" w:cs="Arial"/>
          <w:sz w:val="24"/>
          <w:szCs w:val="24"/>
        </w:rPr>
        <w:t xml:space="preserve">Chronic </w:t>
      </w:r>
      <w:r>
        <w:rPr>
          <w:rFonts w:ascii="Arial" w:eastAsia="Arial" w:hAnsi="Arial" w:cs="Arial"/>
          <w:sz w:val="24"/>
          <w:szCs w:val="24"/>
        </w:rPr>
        <w:t>diseases reveal</w:t>
      </w:r>
      <w:r w:rsidRPr="00290623">
        <w:rPr>
          <w:rFonts w:ascii="Arial" w:eastAsia="Arial" w:hAnsi="Arial" w:cs="Arial"/>
          <w:sz w:val="24"/>
          <w:szCs w:val="24"/>
        </w:rPr>
        <w:t xml:space="preserve"> a different impact </w:t>
      </w:r>
      <w:r>
        <w:rPr>
          <w:rFonts w:ascii="Arial" w:eastAsia="Arial" w:hAnsi="Arial" w:cs="Arial"/>
          <w:sz w:val="24"/>
          <w:szCs w:val="24"/>
        </w:rPr>
        <w:t xml:space="preserve">on the total gender </w:t>
      </w:r>
      <w:r>
        <w:rPr>
          <w:rFonts w:ascii="Arial" w:eastAsia="Arial" w:hAnsi="Arial" w:cs="Arial"/>
          <w:sz w:val="24"/>
          <w:szCs w:val="24"/>
        </w:rPr>
        <w:lastRenderedPageBreak/>
        <w:t xml:space="preserve">gap </w:t>
      </w:r>
      <w:r w:rsidRPr="00290623">
        <w:rPr>
          <w:rFonts w:ascii="Arial" w:eastAsia="Arial" w:hAnsi="Arial" w:cs="Arial"/>
          <w:sz w:val="24"/>
          <w:szCs w:val="24"/>
        </w:rPr>
        <w:t>compared to disability</w:t>
      </w:r>
      <w:r>
        <w:rPr>
          <w:rFonts w:ascii="Arial" w:eastAsia="Arial" w:hAnsi="Arial" w:cs="Arial"/>
          <w:sz w:val="24"/>
          <w:szCs w:val="24"/>
        </w:rPr>
        <w:t xml:space="preserve">. Panel B shows that </w:t>
      </w:r>
      <w:r w:rsidR="007C2F62">
        <w:rPr>
          <w:rFonts w:ascii="Arial" w:eastAsia="Arial" w:hAnsi="Arial" w:cs="Arial"/>
          <w:sz w:val="24"/>
          <w:szCs w:val="24"/>
        </w:rPr>
        <w:t xml:space="preserve">overall </w:t>
      </w:r>
      <w:r w:rsidRPr="00290623">
        <w:rPr>
          <w:rFonts w:ascii="Arial" w:eastAsia="Arial" w:hAnsi="Arial" w:cs="Arial"/>
          <w:sz w:val="24"/>
          <w:szCs w:val="24"/>
        </w:rPr>
        <w:t>women l</w:t>
      </w:r>
      <w:r w:rsidR="001C546D">
        <w:rPr>
          <w:rFonts w:ascii="Arial" w:eastAsia="Arial" w:hAnsi="Arial" w:cs="Arial"/>
          <w:sz w:val="24"/>
          <w:szCs w:val="24"/>
        </w:rPr>
        <w:t>ive less</w:t>
      </w:r>
      <w:r w:rsidRPr="00290623">
        <w:rPr>
          <w:rFonts w:ascii="Arial" w:eastAsia="Arial" w:hAnsi="Arial" w:cs="Arial"/>
          <w:sz w:val="24"/>
          <w:szCs w:val="24"/>
        </w:rPr>
        <w:t xml:space="preserve"> years with</w:t>
      </w:r>
      <w:r w:rsidR="001C546D">
        <w:rPr>
          <w:rFonts w:ascii="Arial" w:eastAsia="Arial" w:hAnsi="Arial" w:cs="Arial"/>
          <w:sz w:val="24"/>
          <w:szCs w:val="24"/>
        </w:rPr>
        <w:t>out</w:t>
      </w:r>
      <w:r w:rsidRPr="00290623">
        <w:rPr>
          <w:rFonts w:ascii="Arial" w:eastAsia="Arial" w:hAnsi="Arial" w:cs="Arial"/>
          <w:sz w:val="24"/>
          <w:szCs w:val="24"/>
        </w:rPr>
        <w:t xml:space="preserve"> chronic diseases than men</w:t>
      </w:r>
      <w:r w:rsidR="007C2F62">
        <w:rPr>
          <w:rFonts w:ascii="Arial" w:eastAsia="Arial" w:hAnsi="Arial" w:cs="Arial"/>
          <w:sz w:val="24"/>
          <w:szCs w:val="24"/>
        </w:rPr>
        <w:t xml:space="preserve"> </w:t>
      </w:r>
      <w:r w:rsidR="00F4002B">
        <w:rPr>
          <w:rFonts w:ascii="Arial" w:eastAsia="Arial" w:hAnsi="Arial" w:cs="Arial"/>
          <w:sz w:val="24"/>
          <w:szCs w:val="24"/>
        </w:rPr>
        <w:t>(see Figs S1-S8 in the SI for the contribution of each chronic disease)</w:t>
      </w:r>
      <w:r w:rsidR="00164C6C">
        <w:rPr>
          <w:rFonts w:ascii="Arial" w:eastAsia="Arial" w:hAnsi="Arial" w:cs="Arial"/>
          <w:sz w:val="24"/>
          <w:szCs w:val="24"/>
        </w:rPr>
        <w:t xml:space="preserve">. </w:t>
      </w:r>
      <w:r w:rsidR="00A31EA8">
        <w:rPr>
          <w:rFonts w:ascii="Arial" w:eastAsia="Arial" w:hAnsi="Arial" w:cs="Arial"/>
          <w:sz w:val="24"/>
          <w:szCs w:val="24"/>
        </w:rPr>
        <w:t xml:space="preserve">However, </w:t>
      </w:r>
      <w:r w:rsidR="002E1B47" w:rsidRPr="00290623">
        <w:rPr>
          <w:rFonts w:ascii="Arial" w:eastAsia="Arial" w:hAnsi="Arial" w:cs="Arial"/>
          <w:sz w:val="24"/>
          <w:szCs w:val="24"/>
        </w:rPr>
        <w:t xml:space="preserve">despite these </w:t>
      </w:r>
      <w:r w:rsidR="002E1B47">
        <w:rPr>
          <w:rFonts w:ascii="Arial" w:eastAsia="Arial" w:hAnsi="Arial" w:cs="Arial"/>
          <w:sz w:val="24"/>
          <w:szCs w:val="24"/>
        </w:rPr>
        <w:t>contrasting results</w:t>
      </w:r>
      <w:r w:rsidR="002E1B47" w:rsidRPr="00290623">
        <w:rPr>
          <w:rFonts w:ascii="Arial" w:eastAsia="Arial" w:hAnsi="Arial" w:cs="Arial"/>
          <w:sz w:val="24"/>
          <w:szCs w:val="24"/>
        </w:rPr>
        <w:t xml:space="preserve">, </w:t>
      </w:r>
      <w:r w:rsidR="00B60D3A">
        <w:rPr>
          <w:rFonts w:ascii="Arial" w:eastAsia="Arial" w:hAnsi="Arial" w:cs="Arial"/>
          <w:sz w:val="24"/>
          <w:szCs w:val="24"/>
        </w:rPr>
        <w:t>similar</w:t>
      </w:r>
      <w:r w:rsidR="00A31EA8">
        <w:rPr>
          <w:rFonts w:ascii="Arial" w:eastAsia="Arial" w:hAnsi="Arial" w:cs="Arial"/>
          <w:sz w:val="24"/>
          <w:szCs w:val="24"/>
        </w:rPr>
        <w:t xml:space="preserve"> implications </w:t>
      </w:r>
      <w:r w:rsidR="00B60D3A">
        <w:rPr>
          <w:rFonts w:ascii="Arial" w:eastAsia="Arial" w:hAnsi="Arial" w:cs="Arial"/>
          <w:sz w:val="24"/>
          <w:szCs w:val="24"/>
        </w:rPr>
        <w:t xml:space="preserve">remain. Not necessarily countries that have similar total gaps in </w:t>
      </w:r>
      <m:oMath>
        <m:r>
          <w:rPr>
            <w:rFonts w:ascii="Cambria Math" w:eastAsia="Cambria Math" w:hAnsi="Cambria Math" w:cs="Cambria Math"/>
            <w:sz w:val="24"/>
            <w:szCs w:val="24"/>
          </w:rPr>
          <m:t>CFLE</m:t>
        </m:r>
      </m:oMath>
      <w:r w:rsidR="00B60D3A">
        <w:rPr>
          <w:rFonts w:ascii="Arial" w:eastAsia="Arial" w:hAnsi="Arial" w:cs="Arial"/>
          <w:sz w:val="24"/>
          <w:szCs w:val="24"/>
        </w:rPr>
        <w:t xml:space="preserve"> are alike in terms of chronic and mortality contributions. </w:t>
      </w:r>
      <w:r w:rsidR="009C13B4" w:rsidRPr="009C13B4">
        <w:rPr>
          <w:rFonts w:ascii="Arial" w:eastAsia="Arial" w:hAnsi="Arial" w:cs="Arial"/>
          <w:sz w:val="24"/>
          <w:szCs w:val="24"/>
        </w:rPr>
        <w:t xml:space="preserve">While both Switzerland and the US exhibit a </w:t>
      </w:r>
      <m:oMath>
        <m:r>
          <w:rPr>
            <w:rFonts w:ascii="Cambria Math" w:eastAsia="Cambria Math" w:hAnsi="Cambria Math" w:cs="Cambria Math"/>
            <w:sz w:val="24"/>
            <w:szCs w:val="24"/>
          </w:rPr>
          <m:t>CFLE</m:t>
        </m:r>
      </m:oMath>
      <w:r w:rsidR="00654459">
        <w:rPr>
          <w:rFonts w:ascii="Arial" w:eastAsia="Arial" w:hAnsi="Arial" w:cs="Arial"/>
          <w:sz w:val="24"/>
          <w:szCs w:val="24"/>
        </w:rPr>
        <w:t xml:space="preserve"> </w:t>
      </w:r>
      <w:r w:rsidR="009C13B4" w:rsidRPr="009C13B4">
        <w:rPr>
          <w:rFonts w:ascii="Arial" w:eastAsia="Arial" w:hAnsi="Arial" w:cs="Arial"/>
          <w:sz w:val="24"/>
          <w:szCs w:val="24"/>
        </w:rPr>
        <w:t>gap of -0.16 years, there are notable disparities in the magnitudes of the contributions from mortality and chronic diseases across these countries.</w:t>
      </w:r>
      <w:r w:rsidR="002E1B47" w:rsidRPr="003214F9">
        <w:rPr>
          <w:rFonts w:ascii="Arial" w:eastAsia="Arial" w:hAnsi="Arial" w:cs="Arial"/>
          <w:sz w:val="24"/>
          <w:szCs w:val="24"/>
        </w:rPr>
        <w:t xml:space="preserve"> In Switzerland, the magnitude of </w:t>
      </w:r>
      <w:r w:rsidR="002E1B47">
        <w:rPr>
          <w:rFonts w:ascii="Arial" w:eastAsia="Arial" w:hAnsi="Arial" w:cs="Arial"/>
          <w:sz w:val="24"/>
          <w:szCs w:val="24"/>
        </w:rPr>
        <w:t xml:space="preserve">the contribution of </w:t>
      </w:r>
      <w:r w:rsidR="002E1B47" w:rsidRPr="003214F9">
        <w:rPr>
          <w:rFonts w:ascii="Arial" w:eastAsia="Arial" w:hAnsi="Arial" w:cs="Arial"/>
          <w:sz w:val="24"/>
          <w:szCs w:val="24"/>
        </w:rPr>
        <w:t xml:space="preserve">mortality and chronic </w:t>
      </w:r>
      <w:r w:rsidR="002E1B47">
        <w:rPr>
          <w:rFonts w:ascii="Arial" w:eastAsia="Arial" w:hAnsi="Arial" w:cs="Arial"/>
          <w:sz w:val="24"/>
          <w:szCs w:val="24"/>
        </w:rPr>
        <w:t>diseases</w:t>
      </w:r>
      <w:r w:rsidR="002E1B47" w:rsidRPr="003214F9">
        <w:rPr>
          <w:rFonts w:ascii="Arial" w:eastAsia="Arial" w:hAnsi="Arial" w:cs="Arial"/>
          <w:sz w:val="24"/>
          <w:szCs w:val="24"/>
        </w:rPr>
        <w:t xml:space="preserve"> are three and two times higher, respectively, compared to the US.</w:t>
      </w:r>
    </w:p>
    <w:p w14:paraId="782B0989" w14:textId="77777777" w:rsidR="0038122A" w:rsidRDefault="0038122A" w:rsidP="004A7ABC">
      <w:pPr>
        <w:keepNext/>
        <w:pBdr>
          <w:top w:val="nil"/>
          <w:left w:val="nil"/>
          <w:bottom w:val="nil"/>
          <w:right w:val="nil"/>
          <w:between w:val="nil"/>
        </w:pBdr>
        <w:spacing w:after="0" w:line="360" w:lineRule="auto"/>
        <w:jc w:val="both"/>
        <w:rPr>
          <w:rFonts w:ascii="Arial" w:eastAsia="Arial" w:hAnsi="Arial" w:cs="Arial"/>
          <w:sz w:val="24"/>
          <w:szCs w:val="24"/>
        </w:rPr>
      </w:pPr>
    </w:p>
    <w:p w14:paraId="5D07CE09" w14:textId="3C012E57" w:rsidR="00A41065" w:rsidRDefault="006B23CE" w:rsidP="0019392F">
      <w:pPr>
        <w:keepNext/>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These aspects become clearer in Fig 3, where</w:t>
      </w:r>
      <w:r w:rsidR="0038122A">
        <w:rPr>
          <w:rFonts w:ascii="Arial" w:eastAsia="Arial" w:hAnsi="Arial" w:cs="Arial"/>
          <w:sz w:val="24"/>
          <w:szCs w:val="24"/>
        </w:rPr>
        <w:t xml:space="preserve"> </w:t>
      </w:r>
      <w:r w:rsidR="003E095A">
        <w:rPr>
          <w:rFonts w:ascii="Arial" w:eastAsia="Arial" w:hAnsi="Arial" w:cs="Arial"/>
          <w:sz w:val="24"/>
          <w:szCs w:val="24"/>
        </w:rPr>
        <w:t xml:space="preserve">we </w:t>
      </w:r>
      <w:r w:rsidR="00747CAF">
        <w:rPr>
          <w:rFonts w:ascii="Arial" w:eastAsia="Arial" w:hAnsi="Arial" w:cs="Arial"/>
          <w:sz w:val="24"/>
          <w:szCs w:val="24"/>
        </w:rPr>
        <w:t>group</w:t>
      </w:r>
      <w:r w:rsidR="003E095A">
        <w:rPr>
          <w:rFonts w:ascii="Arial" w:eastAsia="Arial" w:hAnsi="Arial" w:cs="Arial"/>
          <w:sz w:val="24"/>
          <w:szCs w:val="24"/>
        </w:rPr>
        <w:t xml:space="preserve"> countries </w:t>
      </w:r>
      <w:r w:rsidR="00F40A3A">
        <w:rPr>
          <w:rFonts w:ascii="Arial" w:eastAsia="Arial" w:hAnsi="Arial" w:cs="Arial"/>
          <w:sz w:val="24"/>
          <w:szCs w:val="24"/>
        </w:rPr>
        <w:t>according to</w:t>
      </w:r>
      <w:r w:rsidR="003E095A">
        <w:rPr>
          <w:rFonts w:ascii="Arial" w:eastAsia="Arial" w:hAnsi="Arial" w:cs="Arial"/>
          <w:sz w:val="24"/>
          <w:szCs w:val="24"/>
        </w:rPr>
        <w:t xml:space="preserve"> </w:t>
      </w:r>
      <w:r w:rsidR="00691828">
        <w:rPr>
          <w:rFonts w:ascii="Arial" w:eastAsia="Arial" w:hAnsi="Arial" w:cs="Arial"/>
          <w:sz w:val="24"/>
          <w:szCs w:val="24"/>
        </w:rPr>
        <w:t xml:space="preserve">the </w:t>
      </w:r>
      <w:r w:rsidR="003E095A">
        <w:rPr>
          <w:rFonts w:ascii="Arial" w:eastAsia="Arial" w:hAnsi="Arial" w:cs="Arial"/>
          <w:sz w:val="24"/>
          <w:szCs w:val="24"/>
        </w:rPr>
        <w:t xml:space="preserve">total gender gaps in </w:t>
      </w:r>
      <m:oMath>
        <m:r>
          <w:rPr>
            <w:rFonts w:ascii="Cambria Math" w:eastAsia="Cambria Math" w:hAnsi="Cambria Math" w:cs="Cambria Math"/>
            <w:sz w:val="24"/>
            <w:szCs w:val="24"/>
          </w:rPr>
          <m:t>DFLE</m:t>
        </m:r>
      </m:oMath>
      <w:r w:rsidR="004A7831">
        <w:rPr>
          <w:rFonts w:ascii="Arial" w:eastAsia="Arial" w:hAnsi="Arial" w:cs="Arial"/>
          <w:sz w:val="24"/>
          <w:szCs w:val="24"/>
        </w:rPr>
        <w:t xml:space="preserve"> (Panel A) and </w:t>
      </w:r>
      <m:oMath>
        <m:r>
          <w:rPr>
            <w:rFonts w:ascii="Cambria Math" w:eastAsia="Cambria Math" w:hAnsi="Cambria Math" w:cs="Cambria Math"/>
            <w:sz w:val="24"/>
            <w:szCs w:val="24"/>
          </w:rPr>
          <m:t>CFLE</m:t>
        </m:r>
      </m:oMath>
      <w:r w:rsidR="004A7831">
        <w:rPr>
          <w:rFonts w:ascii="Arial" w:eastAsia="Arial" w:hAnsi="Arial" w:cs="Arial"/>
          <w:sz w:val="24"/>
          <w:szCs w:val="24"/>
        </w:rPr>
        <w:t xml:space="preserve"> (Panel B)</w:t>
      </w:r>
      <w:r w:rsidR="00BD0C4A">
        <w:rPr>
          <w:rFonts w:ascii="Arial" w:eastAsia="Arial" w:hAnsi="Arial" w:cs="Arial"/>
          <w:sz w:val="24"/>
          <w:szCs w:val="24"/>
        </w:rPr>
        <w:t xml:space="preserve"> and their corresponding </w:t>
      </w:r>
      <w:r w:rsidR="003E095A">
        <w:rPr>
          <w:rFonts w:ascii="Arial" w:eastAsia="Arial" w:hAnsi="Arial" w:cs="Arial"/>
          <w:sz w:val="24"/>
          <w:szCs w:val="24"/>
        </w:rPr>
        <w:t>mortality</w:t>
      </w:r>
      <w:r w:rsidR="002142F6">
        <w:rPr>
          <w:rFonts w:ascii="Arial" w:eastAsia="Arial" w:hAnsi="Arial" w:cs="Arial"/>
          <w:sz w:val="24"/>
          <w:szCs w:val="24"/>
        </w:rPr>
        <w:t xml:space="preserve">, </w:t>
      </w:r>
      <w:r w:rsidR="003E095A">
        <w:rPr>
          <w:rFonts w:ascii="Arial" w:eastAsia="Arial" w:hAnsi="Arial" w:cs="Arial"/>
          <w:sz w:val="24"/>
          <w:szCs w:val="24"/>
        </w:rPr>
        <w:t>disability</w:t>
      </w:r>
      <w:r w:rsidR="002142F6">
        <w:rPr>
          <w:rFonts w:ascii="Arial" w:eastAsia="Arial" w:hAnsi="Arial" w:cs="Arial"/>
          <w:sz w:val="24"/>
          <w:szCs w:val="24"/>
        </w:rPr>
        <w:t>, and chronic</w:t>
      </w:r>
      <w:r w:rsidR="003E095A">
        <w:rPr>
          <w:rFonts w:ascii="Arial" w:eastAsia="Arial" w:hAnsi="Arial" w:cs="Arial"/>
          <w:sz w:val="24"/>
          <w:szCs w:val="24"/>
        </w:rPr>
        <w:t xml:space="preserve"> </w:t>
      </w:r>
      <w:r w:rsidR="00034590">
        <w:rPr>
          <w:rFonts w:ascii="Arial" w:eastAsia="Arial" w:hAnsi="Arial" w:cs="Arial"/>
          <w:sz w:val="24"/>
          <w:szCs w:val="24"/>
        </w:rPr>
        <w:t>components</w:t>
      </w:r>
      <w:r w:rsidR="003E095A">
        <w:rPr>
          <w:rFonts w:ascii="Arial" w:eastAsia="Arial" w:hAnsi="Arial" w:cs="Arial"/>
          <w:sz w:val="24"/>
          <w:szCs w:val="24"/>
        </w:rPr>
        <w:t xml:space="preserve">. </w:t>
      </w:r>
      <w:r w:rsidR="00952804">
        <w:rPr>
          <w:rFonts w:ascii="Arial" w:eastAsia="Arial" w:hAnsi="Arial" w:cs="Arial"/>
          <w:sz w:val="24"/>
          <w:szCs w:val="24"/>
        </w:rPr>
        <w:t>It is noticeable how different countries can be grouped together</w:t>
      </w:r>
      <w:r w:rsidR="00CA6929">
        <w:rPr>
          <w:rFonts w:ascii="Arial" w:eastAsia="Arial" w:hAnsi="Arial" w:cs="Arial"/>
          <w:sz w:val="24"/>
          <w:szCs w:val="24"/>
        </w:rPr>
        <w:t xml:space="preserve"> when only total gender gaps in </w:t>
      </w:r>
      <m:oMath>
        <m:r>
          <w:rPr>
            <w:rFonts w:ascii="Cambria Math" w:eastAsia="Cambria Math" w:hAnsi="Cambria Math" w:cs="Cambria Math"/>
            <w:sz w:val="24"/>
            <w:szCs w:val="24"/>
          </w:rPr>
          <m:t>DFLE</m:t>
        </m:r>
      </m:oMath>
      <w:r w:rsidR="00CA6929">
        <w:rPr>
          <w:rFonts w:ascii="Arial" w:eastAsia="Arial" w:hAnsi="Arial" w:cs="Arial"/>
          <w:sz w:val="24"/>
          <w:szCs w:val="24"/>
        </w:rPr>
        <w:t xml:space="preserve"> and </w:t>
      </w:r>
      <m:oMath>
        <m:r>
          <w:rPr>
            <w:rFonts w:ascii="Cambria Math" w:eastAsia="Cambria Math" w:hAnsi="Cambria Math" w:cs="Cambria Math"/>
            <w:sz w:val="24"/>
            <w:szCs w:val="24"/>
          </w:rPr>
          <m:t>CFLE</m:t>
        </m:r>
      </m:oMath>
      <w:r w:rsidR="00CA6929">
        <w:rPr>
          <w:rFonts w:ascii="Arial" w:eastAsia="Arial" w:hAnsi="Arial" w:cs="Arial"/>
          <w:sz w:val="24"/>
          <w:szCs w:val="24"/>
        </w:rPr>
        <w:t xml:space="preserve"> are used as criteria</w:t>
      </w:r>
      <w:r w:rsidR="00952804">
        <w:rPr>
          <w:rFonts w:ascii="Arial" w:eastAsia="Arial" w:hAnsi="Arial" w:cs="Arial"/>
          <w:sz w:val="24"/>
          <w:szCs w:val="24"/>
        </w:rPr>
        <w:t xml:space="preserve">. </w:t>
      </w:r>
      <w:r w:rsidR="00A80760" w:rsidRPr="00A80760">
        <w:rPr>
          <w:rFonts w:ascii="Arial" w:eastAsia="Arial" w:hAnsi="Arial" w:cs="Arial"/>
          <w:sz w:val="24"/>
          <w:szCs w:val="24"/>
        </w:rPr>
        <w:t>India and Portugal</w:t>
      </w:r>
      <w:r w:rsidR="003B723B">
        <w:rPr>
          <w:rFonts w:ascii="Arial" w:eastAsia="Arial" w:hAnsi="Arial" w:cs="Arial"/>
          <w:sz w:val="24"/>
          <w:szCs w:val="24"/>
        </w:rPr>
        <w:t xml:space="preserve"> </w:t>
      </w:r>
      <w:r w:rsidR="002363D7">
        <w:rPr>
          <w:rFonts w:ascii="Arial" w:eastAsia="Arial" w:hAnsi="Arial" w:cs="Arial"/>
          <w:sz w:val="24"/>
          <w:szCs w:val="24"/>
        </w:rPr>
        <w:t>are among the countries with the lowest gender gap</w:t>
      </w:r>
      <w:r w:rsidR="001C7B4A">
        <w:rPr>
          <w:rFonts w:ascii="Arial" w:eastAsia="Arial" w:hAnsi="Arial" w:cs="Arial"/>
          <w:sz w:val="24"/>
          <w:szCs w:val="24"/>
        </w:rPr>
        <w:t xml:space="preserve"> values</w:t>
      </w:r>
      <w:r w:rsidR="002363D7">
        <w:rPr>
          <w:rFonts w:ascii="Arial" w:eastAsia="Arial" w:hAnsi="Arial" w:cs="Arial"/>
          <w:sz w:val="24"/>
          <w:szCs w:val="24"/>
        </w:rPr>
        <w:t xml:space="preserve"> in </w:t>
      </w:r>
      <m:oMath>
        <m:r>
          <w:rPr>
            <w:rFonts w:ascii="Cambria Math" w:eastAsia="Cambria Math" w:hAnsi="Cambria Math" w:cs="Cambria Math"/>
            <w:sz w:val="24"/>
            <w:szCs w:val="24"/>
          </w:rPr>
          <m:t>DFLE</m:t>
        </m:r>
      </m:oMath>
      <w:r w:rsidR="002363D7">
        <w:rPr>
          <w:rFonts w:ascii="Arial" w:eastAsia="Arial" w:hAnsi="Arial" w:cs="Arial"/>
          <w:sz w:val="24"/>
          <w:szCs w:val="24"/>
        </w:rPr>
        <w:t xml:space="preserve"> </w:t>
      </w:r>
      <w:r w:rsidR="003B723B">
        <w:rPr>
          <w:rFonts w:ascii="Arial" w:eastAsia="Arial" w:hAnsi="Arial" w:cs="Arial"/>
          <w:sz w:val="24"/>
          <w:szCs w:val="24"/>
        </w:rPr>
        <w:t>at ages 60</w:t>
      </w:r>
      <w:r w:rsidR="00B42138">
        <w:rPr>
          <w:rFonts w:ascii="Arial" w:eastAsia="Arial" w:hAnsi="Arial" w:cs="Arial"/>
          <w:sz w:val="24"/>
          <w:szCs w:val="24"/>
        </w:rPr>
        <w:t xml:space="preserve"> y </w:t>
      </w:r>
      <w:r w:rsidR="003B723B">
        <w:rPr>
          <w:rFonts w:ascii="Arial" w:eastAsia="Arial" w:hAnsi="Arial" w:cs="Arial"/>
          <w:sz w:val="24"/>
          <w:szCs w:val="24"/>
        </w:rPr>
        <w:t>(-</w:t>
      </w:r>
      <w:r w:rsidR="003B723B" w:rsidRPr="00A80760">
        <w:rPr>
          <w:rFonts w:ascii="Arial" w:eastAsia="Arial" w:hAnsi="Arial" w:cs="Arial"/>
          <w:sz w:val="24"/>
          <w:szCs w:val="24"/>
        </w:rPr>
        <w:t>0.1</w:t>
      </w:r>
      <w:r w:rsidR="003B723B">
        <w:rPr>
          <w:rFonts w:ascii="Arial" w:eastAsia="Arial" w:hAnsi="Arial" w:cs="Arial"/>
          <w:sz w:val="24"/>
          <w:szCs w:val="24"/>
        </w:rPr>
        <w:t>6</w:t>
      </w:r>
      <w:r w:rsidR="00F54085">
        <w:rPr>
          <w:rFonts w:ascii="Arial" w:eastAsia="Arial" w:hAnsi="Arial" w:cs="Arial"/>
          <w:sz w:val="24"/>
          <w:szCs w:val="24"/>
        </w:rPr>
        <w:t xml:space="preserve"> y</w:t>
      </w:r>
      <w:r w:rsidR="003B723B" w:rsidRPr="00A80760">
        <w:rPr>
          <w:rFonts w:ascii="Arial" w:eastAsia="Arial" w:hAnsi="Arial" w:cs="Arial"/>
          <w:sz w:val="24"/>
          <w:szCs w:val="24"/>
        </w:rPr>
        <w:t xml:space="preserve"> and -0.3</w:t>
      </w:r>
      <w:r w:rsidR="003B723B">
        <w:rPr>
          <w:rFonts w:ascii="Arial" w:eastAsia="Arial" w:hAnsi="Arial" w:cs="Arial"/>
          <w:sz w:val="24"/>
          <w:szCs w:val="24"/>
        </w:rPr>
        <w:t>6</w:t>
      </w:r>
      <w:r w:rsidR="00F54085">
        <w:rPr>
          <w:rFonts w:ascii="Arial" w:eastAsia="Arial" w:hAnsi="Arial" w:cs="Arial"/>
          <w:sz w:val="24"/>
          <w:szCs w:val="24"/>
        </w:rPr>
        <w:t xml:space="preserve"> y</w:t>
      </w:r>
      <w:r w:rsidR="003B723B" w:rsidRPr="00A80760">
        <w:rPr>
          <w:rFonts w:ascii="Arial" w:eastAsia="Arial" w:hAnsi="Arial" w:cs="Arial"/>
          <w:sz w:val="24"/>
          <w:szCs w:val="24"/>
        </w:rPr>
        <w:t>, respectively</w:t>
      </w:r>
      <w:r w:rsidR="003B723B">
        <w:rPr>
          <w:rFonts w:ascii="Arial" w:eastAsia="Arial" w:hAnsi="Arial" w:cs="Arial"/>
          <w:sz w:val="24"/>
          <w:szCs w:val="24"/>
        </w:rPr>
        <w:t>)</w:t>
      </w:r>
      <w:r w:rsidR="00AB64B4">
        <w:rPr>
          <w:rFonts w:ascii="Arial" w:eastAsia="Arial" w:hAnsi="Arial" w:cs="Arial"/>
          <w:sz w:val="24"/>
          <w:szCs w:val="24"/>
        </w:rPr>
        <w:t xml:space="preserve">, but experience a substantial </w:t>
      </w:r>
      <w:r w:rsidR="00BB3526">
        <w:rPr>
          <w:rFonts w:ascii="Arial" w:eastAsia="Arial" w:hAnsi="Arial" w:cs="Arial"/>
          <w:sz w:val="24"/>
          <w:szCs w:val="24"/>
        </w:rPr>
        <w:t>contribution</w:t>
      </w:r>
      <w:r w:rsidR="00AB64B4">
        <w:rPr>
          <w:rFonts w:ascii="Arial" w:eastAsia="Arial" w:hAnsi="Arial" w:cs="Arial"/>
          <w:sz w:val="24"/>
          <w:szCs w:val="24"/>
        </w:rPr>
        <w:t xml:space="preserve"> of disability and mortality</w:t>
      </w:r>
      <w:r w:rsidR="00BB3526">
        <w:rPr>
          <w:rFonts w:ascii="Arial" w:eastAsia="Arial" w:hAnsi="Arial" w:cs="Arial"/>
          <w:sz w:val="24"/>
          <w:szCs w:val="24"/>
        </w:rPr>
        <w:t xml:space="preserve"> to the gap</w:t>
      </w:r>
      <w:r w:rsidR="00AB64B4">
        <w:rPr>
          <w:rFonts w:ascii="Arial" w:eastAsia="Arial" w:hAnsi="Arial" w:cs="Arial"/>
          <w:sz w:val="24"/>
          <w:szCs w:val="24"/>
        </w:rPr>
        <w:t xml:space="preserve">, which go in opposite directions, </w:t>
      </w:r>
      <w:r w:rsidR="00F379EE">
        <w:rPr>
          <w:rFonts w:ascii="Arial" w:eastAsia="Arial" w:hAnsi="Arial" w:cs="Arial"/>
          <w:sz w:val="24"/>
          <w:szCs w:val="24"/>
        </w:rPr>
        <w:t xml:space="preserve">almost </w:t>
      </w:r>
      <w:r w:rsidR="00AB64B4">
        <w:rPr>
          <w:rFonts w:ascii="Arial" w:eastAsia="Arial" w:hAnsi="Arial" w:cs="Arial"/>
          <w:sz w:val="24"/>
          <w:szCs w:val="24"/>
        </w:rPr>
        <w:t>offsetting each other</w:t>
      </w:r>
      <w:r w:rsidR="00DC7F4D">
        <w:rPr>
          <w:rFonts w:ascii="Arial" w:eastAsia="Arial" w:hAnsi="Arial" w:cs="Arial"/>
          <w:sz w:val="24"/>
          <w:szCs w:val="24"/>
        </w:rPr>
        <w:t xml:space="preserve"> (Panel A)</w:t>
      </w:r>
      <w:r w:rsidR="00AB64B4">
        <w:rPr>
          <w:rFonts w:ascii="Arial" w:eastAsia="Arial" w:hAnsi="Arial" w:cs="Arial"/>
          <w:sz w:val="24"/>
          <w:szCs w:val="24"/>
        </w:rPr>
        <w:t xml:space="preserve">. </w:t>
      </w:r>
      <w:r w:rsidR="00F379EE">
        <w:rPr>
          <w:rFonts w:ascii="Arial" w:eastAsia="Arial" w:hAnsi="Arial" w:cs="Arial"/>
          <w:sz w:val="24"/>
          <w:szCs w:val="24"/>
        </w:rPr>
        <w:t xml:space="preserve">However, since the </w:t>
      </w:r>
      <w:r w:rsidR="00BB3526">
        <w:rPr>
          <w:rFonts w:ascii="Arial" w:eastAsia="Arial" w:hAnsi="Arial" w:cs="Arial"/>
          <w:sz w:val="24"/>
          <w:szCs w:val="24"/>
        </w:rPr>
        <w:t xml:space="preserve">magnitude </w:t>
      </w:r>
      <w:r w:rsidR="00F379EE">
        <w:rPr>
          <w:rFonts w:ascii="Arial" w:eastAsia="Arial" w:hAnsi="Arial" w:cs="Arial"/>
          <w:sz w:val="24"/>
          <w:szCs w:val="24"/>
        </w:rPr>
        <w:t xml:space="preserve">of </w:t>
      </w:r>
      <w:r w:rsidR="00BB3526">
        <w:rPr>
          <w:rFonts w:ascii="Arial" w:eastAsia="Arial" w:hAnsi="Arial" w:cs="Arial"/>
          <w:sz w:val="24"/>
          <w:szCs w:val="24"/>
        </w:rPr>
        <w:t xml:space="preserve">the </w:t>
      </w:r>
      <w:r w:rsidR="00F379EE">
        <w:rPr>
          <w:rFonts w:ascii="Arial" w:eastAsia="Arial" w:hAnsi="Arial" w:cs="Arial"/>
          <w:sz w:val="24"/>
          <w:szCs w:val="24"/>
        </w:rPr>
        <w:t>disability</w:t>
      </w:r>
      <w:r w:rsidR="00BB3526">
        <w:rPr>
          <w:rFonts w:ascii="Arial" w:eastAsia="Arial" w:hAnsi="Arial" w:cs="Arial"/>
          <w:sz w:val="24"/>
          <w:szCs w:val="24"/>
        </w:rPr>
        <w:t xml:space="preserve"> component</w:t>
      </w:r>
      <w:r w:rsidR="00F379EE">
        <w:rPr>
          <w:rFonts w:ascii="Arial" w:eastAsia="Arial" w:hAnsi="Arial" w:cs="Arial"/>
          <w:sz w:val="24"/>
          <w:szCs w:val="24"/>
        </w:rPr>
        <w:t xml:space="preserve"> </w:t>
      </w:r>
      <w:r w:rsidR="00DC7F4D" w:rsidRPr="00A80760">
        <w:rPr>
          <w:rFonts w:ascii="Arial" w:eastAsia="Arial" w:hAnsi="Arial" w:cs="Arial"/>
          <w:sz w:val="24"/>
          <w:szCs w:val="24"/>
        </w:rPr>
        <w:t>(-1.2</w:t>
      </w:r>
      <w:r w:rsidR="00DC7F4D">
        <w:rPr>
          <w:rFonts w:ascii="Arial" w:eastAsia="Arial" w:hAnsi="Arial" w:cs="Arial"/>
          <w:sz w:val="24"/>
          <w:szCs w:val="24"/>
        </w:rPr>
        <w:t>5 y</w:t>
      </w:r>
      <w:r w:rsidR="00DC7F4D" w:rsidRPr="00A80760">
        <w:rPr>
          <w:rFonts w:ascii="Arial" w:eastAsia="Arial" w:hAnsi="Arial" w:cs="Arial"/>
          <w:sz w:val="24"/>
          <w:szCs w:val="24"/>
        </w:rPr>
        <w:t xml:space="preserve"> and -2.</w:t>
      </w:r>
      <w:r w:rsidR="00DC7F4D">
        <w:rPr>
          <w:rFonts w:ascii="Arial" w:eastAsia="Arial" w:hAnsi="Arial" w:cs="Arial"/>
          <w:sz w:val="24"/>
          <w:szCs w:val="24"/>
        </w:rPr>
        <w:t>69 y</w:t>
      </w:r>
      <w:r w:rsidR="00DC7F4D" w:rsidRPr="00A80760">
        <w:rPr>
          <w:rFonts w:ascii="Arial" w:eastAsia="Arial" w:hAnsi="Arial" w:cs="Arial"/>
          <w:sz w:val="24"/>
          <w:szCs w:val="24"/>
        </w:rPr>
        <w:t>, respectively</w:t>
      </w:r>
      <w:r w:rsidR="006616D9">
        <w:rPr>
          <w:rFonts w:ascii="Arial" w:eastAsia="Arial" w:hAnsi="Arial" w:cs="Arial"/>
          <w:sz w:val="24"/>
          <w:szCs w:val="24"/>
        </w:rPr>
        <w:t xml:space="preserve"> for India and Portugal</w:t>
      </w:r>
      <w:r w:rsidR="00DC7F4D" w:rsidRPr="00A80760">
        <w:rPr>
          <w:rFonts w:ascii="Arial" w:eastAsia="Arial" w:hAnsi="Arial" w:cs="Arial"/>
          <w:sz w:val="24"/>
          <w:szCs w:val="24"/>
        </w:rPr>
        <w:t>)</w:t>
      </w:r>
      <w:r w:rsidR="00DC7F4D">
        <w:rPr>
          <w:rFonts w:ascii="Arial" w:eastAsia="Arial" w:hAnsi="Arial" w:cs="Arial"/>
          <w:sz w:val="24"/>
          <w:szCs w:val="24"/>
        </w:rPr>
        <w:t xml:space="preserve"> </w:t>
      </w:r>
      <w:r w:rsidR="00F379EE">
        <w:rPr>
          <w:rFonts w:ascii="Arial" w:eastAsia="Arial" w:hAnsi="Arial" w:cs="Arial"/>
          <w:sz w:val="24"/>
          <w:szCs w:val="24"/>
        </w:rPr>
        <w:t>i</w:t>
      </w:r>
      <w:r w:rsidR="00AC5B25">
        <w:rPr>
          <w:rFonts w:ascii="Arial" w:eastAsia="Arial" w:hAnsi="Arial" w:cs="Arial"/>
          <w:sz w:val="24"/>
          <w:szCs w:val="24"/>
        </w:rPr>
        <w:t xml:space="preserve">s </w:t>
      </w:r>
      <w:r w:rsidR="00BB3526">
        <w:rPr>
          <w:rFonts w:ascii="Arial" w:eastAsia="Arial" w:hAnsi="Arial" w:cs="Arial"/>
          <w:sz w:val="24"/>
          <w:szCs w:val="24"/>
        </w:rPr>
        <w:t>greater</w:t>
      </w:r>
      <w:r w:rsidR="00F379EE">
        <w:rPr>
          <w:rFonts w:ascii="Arial" w:eastAsia="Arial" w:hAnsi="Arial" w:cs="Arial"/>
          <w:sz w:val="24"/>
          <w:szCs w:val="24"/>
        </w:rPr>
        <w:t xml:space="preserve"> than mortality</w:t>
      </w:r>
      <w:r w:rsidR="00FA5180">
        <w:rPr>
          <w:rFonts w:ascii="Arial" w:eastAsia="Arial" w:hAnsi="Arial" w:cs="Arial"/>
          <w:sz w:val="24"/>
          <w:szCs w:val="24"/>
        </w:rPr>
        <w:t xml:space="preserve"> </w:t>
      </w:r>
      <w:r w:rsidR="00FA5180" w:rsidRPr="00A80760">
        <w:rPr>
          <w:rFonts w:ascii="Arial" w:eastAsia="Arial" w:hAnsi="Arial" w:cs="Arial"/>
          <w:sz w:val="24"/>
          <w:szCs w:val="24"/>
        </w:rPr>
        <w:t>(1.</w:t>
      </w:r>
      <w:r w:rsidR="00DD6E6C">
        <w:rPr>
          <w:rFonts w:ascii="Arial" w:eastAsia="Arial" w:hAnsi="Arial" w:cs="Arial"/>
          <w:sz w:val="24"/>
          <w:szCs w:val="24"/>
        </w:rPr>
        <w:t>09 y</w:t>
      </w:r>
      <w:r w:rsidR="00FA5180" w:rsidRPr="00A80760">
        <w:rPr>
          <w:rFonts w:ascii="Arial" w:eastAsia="Arial" w:hAnsi="Arial" w:cs="Arial"/>
          <w:sz w:val="24"/>
          <w:szCs w:val="24"/>
        </w:rPr>
        <w:t xml:space="preserve"> and 2.</w:t>
      </w:r>
      <w:r w:rsidR="00DD6E6C">
        <w:rPr>
          <w:rFonts w:ascii="Arial" w:eastAsia="Arial" w:hAnsi="Arial" w:cs="Arial"/>
          <w:sz w:val="24"/>
          <w:szCs w:val="24"/>
        </w:rPr>
        <w:t>33 y</w:t>
      </w:r>
      <w:r w:rsidR="00FA5180" w:rsidRPr="00A80760">
        <w:rPr>
          <w:rFonts w:ascii="Arial" w:eastAsia="Arial" w:hAnsi="Arial" w:cs="Arial"/>
          <w:sz w:val="24"/>
          <w:szCs w:val="24"/>
        </w:rPr>
        <w:t xml:space="preserve">, </w:t>
      </w:r>
      <w:r w:rsidR="00FA5180" w:rsidRPr="00A80760">
        <w:rPr>
          <w:rFonts w:ascii="Arial" w:eastAsia="Arial" w:hAnsi="Arial" w:cs="Arial"/>
          <w:sz w:val="24"/>
          <w:szCs w:val="24"/>
        </w:rPr>
        <w:lastRenderedPageBreak/>
        <w:t>respectively)</w:t>
      </w:r>
      <w:r w:rsidR="00F379EE">
        <w:rPr>
          <w:rFonts w:ascii="Arial" w:eastAsia="Arial" w:hAnsi="Arial" w:cs="Arial"/>
          <w:sz w:val="24"/>
          <w:szCs w:val="24"/>
        </w:rPr>
        <w:t xml:space="preserve">, this leads to a negative gap in </w:t>
      </w:r>
      <m:oMath>
        <m:r>
          <w:rPr>
            <w:rFonts w:ascii="Cambria Math" w:eastAsia="Cambria Math" w:hAnsi="Cambria Math" w:cs="Cambria Math"/>
            <w:sz w:val="24"/>
            <w:szCs w:val="24"/>
          </w:rPr>
          <m:t>DFLE</m:t>
        </m:r>
      </m:oMath>
      <w:r w:rsidR="00D309C5">
        <w:rPr>
          <w:rFonts w:ascii="Arial" w:eastAsia="Arial" w:hAnsi="Arial" w:cs="Arial"/>
          <w:sz w:val="24"/>
          <w:szCs w:val="24"/>
        </w:rPr>
        <w:t>,</w:t>
      </w:r>
      <w:r w:rsidR="00934E77">
        <w:rPr>
          <w:rFonts w:ascii="Arial" w:eastAsia="Arial" w:hAnsi="Arial" w:cs="Arial"/>
          <w:sz w:val="24"/>
          <w:szCs w:val="24"/>
        </w:rPr>
        <w:t xml:space="preserve"> </w:t>
      </w:r>
      <w:r w:rsidR="00D309C5">
        <w:rPr>
          <w:rFonts w:ascii="Arial" w:eastAsia="Arial" w:hAnsi="Arial" w:cs="Arial"/>
          <w:sz w:val="24"/>
          <w:szCs w:val="24"/>
        </w:rPr>
        <w:t>implying</w:t>
      </w:r>
      <w:r w:rsidR="00934E77">
        <w:rPr>
          <w:rFonts w:ascii="Arial" w:eastAsia="Arial" w:hAnsi="Arial" w:cs="Arial"/>
          <w:sz w:val="24"/>
          <w:szCs w:val="24"/>
        </w:rPr>
        <w:t xml:space="preserve"> that</w:t>
      </w:r>
      <w:r w:rsidR="00F379EE">
        <w:rPr>
          <w:rFonts w:ascii="Arial" w:eastAsia="Arial" w:hAnsi="Arial" w:cs="Arial"/>
          <w:sz w:val="24"/>
          <w:szCs w:val="24"/>
        </w:rPr>
        <w:t xml:space="preserve"> </w:t>
      </w:r>
      <w:r w:rsidR="00A80760" w:rsidRPr="00A80760">
        <w:rPr>
          <w:rFonts w:ascii="Arial" w:eastAsia="Arial" w:hAnsi="Arial" w:cs="Arial"/>
          <w:sz w:val="24"/>
          <w:szCs w:val="24"/>
        </w:rPr>
        <w:t>women have a disadvantage relative to men</w:t>
      </w:r>
      <w:r w:rsidR="00934E77">
        <w:rPr>
          <w:rFonts w:ascii="Arial" w:eastAsia="Arial" w:hAnsi="Arial" w:cs="Arial"/>
          <w:sz w:val="24"/>
          <w:szCs w:val="24"/>
        </w:rPr>
        <w:t xml:space="preserve">. </w:t>
      </w:r>
    </w:p>
    <w:p w14:paraId="36F72B54" w14:textId="77777777" w:rsidR="0019392F" w:rsidRPr="0019392F" w:rsidRDefault="0019392F" w:rsidP="0019392F">
      <w:pPr>
        <w:keepNext/>
        <w:pBdr>
          <w:top w:val="nil"/>
          <w:left w:val="nil"/>
          <w:bottom w:val="nil"/>
          <w:right w:val="nil"/>
          <w:between w:val="nil"/>
        </w:pBdr>
        <w:spacing w:after="0" w:line="360" w:lineRule="auto"/>
        <w:jc w:val="both"/>
        <w:rPr>
          <w:rFonts w:ascii="Arial" w:eastAsia="Arial" w:hAnsi="Arial" w:cs="Arial"/>
          <w:sz w:val="24"/>
          <w:szCs w:val="24"/>
        </w:rPr>
      </w:pPr>
    </w:p>
    <w:p w14:paraId="5A18943D" w14:textId="732DE99E" w:rsidR="00A41065" w:rsidRDefault="002210EF" w:rsidP="00714BEC">
      <w:pPr>
        <w:keepNext/>
        <w:spacing w:before="240" w:after="240" w:line="360" w:lineRule="auto"/>
        <w:jc w:val="both"/>
        <w:rPr>
          <w:rFonts w:ascii="Arial" w:eastAsia="Arial" w:hAnsi="Arial" w:cs="Arial"/>
          <w:b/>
          <w:sz w:val="24"/>
          <w:szCs w:val="24"/>
          <w:highlight w:val="white"/>
        </w:rPr>
      </w:pPr>
      <w:r>
        <w:rPr>
          <w:rFonts w:ascii="Arial" w:eastAsia="Arial" w:hAnsi="Arial" w:cs="Arial"/>
          <w:b/>
          <w:noProof/>
          <w:sz w:val="24"/>
          <w:szCs w:val="24"/>
        </w:rPr>
        <w:drawing>
          <wp:inline distT="0" distB="0" distL="0" distR="0" wp14:anchorId="4368444A" wp14:editId="08A2CC12">
            <wp:extent cx="5961628" cy="2986335"/>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3_Manuscrip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79376" cy="2995226"/>
                    </a:xfrm>
                    <a:prstGeom prst="rect">
                      <a:avLst/>
                    </a:prstGeom>
                  </pic:spPr>
                </pic:pic>
              </a:graphicData>
            </a:graphic>
          </wp:inline>
        </w:drawing>
      </w:r>
    </w:p>
    <w:p w14:paraId="3126A44C" w14:textId="3A3BFD89" w:rsidR="00812D86" w:rsidRDefault="00A50CB3" w:rsidP="00B63556">
      <w:pPr>
        <w:keepNext/>
        <w:spacing w:before="240" w:after="240"/>
        <w:jc w:val="both"/>
        <w:rPr>
          <w:rFonts w:ascii="Arial" w:eastAsia="Arial" w:hAnsi="Arial" w:cs="Arial"/>
          <w:sz w:val="18"/>
          <w:szCs w:val="18"/>
          <w:highlight w:val="white"/>
        </w:rPr>
      </w:pPr>
      <w:r>
        <w:rPr>
          <w:rFonts w:ascii="Arial" w:eastAsia="Arial" w:hAnsi="Arial" w:cs="Arial"/>
          <w:b/>
          <w:sz w:val="24"/>
          <w:szCs w:val="24"/>
          <w:highlight w:val="white"/>
        </w:rPr>
        <w:t xml:space="preserve">Fig </w:t>
      </w:r>
      <w:r w:rsidR="009D4099">
        <w:rPr>
          <w:rFonts w:ascii="Arial" w:eastAsia="Arial" w:hAnsi="Arial" w:cs="Arial"/>
          <w:b/>
          <w:sz w:val="24"/>
          <w:szCs w:val="24"/>
          <w:highlight w:val="white"/>
        </w:rPr>
        <w:t>3</w:t>
      </w:r>
      <w:r>
        <w:rPr>
          <w:rFonts w:ascii="Arial" w:eastAsia="Arial" w:hAnsi="Arial" w:cs="Arial"/>
          <w:b/>
          <w:sz w:val="24"/>
          <w:szCs w:val="24"/>
          <w:highlight w:val="white"/>
        </w:rPr>
        <w:t>.</w:t>
      </w:r>
      <w:r>
        <w:rPr>
          <w:rFonts w:ascii="Arial" w:eastAsia="Arial" w:hAnsi="Arial" w:cs="Arial"/>
          <w:sz w:val="24"/>
          <w:szCs w:val="24"/>
          <w:highlight w:val="white"/>
        </w:rPr>
        <w:t xml:space="preserve"> Decomposition of the gender gap </w:t>
      </w:r>
      <w:r w:rsidR="001C227A">
        <w:rPr>
          <w:rFonts w:ascii="Arial" w:eastAsia="Arial" w:hAnsi="Arial" w:cs="Arial"/>
          <w:sz w:val="24"/>
          <w:szCs w:val="24"/>
        </w:rPr>
        <w:t xml:space="preserve">(women-men) </w:t>
      </w:r>
      <w:r>
        <w:rPr>
          <w:rFonts w:ascii="Arial" w:eastAsia="Arial" w:hAnsi="Arial" w:cs="Arial"/>
          <w:sz w:val="24"/>
          <w:szCs w:val="24"/>
          <w:highlight w:val="white"/>
        </w:rPr>
        <w:t>in disability-free life expectancy (</w:t>
      </w:r>
      <m:oMath>
        <m:r>
          <w:rPr>
            <w:rFonts w:ascii="Cambria Math" w:eastAsia="Cambria Math" w:hAnsi="Cambria Math" w:cs="Cambria Math"/>
            <w:sz w:val="24"/>
            <w:szCs w:val="24"/>
          </w:rPr>
          <m:t>DFLE</m:t>
        </m:r>
      </m:oMath>
      <w:r>
        <w:rPr>
          <w:rFonts w:ascii="Arial" w:eastAsia="Arial" w:hAnsi="Arial" w:cs="Arial"/>
          <w:sz w:val="24"/>
          <w:szCs w:val="24"/>
          <w:highlight w:val="white"/>
        </w:rPr>
        <w:t>) at ages 60</w:t>
      </w:r>
      <w:r w:rsidR="000818A2">
        <w:rPr>
          <w:rFonts w:ascii="Arial" w:eastAsia="Arial" w:hAnsi="Arial" w:cs="Arial"/>
          <w:sz w:val="24"/>
          <w:szCs w:val="24"/>
          <w:highlight w:val="white"/>
        </w:rPr>
        <w:t xml:space="preserve"> y </w:t>
      </w:r>
      <w:r>
        <w:rPr>
          <w:rFonts w:ascii="Arial" w:eastAsia="Arial" w:hAnsi="Arial" w:cs="Arial"/>
          <w:sz w:val="24"/>
          <w:szCs w:val="24"/>
          <w:highlight w:val="white"/>
        </w:rPr>
        <w:t>into mortality and disability effects</w:t>
      </w:r>
      <w:r w:rsidR="009D4099">
        <w:rPr>
          <w:rFonts w:ascii="Arial" w:eastAsia="Arial" w:hAnsi="Arial" w:cs="Arial"/>
          <w:sz w:val="24"/>
          <w:szCs w:val="24"/>
          <w:highlight w:val="white"/>
        </w:rPr>
        <w:t xml:space="preserve"> (Panel A)</w:t>
      </w:r>
      <w:r>
        <w:rPr>
          <w:rFonts w:ascii="Arial" w:eastAsia="Arial" w:hAnsi="Arial" w:cs="Arial"/>
          <w:sz w:val="24"/>
          <w:szCs w:val="24"/>
          <w:highlight w:val="white"/>
        </w:rPr>
        <w:t xml:space="preserve"> </w:t>
      </w:r>
      <w:r w:rsidR="009D4099">
        <w:rPr>
          <w:rFonts w:ascii="Arial" w:eastAsia="Arial" w:hAnsi="Arial" w:cs="Arial"/>
          <w:sz w:val="24"/>
          <w:szCs w:val="24"/>
          <w:highlight w:val="white"/>
        </w:rPr>
        <w:t>and in chronic disease-free life expectancy (</w:t>
      </w:r>
      <m:oMath>
        <m:r>
          <w:rPr>
            <w:rFonts w:ascii="Cambria Math" w:eastAsia="Cambria Math" w:hAnsi="Cambria Math" w:cs="Cambria Math"/>
            <w:sz w:val="24"/>
            <w:szCs w:val="24"/>
          </w:rPr>
          <m:t>CFLE</m:t>
        </m:r>
      </m:oMath>
      <w:r w:rsidR="009D4099">
        <w:rPr>
          <w:rFonts w:ascii="Arial" w:eastAsia="Arial" w:hAnsi="Arial" w:cs="Arial"/>
          <w:sz w:val="24"/>
          <w:szCs w:val="24"/>
          <w:highlight w:val="white"/>
        </w:rPr>
        <w:t>) at ages 60</w:t>
      </w:r>
      <w:r w:rsidR="00681403">
        <w:rPr>
          <w:rFonts w:ascii="Arial" w:eastAsia="Arial" w:hAnsi="Arial" w:cs="Arial"/>
          <w:sz w:val="24"/>
          <w:szCs w:val="24"/>
          <w:highlight w:val="white"/>
        </w:rPr>
        <w:t xml:space="preserve"> y </w:t>
      </w:r>
      <w:r w:rsidR="009D4099">
        <w:rPr>
          <w:rFonts w:ascii="Arial" w:eastAsia="Arial" w:hAnsi="Arial" w:cs="Arial"/>
          <w:sz w:val="24"/>
          <w:szCs w:val="24"/>
          <w:highlight w:val="white"/>
        </w:rPr>
        <w:t xml:space="preserve">into mortality and chronic effects (Panel B) </w:t>
      </w:r>
      <w:r>
        <w:rPr>
          <w:rFonts w:ascii="Arial" w:eastAsia="Arial" w:hAnsi="Arial" w:cs="Arial"/>
          <w:sz w:val="24"/>
          <w:szCs w:val="24"/>
          <w:highlight w:val="white"/>
        </w:rPr>
        <w:t xml:space="preserve">by country. </w:t>
      </w:r>
      <w:r w:rsidR="00A44106">
        <w:rPr>
          <w:rFonts w:ascii="Arial" w:eastAsia="Arial" w:hAnsi="Arial" w:cs="Arial"/>
          <w:sz w:val="18"/>
          <w:szCs w:val="18"/>
          <w:highlight w:val="white"/>
        </w:rPr>
        <w:t>Note: Panel A</w:t>
      </w:r>
      <w:r w:rsidR="00547535">
        <w:rPr>
          <w:rFonts w:ascii="Arial" w:eastAsia="Arial" w:hAnsi="Arial" w:cs="Arial"/>
          <w:sz w:val="18"/>
          <w:szCs w:val="18"/>
          <w:highlight w:val="white"/>
        </w:rPr>
        <w:t xml:space="preserve"> </w:t>
      </w:r>
      <w:r w:rsidR="00A44106">
        <w:rPr>
          <w:rFonts w:ascii="Arial" w:eastAsia="Arial" w:hAnsi="Arial" w:cs="Arial"/>
          <w:sz w:val="18"/>
          <w:szCs w:val="18"/>
          <w:highlight w:val="white"/>
        </w:rPr>
        <w:t xml:space="preserve">presents selected countries, grouped by their GAP in </w:t>
      </w:r>
      <m:oMath>
        <m:r>
          <w:rPr>
            <w:rFonts w:ascii="Cambria Math" w:eastAsia="Cambria Math" w:hAnsi="Cambria Math" w:cs="Cambria Math"/>
            <w:sz w:val="18"/>
            <w:szCs w:val="18"/>
          </w:rPr>
          <m:t>DFLE</m:t>
        </m:r>
      </m:oMath>
      <w:r w:rsidR="00144D58" w:rsidRPr="00144D58">
        <w:rPr>
          <w:rFonts w:ascii="Arial" w:eastAsia="Arial" w:hAnsi="Arial" w:cs="Arial"/>
          <w:sz w:val="18"/>
          <w:szCs w:val="18"/>
          <w:highlight w:val="white"/>
        </w:rPr>
        <w:t xml:space="preserve"> </w:t>
      </w:r>
      <w:r w:rsidR="00A44106">
        <w:rPr>
          <w:rFonts w:ascii="Arial" w:eastAsia="Arial" w:hAnsi="Arial" w:cs="Arial"/>
          <w:sz w:val="18"/>
          <w:szCs w:val="18"/>
          <w:highlight w:val="white"/>
        </w:rPr>
        <w:t>(Women-Men) and the contributions of disability and mortality to the total GAP.</w:t>
      </w:r>
      <w:r w:rsidR="008271D9">
        <w:rPr>
          <w:rFonts w:ascii="Arial" w:eastAsia="Arial" w:hAnsi="Arial" w:cs="Arial"/>
          <w:sz w:val="18"/>
          <w:szCs w:val="18"/>
          <w:highlight w:val="white"/>
        </w:rPr>
        <w:t xml:space="preserve"> </w:t>
      </w:r>
      <w:r w:rsidR="00A44106">
        <w:rPr>
          <w:rFonts w:ascii="Arial" w:eastAsia="Arial" w:hAnsi="Arial" w:cs="Arial"/>
          <w:sz w:val="18"/>
          <w:szCs w:val="18"/>
          <w:highlight w:val="white"/>
        </w:rPr>
        <w:t xml:space="preserve">Panel B presents selected countries, grouped by their GAP in </w:t>
      </w:r>
      <m:oMath>
        <m:r>
          <w:rPr>
            <w:rFonts w:ascii="Cambria Math" w:eastAsia="Cambria Math" w:hAnsi="Cambria Math" w:cs="Cambria Math"/>
            <w:sz w:val="18"/>
            <w:szCs w:val="18"/>
          </w:rPr>
          <m:t>CFLE</m:t>
        </m:r>
      </m:oMath>
      <w:r w:rsidR="00A44106">
        <w:rPr>
          <w:rFonts w:ascii="Arial" w:eastAsia="Arial" w:hAnsi="Arial" w:cs="Arial"/>
          <w:sz w:val="18"/>
          <w:szCs w:val="18"/>
          <w:highlight w:val="white"/>
        </w:rPr>
        <w:t xml:space="preserve"> (Women-Men) and the contributions of chronic and mortality to the total GAP. </w:t>
      </w:r>
      <w:r w:rsidR="0083595B" w:rsidRPr="00B175C7">
        <w:rPr>
          <w:rFonts w:ascii="Arial" w:hAnsi="Arial" w:cs="Arial"/>
          <w:color w:val="000000"/>
          <w:sz w:val="18"/>
          <w:szCs w:val="18"/>
          <w:shd w:val="clear" w:color="auto" w:fill="FFFFFF"/>
        </w:rPr>
        <w:t xml:space="preserve">Source: Gateway to Global Aging Data, Produced by the Program on Global Aging, Health &amp; Policy, University of Southern California with funding from the National Institute on Aging (R01 AG030153). </w:t>
      </w:r>
    </w:p>
    <w:p w14:paraId="293F3663" w14:textId="77777777" w:rsidR="0083595B" w:rsidRPr="00714BEC" w:rsidRDefault="0083595B" w:rsidP="00714BEC">
      <w:pPr>
        <w:keepNext/>
        <w:spacing w:before="240" w:after="240" w:line="360" w:lineRule="auto"/>
        <w:jc w:val="both"/>
        <w:rPr>
          <w:rFonts w:ascii="Arial" w:eastAsia="Arial" w:hAnsi="Arial" w:cs="Arial"/>
          <w:sz w:val="18"/>
          <w:szCs w:val="18"/>
          <w:highlight w:val="white"/>
        </w:rPr>
      </w:pPr>
    </w:p>
    <w:p w14:paraId="5B278493" w14:textId="5E84E13A" w:rsidR="00F2560C" w:rsidRDefault="0034087B" w:rsidP="00F2560C">
      <w:pPr>
        <w:keepNext/>
        <w:pBdr>
          <w:top w:val="nil"/>
          <w:left w:val="nil"/>
          <w:bottom w:val="nil"/>
          <w:right w:val="nil"/>
          <w:between w:val="nil"/>
        </w:pBdr>
        <w:spacing w:after="0" w:line="360" w:lineRule="auto"/>
        <w:jc w:val="both"/>
        <w:rPr>
          <w:rFonts w:ascii="Arial" w:eastAsia="Arial" w:hAnsi="Arial" w:cs="Arial"/>
          <w:sz w:val="24"/>
          <w:szCs w:val="24"/>
        </w:rPr>
      </w:pPr>
      <w:r w:rsidRPr="00A80760">
        <w:rPr>
          <w:rFonts w:ascii="Arial" w:eastAsia="Arial" w:hAnsi="Arial" w:cs="Arial"/>
          <w:sz w:val="24"/>
          <w:szCs w:val="24"/>
        </w:rPr>
        <w:t>Korea</w:t>
      </w:r>
      <w:r>
        <w:rPr>
          <w:rFonts w:ascii="Arial" w:eastAsia="Arial" w:hAnsi="Arial" w:cs="Arial"/>
          <w:sz w:val="24"/>
          <w:szCs w:val="24"/>
        </w:rPr>
        <w:t xml:space="preserve"> and Denmark are among the countries with the </w:t>
      </w:r>
      <w:r w:rsidR="00EC6E82">
        <w:rPr>
          <w:rFonts w:ascii="Arial" w:eastAsia="Arial" w:hAnsi="Arial" w:cs="Arial"/>
          <w:sz w:val="24"/>
          <w:szCs w:val="24"/>
        </w:rPr>
        <w:t>widest</w:t>
      </w:r>
      <w:r>
        <w:rPr>
          <w:rFonts w:ascii="Arial" w:eastAsia="Arial" w:hAnsi="Arial" w:cs="Arial"/>
          <w:sz w:val="24"/>
          <w:szCs w:val="24"/>
        </w:rPr>
        <w:t xml:space="preserve"> gender gaps in </w:t>
      </w:r>
      <m:oMath>
        <m:r>
          <w:rPr>
            <w:rFonts w:ascii="Cambria Math" w:eastAsia="Cambria Math" w:hAnsi="Cambria Math" w:cs="Cambria Math"/>
            <w:sz w:val="24"/>
            <w:szCs w:val="24"/>
          </w:rPr>
          <m:t>DFLE</m:t>
        </m:r>
      </m:oMath>
      <w:r w:rsidR="00EC6E82">
        <w:rPr>
          <w:rFonts w:ascii="Arial" w:eastAsia="Arial" w:hAnsi="Arial" w:cs="Arial"/>
          <w:sz w:val="24"/>
          <w:szCs w:val="24"/>
        </w:rPr>
        <w:t xml:space="preserve">, </w:t>
      </w:r>
      <w:r w:rsidR="00EC6E82" w:rsidRPr="00A80760">
        <w:rPr>
          <w:rFonts w:ascii="Arial" w:eastAsia="Arial" w:hAnsi="Arial" w:cs="Arial"/>
          <w:sz w:val="24"/>
          <w:szCs w:val="24"/>
        </w:rPr>
        <w:t>4.39 y</w:t>
      </w:r>
      <w:r w:rsidR="00EC6E82">
        <w:rPr>
          <w:rFonts w:ascii="Arial" w:eastAsia="Arial" w:hAnsi="Arial" w:cs="Arial"/>
          <w:sz w:val="24"/>
          <w:szCs w:val="24"/>
        </w:rPr>
        <w:t xml:space="preserve"> and 3.01y, respectively</w:t>
      </w:r>
      <w:r w:rsidR="00F116A2">
        <w:rPr>
          <w:rFonts w:ascii="Arial" w:eastAsia="Arial" w:hAnsi="Arial" w:cs="Arial"/>
          <w:sz w:val="24"/>
          <w:szCs w:val="24"/>
        </w:rPr>
        <w:t xml:space="preserve"> (Panel A)</w:t>
      </w:r>
      <w:r w:rsidR="00EC6E82">
        <w:rPr>
          <w:rFonts w:ascii="Arial" w:eastAsia="Arial" w:hAnsi="Arial" w:cs="Arial"/>
          <w:sz w:val="24"/>
          <w:szCs w:val="24"/>
        </w:rPr>
        <w:t>.</w:t>
      </w:r>
      <w:r>
        <w:rPr>
          <w:rFonts w:ascii="Arial" w:eastAsia="Arial" w:hAnsi="Arial" w:cs="Arial"/>
          <w:sz w:val="24"/>
          <w:szCs w:val="24"/>
        </w:rPr>
        <w:t xml:space="preserve"> </w:t>
      </w:r>
      <w:r w:rsidR="00EC6E82">
        <w:rPr>
          <w:rFonts w:ascii="Arial" w:eastAsia="Arial" w:hAnsi="Arial" w:cs="Arial"/>
          <w:sz w:val="24"/>
          <w:szCs w:val="24"/>
        </w:rPr>
        <w:t xml:space="preserve"> In Korea, t</w:t>
      </w:r>
      <w:r w:rsidRPr="00A80760">
        <w:rPr>
          <w:rFonts w:ascii="Arial" w:eastAsia="Arial" w:hAnsi="Arial" w:cs="Arial"/>
          <w:sz w:val="24"/>
          <w:szCs w:val="24"/>
        </w:rPr>
        <w:t>he contribution stems mainly from the mortality advantage of women (4.74</w:t>
      </w:r>
      <w:r w:rsidR="00A62F89">
        <w:rPr>
          <w:rFonts w:ascii="Arial" w:eastAsia="Arial" w:hAnsi="Arial" w:cs="Arial"/>
          <w:sz w:val="24"/>
          <w:szCs w:val="24"/>
        </w:rPr>
        <w:t xml:space="preserve"> y</w:t>
      </w:r>
      <w:r w:rsidRPr="00A80760">
        <w:rPr>
          <w:rFonts w:ascii="Arial" w:eastAsia="Arial" w:hAnsi="Arial" w:cs="Arial"/>
          <w:sz w:val="24"/>
          <w:szCs w:val="24"/>
        </w:rPr>
        <w:t xml:space="preserve"> </w:t>
      </w:r>
      <w:r w:rsidR="004A4D75">
        <w:rPr>
          <w:rFonts w:ascii="Arial" w:eastAsia="Arial" w:hAnsi="Arial" w:cs="Arial"/>
          <w:sz w:val="24"/>
          <w:szCs w:val="24"/>
        </w:rPr>
        <w:t xml:space="preserve">for the mortality contribution </w:t>
      </w:r>
      <w:r w:rsidRPr="00A80760">
        <w:rPr>
          <w:rFonts w:ascii="Arial" w:eastAsia="Arial" w:hAnsi="Arial" w:cs="Arial"/>
          <w:sz w:val="24"/>
          <w:szCs w:val="24"/>
        </w:rPr>
        <w:t>against -0.35</w:t>
      </w:r>
      <w:r w:rsidR="00A62F89">
        <w:rPr>
          <w:rFonts w:ascii="Arial" w:eastAsia="Arial" w:hAnsi="Arial" w:cs="Arial"/>
          <w:sz w:val="24"/>
          <w:szCs w:val="24"/>
        </w:rPr>
        <w:t xml:space="preserve"> y</w:t>
      </w:r>
      <w:r w:rsidR="00C73D8D">
        <w:rPr>
          <w:rFonts w:ascii="Arial" w:eastAsia="Arial" w:hAnsi="Arial" w:cs="Arial"/>
          <w:sz w:val="24"/>
          <w:szCs w:val="24"/>
        </w:rPr>
        <w:t xml:space="preserve"> </w:t>
      </w:r>
      <w:r w:rsidRPr="00A80760">
        <w:rPr>
          <w:rFonts w:ascii="Arial" w:eastAsia="Arial" w:hAnsi="Arial" w:cs="Arial"/>
          <w:sz w:val="24"/>
          <w:szCs w:val="24"/>
        </w:rPr>
        <w:t>the role of disability)</w:t>
      </w:r>
      <w:r w:rsidR="00036D14">
        <w:rPr>
          <w:rFonts w:ascii="Arial" w:eastAsia="Arial" w:hAnsi="Arial" w:cs="Arial"/>
          <w:sz w:val="24"/>
          <w:szCs w:val="24"/>
        </w:rPr>
        <w:t xml:space="preserve">. The mortality advantage of women in Denmark is also the key factor in explaining the gap, but their advantage relative to men is also </w:t>
      </w:r>
      <w:r w:rsidR="00036D14">
        <w:rPr>
          <w:rFonts w:ascii="Arial" w:eastAsia="Arial" w:hAnsi="Arial" w:cs="Arial"/>
          <w:sz w:val="24"/>
          <w:szCs w:val="24"/>
        </w:rPr>
        <w:lastRenderedPageBreak/>
        <w:t xml:space="preserve">stemming from a positive disability </w:t>
      </w:r>
      <w:r w:rsidR="00A62F89">
        <w:rPr>
          <w:rFonts w:ascii="Arial" w:eastAsia="Arial" w:hAnsi="Arial" w:cs="Arial"/>
          <w:sz w:val="24"/>
          <w:szCs w:val="24"/>
        </w:rPr>
        <w:t>contribution</w:t>
      </w:r>
      <w:r w:rsidR="00036D14">
        <w:rPr>
          <w:rFonts w:ascii="Arial" w:eastAsia="Arial" w:hAnsi="Arial" w:cs="Arial"/>
          <w:sz w:val="24"/>
          <w:szCs w:val="24"/>
        </w:rPr>
        <w:t xml:space="preserve">, being the only country where the gap is also explained by </w:t>
      </w:r>
      <w:r w:rsidR="00D24EDC">
        <w:rPr>
          <w:rFonts w:ascii="Arial" w:eastAsia="Arial" w:hAnsi="Arial" w:cs="Arial"/>
          <w:sz w:val="24"/>
          <w:szCs w:val="24"/>
        </w:rPr>
        <w:t>an</w:t>
      </w:r>
      <w:r w:rsidR="00036D14">
        <w:rPr>
          <w:rFonts w:ascii="Arial" w:eastAsia="Arial" w:hAnsi="Arial" w:cs="Arial"/>
          <w:sz w:val="24"/>
          <w:szCs w:val="24"/>
        </w:rPr>
        <w:t xml:space="preserve"> advantage of women with regards to disability</w:t>
      </w:r>
      <w:r w:rsidR="00DB1726">
        <w:rPr>
          <w:rFonts w:ascii="Arial" w:eastAsia="Arial" w:hAnsi="Arial" w:cs="Arial"/>
          <w:sz w:val="24"/>
          <w:szCs w:val="24"/>
        </w:rPr>
        <w:t>.</w:t>
      </w:r>
      <w:r w:rsidR="00F2560C">
        <w:rPr>
          <w:rFonts w:ascii="Arial" w:eastAsia="Arial" w:hAnsi="Arial" w:cs="Arial"/>
          <w:sz w:val="24"/>
          <w:szCs w:val="24"/>
        </w:rPr>
        <w:t xml:space="preserve"> </w:t>
      </w:r>
    </w:p>
    <w:p w14:paraId="307AF7EA" w14:textId="77777777" w:rsidR="00F2560C" w:rsidRDefault="00F2560C" w:rsidP="00F2560C">
      <w:pPr>
        <w:keepNext/>
        <w:pBdr>
          <w:top w:val="nil"/>
          <w:left w:val="nil"/>
          <w:bottom w:val="nil"/>
          <w:right w:val="nil"/>
          <w:between w:val="nil"/>
        </w:pBdr>
        <w:spacing w:after="0" w:line="360" w:lineRule="auto"/>
        <w:jc w:val="both"/>
        <w:rPr>
          <w:rFonts w:ascii="Arial" w:eastAsia="Arial" w:hAnsi="Arial" w:cs="Arial"/>
          <w:sz w:val="24"/>
          <w:szCs w:val="24"/>
          <w:highlight w:val="white"/>
        </w:rPr>
      </w:pPr>
    </w:p>
    <w:p w14:paraId="6E6374F9" w14:textId="05C1DD42" w:rsidR="000E7D8E" w:rsidRDefault="00681403">
      <w:pPr>
        <w:keepNext/>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Panel B shows the</w:t>
      </w:r>
      <w:r w:rsidR="004A5657">
        <w:rPr>
          <w:rFonts w:ascii="Arial" w:eastAsia="Arial" w:hAnsi="Arial" w:cs="Arial"/>
          <w:sz w:val="24"/>
          <w:szCs w:val="24"/>
          <w:highlight w:val="white"/>
        </w:rPr>
        <w:t xml:space="preserve"> </w:t>
      </w:r>
      <w:r w:rsidR="00DB1726">
        <w:rPr>
          <w:rFonts w:ascii="Arial" w:eastAsia="Arial" w:hAnsi="Arial" w:cs="Arial"/>
          <w:sz w:val="24"/>
          <w:szCs w:val="24"/>
          <w:highlight w:val="white"/>
        </w:rPr>
        <w:t xml:space="preserve">gender gap in </w:t>
      </w:r>
      <m:oMath>
        <m:r>
          <w:rPr>
            <w:rFonts w:ascii="Cambria Math" w:eastAsia="Cambria Math" w:hAnsi="Cambria Math" w:cs="Cambria Math"/>
            <w:sz w:val="24"/>
            <w:szCs w:val="24"/>
          </w:rPr>
          <m:t>CFLE</m:t>
        </m:r>
      </m:oMath>
      <w:r w:rsidR="002F3FE1">
        <w:rPr>
          <w:rFonts w:ascii="Arial" w:eastAsia="Arial" w:hAnsi="Arial" w:cs="Arial"/>
          <w:sz w:val="24"/>
          <w:szCs w:val="24"/>
          <w:highlight w:val="white"/>
        </w:rPr>
        <w:t>, where the</w:t>
      </w:r>
      <w:r w:rsidR="00106216">
        <w:rPr>
          <w:rFonts w:ascii="Arial" w:eastAsia="Arial" w:hAnsi="Arial" w:cs="Arial"/>
          <w:sz w:val="24"/>
          <w:szCs w:val="24"/>
          <w:highlight w:val="white"/>
        </w:rPr>
        <w:t xml:space="preserve"> </w:t>
      </w:r>
      <w:r w:rsidR="009F252A">
        <w:rPr>
          <w:rFonts w:ascii="Arial" w:eastAsia="Arial" w:hAnsi="Arial" w:cs="Arial"/>
          <w:sz w:val="24"/>
          <w:szCs w:val="24"/>
          <w:highlight w:val="white"/>
        </w:rPr>
        <w:t>signal of the total gap inverts</w:t>
      </w:r>
      <w:r w:rsidR="00106216">
        <w:rPr>
          <w:rFonts w:ascii="Arial" w:eastAsia="Arial" w:hAnsi="Arial" w:cs="Arial"/>
          <w:sz w:val="24"/>
          <w:szCs w:val="24"/>
          <w:highlight w:val="white"/>
        </w:rPr>
        <w:t xml:space="preserve">, as women </w:t>
      </w:r>
      <w:r w:rsidR="004A5657">
        <w:rPr>
          <w:rFonts w:ascii="Arial" w:eastAsia="Arial" w:hAnsi="Arial" w:cs="Arial"/>
          <w:sz w:val="24"/>
          <w:szCs w:val="24"/>
          <w:highlight w:val="white"/>
        </w:rPr>
        <w:t>live less years without chronic diseases</w:t>
      </w:r>
      <w:r w:rsidR="00106216">
        <w:rPr>
          <w:rFonts w:ascii="Arial" w:eastAsia="Arial" w:hAnsi="Arial" w:cs="Arial"/>
          <w:sz w:val="24"/>
          <w:szCs w:val="24"/>
          <w:highlight w:val="white"/>
        </w:rPr>
        <w:t xml:space="preserve"> than men for most countries</w:t>
      </w:r>
      <w:r w:rsidR="008F0E41">
        <w:rPr>
          <w:rFonts w:ascii="Arial" w:eastAsia="Arial" w:hAnsi="Arial" w:cs="Arial"/>
          <w:sz w:val="24"/>
          <w:szCs w:val="24"/>
          <w:highlight w:val="white"/>
        </w:rPr>
        <w:t>, as already shown in Fig 2</w:t>
      </w:r>
      <w:r w:rsidR="00106216">
        <w:rPr>
          <w:rFonts w:ascii="Arial" w:eastAsia="Arial" w:hAnsi="Arial" w:cs="Arial"/>
          <w:sz w:val="24"/>
          <w:szCs w:val="24"/>
          <w:highlight w:val="white"/>
        </w:rPr>
        <w:t>.</w:t>
      </w:r>
      <w:r w:rsidR="003F62F1">
        <w:rPr>
          <w:rFonts w:ascii="Arial" w:eastAsia="Arial" w:hAnsi="Arial" w:cs="Arial"/>
          <w:sz w:val="24"/>
          <w:szCs w:val="24"/>
          <w:highlight w:val="white"/>
        </w:rPr>
        <w:t xml:space="preserve"> Portugal and Korea </w:t>
      </w:r>
      <w:r w:rsidR="004A5657">
        <w:rPr>
          <w:rFonts w:ascii="Arial" w:eastAsia="Arial" w:hAnsi="Arial" w:cs="Arial"/>
          <w:sz w:val="24"/>
          <w:szCs w:val="24"/>
          <w:highlight w:val="white"/>
        </w:rPr>
        <w:t xml:space="preserve">present the widest gaps in </w:t>
      </w:r>
      <m:oMath>
        <m:r>
          <w:rPr>
            <w:rFonts w:ascii="Cambria Math" w:eastAsia="Cambria Math" w:hAnsi="Cambria Math" w:cs="Cambria Math"/>
            <w:sz w:val="24"/>
            <w:szCs w:val="24"/>
          </w:rPr>
          <m:t>CFLE</m:t>
        </m:r>
      </m:oMath>
      <w:r w:rsidR="004A5657">
        <w:rPr>
          <w:rFonts w:ascii="Arial" w:eastAsia="Arial" w:hAnsi="Arial" w:cs="Arial"/>
          <w:sz w:val="24"/>
          <w:szCs w:val="24"/>
          <w:highlight w:val="white"/>
        </w:rPr>
        <w:t>, both negative</w:t>
      </w:r>
      <w:r w:rsidR="003F62F1">
        <w:rPr>
          <w:rFonts w:ascii="Arial" w:eastAsia="Arial" w:hAnsi="Arial" w:cs="Arial"/>
          <w:sz w:val="24"/>
          <w:szCs w:val="24"/>
          <w:highlight w:val="white"/>
        </w:rPr>
        <w:t>. Conversely, Israel and Slovenia are among the countries</w:t>
      </w:r>
      <w:r w:rsidR="009A1A97">
        <w:rPr>
          <w:rFonts w:ascii="Arial" w:eastAsia="Arial" w:hAnsi="Arial" w:cs="Arial"/>
          <w:sz w:val="24"/>
          <w:szCs w:val="24"/>
          <w:highlight w:val="white"/>
        </w:rPr>
        <w:t xml:space="preserve"> with the </w:t>
      </w:r>
      <w:r w:rsidR="00FF3A75">
        <w:rPr>
          <w:rFonts w:ascii="Arial" w:eastAsia="Arial" w:hAnsi="Arial" w:cs="Arial"/>
          <w:sz w:val="24"/>
          <w:szCs w:val="24"/>
          <w:highlight w:val="white"/>
        </w:rPr>
        <w:t>greatest</w:t>
      </w:r>
      <w:r w:rsidR="009A1A97">
        <w:rPr>
          <w:rFonts w:ascii="Arial" w:eastAsia="Arial" w:hAnsi="Arial" w:cs="Arial"/>
          <w:sz w:val="24"/>
          <w:szCs w:val="24"/>
          <w:highlight w:val="white"/>
        </w:rPr>
        <w:t xml:space="preserve"> positive gap</w:t>
      </w:r>
      <w:r w:rsidR="009F48F3">
        <w:rPr>
          <w:rFonts w:ascii="Arial" w:eastAsia="Arial" w:hAnsi="Arial" w:cs="Arial"/>
          <w:sz w:val="24"/>
          <w:szCs w:val="24"/>
          <w:highlight w:val="white"/>
        </w:rPr>
        <w:t>s</w:t>
      </w:r>
      <w:r w:rsidR="009A1A97">
        <w:rPr>
          <w:rFonts w:ascii="Arial" w:eastAsia="Arial" w:hAnsi="Arial" w:cs="Arial"/>
          <w:sz w:val="24"/>
          <w:szCs w:val="24"/>
          <w:highlight w:val="white"/>
        </w:rPr>
        <w:t>, or where women have an advantage</w:t>
      </w:r>
      <w:r w:rsidR="00FF3A75">
        <w:rPr>
          <w:rFonts w:ascii="Arial" w:eastAsia="Arial" w:hAnsi="Arial" w:cs="Arial"/>
          <w:sz w:val="24"/>
          <w:szCs w:val="24"/>
          <w:highlight w:val="white"/>
        </w:rPr>
        <w:t xml:space="preserve"> in the number of years lived without chronic diseases</w:t>
      </w:r>
      <w:r w:rsidR="009A1A97">
        <w:rPr>
          <w:rFonts w:ascii="Arial" w:eastAsia="Arial" w:hAnsi="Arial" w:cs="Arial"/>
          <w:sz w:val="24"/>
          <w:szCs w:val="24"/>
          <w:highlight w:val="white"/>
        </w:rPr>
        <w:t xml:space="preserve"> relative to men. </w:t>
      </w:r>
    </w:p>
    <w:p w14:paraId="00000272" w14:textId="157854F0" w:rsidR="00B133DD" w:rsidRDefault="00D85F41" w:rsidP="00F45C0A">
      <w:pPr>
        <w:keepNext/>
        <w:spacing w:before="240" w:after="240" w:line="360" w:lineRule="auto"/>
        <w:jc w:val="both"/>
        <w:rPr>
          <w:rFonts w:ascii="Arial" w:eastAsia="Arial" w:hAnsi="Arial" w:cs="Arial"/>
          <w:sz w:val="24"/>
          <w:szCs w:val="24"/>
          <w:highlight w:val="white"/>
        </w:rPr>
      </w:pPr>
      <w:r>
        <w:rPr>
          <w:rFonts w:ascii="Arial" w:eastAsia="Arial" w:hAnsi="Arial" w:cs="Arial"/>
          <w:sz w:val="24"/>
          <w:szCs w:val="24"/>
          <w:highlight w:val="white"/>
        </w:rPr>
        <w:t xml:space="preserve">Similar to gaps in </w:t>
      </w:r>
      <m:oMath>
        <m:r>
          <w:rPr>
            <w:rFonts w:ascii="Cambria Math" w:eastAsia="Cambria Math" w:hAnsi="Cambria Math" w:cs="Cambria Math"/>
            <w:sz w:val="24"/>
            <w:szCs w:val="24"/>
          </w:rPr>
          <m:t>DFLE</m:t>
        </m:r>
      </m:oMath>
      <w:r>
        <w:rPr>
          <w:rFonts w:ascii="Arial" w:eastAsia="Arial" w:hAnsi="Arial" w:cs="Arial"/>
          <w:sz w:val="24"/>
          <w:szCs w:val="24"/>
          <w:highlight w:val="white"/>
        </w:rPr>
        <w:t xml:space="preserve">, however, </w:t>
      </w:r>
      <w:r w:rsidR="00962880">
        <w:rPr>
          <w:rFonts w:ascii="Arial" w:eastAsia="Arial" w:hAnsi="Arial" w:cs="Arial"/>
          <w:sz w:val="24"/>
          <w:szCs w:val="24"/>
          <w:highlight w:val="white"/>
        </w:rPr>
        <w:t xml:space="preserve">gaps in </w:t>
      </w:r>
      <m:oMath>
        <m:r>
          <w:rPr>
            <w:rFonts w:ascii="Cambria Math" w:eastAsia="Cambria Math" w:hAnsi="Cambria Math" w:cs="Cambria Math"/>
            <w:sz w:val="24"/>
            <w:szCs w:val="24"/>
          </w:rPr>
          <m:t>CFLE</m:t>
        </m:r>
      </m:oMath>
      <w:r w:rsidR="008B7966">
        <w:rPr>
          <w:rFonts w:ascii="Arial" w:eastAsia="Arial" w:hAnsi="Arial" w:cs="Arial"/>
          <w:sz w:val="24"/>
          <w:szCs w:val="24"/>
          <w:highlight w:val="white"/>
        </w:rPr>
        <w:t xml:space="preserve"> are not necessarily drive</w:t>
      </w:r>
      <w:r w:rsidR="00AD24DF">
        <w:rPr>
          <w:rFonts w:ascii="Arial" w:eastAsia="Arial" w:hAnsi="Arial" w:cs="Arial"/>
          <w:sz w:val="24"/>
          <w:szCs w:val="24"/>
          <w:highlight w:val="white"/>
        </w:rPr>
        <w:t>n</w:t>
      </w:r>
      <w:r w:rsidR="008B7966">
        <w:rPr>
          <w:rFonts w:ascii="Arial" w:eastAsia="Arial" w:hAnsi="Arial" w:cs="Arial"/>
          <w:sz w:val="24"/>
          <w:szCs w:val="24"/>
          <w:highlight w:val="white"/>
        </w:rPr>
        <w:t xml:space="preserve"> by the same </w:t>
      </w:r>
      <w:r w:rsidR="00D2340E">
        <w:rPr>
          <w:rFonts w:ascii="Arial" w:eastAsia="Arial" w:hAnsi="Arial" w:cs="Arial"/>
          <w:sz w:val="24"/>
          <w:szCs w:val="24"/>
          <w:highlight w:val="white"/>
        </w:rPr>
        <w:t>size of the contributions of the</w:t>
      </w:r>
      <w:r w:rsidR="008B7966">
        <w:rPr>
          <w:rFonts w:ascii="Arial" w:eastAsia="Arial" w:hAnsi="Arial" w:cs="Arial"/>
          <w:sz w:val="24"/>
          <w:szCs w:val="24"/>
          <w:highlight w:val="white"/>
        </w:rPr>
        <w:t xml:space="preserve"> chronic and mortality components</w:t>
      </w:r>
      <w:r w:rsidR="0016425E">
        <w:rPr>
          <w:rFonts w:ascii="Arial" w:eastAsia="Arial" w:hAnsi="Arial" w:cs="Arial"/>
          <w:sz w:val="24"/>
          <w:szCs w:val="24"/>
          <w:highlight w:val="white"/>
        </w:rPr>
        <w:t xml:space="preserve"> (Panel B)</w:t>
      </w:r>
      <w:r w:rsidR="008B7966">
        <w:rPr>
          <w:rFonts w:ascii="Arial" w:eastAsia="Arial" w:hAnsi="Arial" w:cs="Arial"/>
          <w:sz w:val="24"/>
          <w:szCs w:val="24"/>
          <w:highlight w:val="white"/>
        </w:rPr>
        <w:t xml:space="preserve">. Israel has a total gender gap in </w:t>
      </w:r>
      <m:oMath>
        <m:r>
          <w:rPr>
            <w:rFonts w:ascii="Cambria Math" w:eastAsia="Cambria Math" w:hAnsi="Cambria Math" w:cs="Cambria Math"/>
            <w:sz w:val="24"/>
            <w:szCs w:val="24"/>
          </w:rPr>
          <m:t>CFLE</m:t>
        </m:r>
      </m:oMath>
      <w:r w:rsidR="008B7966">
        <w:rPr>
          <w:rFonts w:ascii="Arial" w:eastAsia="Arial" w:hAnsi="Arial" w:cs="Arial"/>
          <w:sz w:val="24"/>
          <w:szCs w:val="24"/>
          <w:highlight w:val="white"/>
        </w:rPr>
        <w:t xml:space="preserve"> of 1.69</w:t>
      </w:r>
      <w:r w:rsidR="007B75EE">
        <w:rPr>
          <w:rFonts w:ascii="Arial" w:eastAsia="Arial" w:hAnsi="Arial" w:cs="Arial"/>
          <w:sz w:val="24"/>
          <w:szCs w:val="24"/>
          <w:highlight w:val="white"/>
        </w:rPr>
        <w:t xml:space="preserve"> y</w:t>
      </w:r>
      <w:r w:rsidR="008B7966">
        <w:rPr>
          <w:rFonts w:ascii="Arial" w:eastAsia="Arial" w:hAnsi="Arial" w:cs="Arial"/>
          <w:sz w:val="24"/>
          <w:szCs w:val="24"/>
          <w:highlight w:val="white"/>
        </w:rPr>
        <w:t xml:space="preserve"> and Slovenia of 1.04</w:t>
      </w:r>
      <w:r w:rsidR="007B75EE">
        <w:rPr>
          <w:rFonts w:ascii="Arial" w:eastAsia="Arial" w:hAnsi="Arial" w:cs="Arial"/>
          <w:sz w:val="24"/>
          <w:szCs w:val="24"/>
          <w:highlight w:val="white"/>
        </w:rPr>
        <w:t xml:space="preserve"> y</w:t>
      </w:r>
      <w:r w:rsidR="008B7966">
        <w:rPr>
          <w:rFonts w:ascii="Arial" w:eastAsia="Arial" w:hAnsi="Arial" w:cs="Arial"/>
          <w:sz w:val="24"/>
          <w:szCs w:val="24"/>
          <w:highlight w:val="white"/>
        </w:rPr>
        <w:t xml:space="preserve">. Despite this similarity </w:t>
      </w:r>
      <w:r w:rsidR="00CF19A1">
        <w:rPr>
          <w:rFonts w:ascii="Arial" w:eastAsia="Arial" w:hAnsi="Arial" w:cs="Arial"/>
          <w:sz w:val="24"/>
          <w:szCs w:val="24"/>
          <w:highlight w:val="white"/>
        </w:rPr>
        <w:t xml:space="preserve">and a positive gap in </w:t>
      </w:r>
      <m:oMath>
        <m:r>
          <w:rPr>
            <w:rFonts w:ascii="Cambria Math" w:eastAsia="Cambria Math" w:hAnsi="Cambria Math" w:cs="Cambria Math"/>
            <w:sz w:val="24"/>
            <w:szCs w:val="24"/>
          </w:rPr>
          <m:t>CFLE</m:t>
        </m:r>
      </m:oMath>
      <w:r w:rsidR="00CF19A1">
        <w:rPr>
          <w:rFonts w:ascii="Arial" w:eastAsia="Arial" w:hAnsi="Arial" w:cs="Arial"/>
          <w:sz w:val="24"/>
          <w:szCs w:val="24"/>
          <w:highlight w:val="white"/>
        </w:rPr>
        <w:t>, in Slovenia the gap is explained by a</w:t>
      </w:r>
      <w:r w:rsidR="00D2340E">
        <w:rPr>
          <w:rFonts w:ascii="Arial" w:eastAsia="Arial" w:hAnsi="Arial" w:cs="Arial"/>
          <w:sz w:val="24"/>
          <w:szCs w:val="24"/>
          <w:highlight w:val="white"/>
        </w:rPr>
        <w:t xml:space="preserve"> large</w:t>
      </w:r>
      <w:r w:rsidR="00CF19A1">
        <w:rPr>
          <w:rFonts w:ascii="Arial" w:eastAsia="Arial" w:hAnsi="Arial" w:cs="Arial"/>
          <w:sz w:val="24"/>
          <w:szCs w:val="24"/>
          <w:highlight w:val="white"/>
        </w:rPr>
        <w:t xml:space="preserve"> </w:t>
      </w:r>
      <w:r w:rsidR="0016414E">
        <w:rPr>
          <w:rFonts w:ascii="Arial" w:eastAsia="Arial" w:hAnsi="Arial" w:cs="Arial"/>
          <w:sz w:val="24"/>
          <w:szCs w:val="24"/>
          <w:highlight w:val="white"/>
        </w:rPr>
        <w:t xml:space="preserve">and positive </w:t>
      </w:r>
      <w:r w:rsidR="00CF19A1">
        <w:rPr>
          <w:rFonts w:ascii="Arial" w:eastAsia="Arial" w:hAnsi="Arial" w:cs="Arial"/>
          <w:sz w:val="24"/>
          <w:szCs w:val="24"/>
          <w:highlight w:val="white"/>
        </w:rPr>
        <w:t xml:space="preserve">mortality </w:t>
      </w:r>
      <w:r w:rsidR="00D2340E">
        <w:rPr>
          <w:rFonts w:ascii="Arial" w:eastAsia="Arial" w:hAnsi="Arial" w:cs="Arial"/>
          <w:sz w:val="24"/>
          <w:szCs w:val="24"/>
          <w:highlight w:val="white"/>
        </w:rPr>
        <w:t>contribution</w:t>
      </w:r>
      <w:r w:rsidR="00CF19A1">
        <w:rPr>
          <w:rFonts w:ascii="Arial" w:eastAsia="Arial" w:hAnsi="Arial" w:cs="Arial"/>
          <w:sz w:val="24"/>
          <w:szCs w:val="24"/>
          <w:highlight w:val="white"/>
        </w:rPr>
        <w:t xml:space="preserve"> and a</w:t>
      </w:r>
      <w:r w:rsidR="00D2340E">
        <w:rPr>
          <w:rFonts w:ascii="Arial" w:eastAsia="Arial" w:hAnsi="Arial" w:cs="Arial"/>
          <w:sz w:val="24"/>
          <w:szCs w:val="24"/>
          <w:highlight w:val="white"/>
        </w:rPr>
        <w:t xml:space="preserve"> small and</w:t>
      </w:r>
      <w:r w:rsidR="00CF19A1">
        <w:rPr>
          <w:rFonts w:ascii="Arial" w:eastAsia="Arial" w:hAnsi="Arial" w:cs="Arial"/>
          <w:sz w:val="24"/>
          <w:szCs w:val="24"/>
          <w:highlight w:val="white"/>
        </w:rPr>
        <w:t xml:space="preserve"> negative chronic </w:t>
      </w:r>
      <w:r w:rsidR="00D2340E">
        <w:rPr>
          <w:rFonts w:ascii="Arial" w:eastAsia="Arial" w:hAnsi="Arial" w:cs="Arial"/>
          <w:sz w:val="24"/>
          <w:szCs w:val="24"/>
          <w:highlight w:val="white"/>
        </w:rPr>
        <w:t>contribution to the gap.</w:t>
      </w:r>
      <w:r w:rsidR="00CF19A1">
        <w:rPr>
          <w:rFonts w:ascii="Arial" w:eastAsia="Arial" w:hAnsi="Arial" w:cs="Arial"/>
          <w:sz w:val="24"/>
          <w:szCs w:val="24"/>
          <w:highlight w:val="white"/>
        </w:rPr>
        <w:t xml:space="preserve"> </w:t>
      </w:r>
      <w:r w:rsidR="00D2340E">
        <w:rPr>
          <w:rFonts w:ascii="Arial" w:eastAsia="Arial" w:hAnsi="Arial" w:cs="Arial"/>
          <w:sz w:val="24"/>
          <w:szCs w:val="24"/>
          <w:highlight w:val="white"/>
        </w:rPr>
        <w:t>Conversely,</w:t>
      </w:r>
      <w:r w:rsidR="00CF19A1">
        <w:rPr>
          <w:rFonts w:ascii="Arial" w:eastAsia="Arial" w:hAnsi="Arial" w:cs="Arial"/>
          <w:sz w:val="24"/>
          <w:szCs w:val="24"/>
          <w:highlight w:val="white"/>
        </w:rPr>
        <w:t xml:space="preserve"> in Israel both components </w:t>
      </w:r>
      <w:r w:rsidR="00D2340E">
        <w:rPr>
          <w:rFonts w:ascii="Arial" w:eastAsia="Arial" w:hAnsi="Arial" w:cs="Arial"/>
          <w:sz w:val="24"/>
          <w:szCs w:val="24"/>
          <w:highlight w:val="white"/>
        </w:rPr>
        <w:t xml:space="preserve">are small </w:t>
      </w:r>
      <w:r w:rsidR="00F05B8B">
        <w:rPr>
          <w:rFonts w:ascii="Arial" w:eastAsia="Arial" w:hAnsi="Arial" w:cs="Arial"/>
          <w:sz w:val="24"/>
          <w:szCs w:val="24"/>
          <w:highlight w:val="white"/>
        </w:rPr>
        <w:t xml:space="preserve">and </w:t>
      </w:r>
      <w:r w:rsidR="00D2340E">
        <w:rPr>
          <w:rFonts w:ascii="Arial" w:eastAsia="Arial" w:hAnsi="Arial" w:cs="Arial"/>
          <w:sz w:val="24"/>
          <w:szCs w:val="24"/>
          <w:highlight w:val="white"/>
        </w:rPr>
        <w:t>positive, resulting in a women advantage in term of the number of years lived without chronic diseases</w:t>
      </w:r>
      <w:r w:rsidR="00CF19A1">
        <w:rPr>
          <w:rFonts w:ascii="Arial" w:eastAsia="Arial" w:hAnsi="Arial" w:cs="Arial"/>
          <w:sz w:val="24"/>
          <w:szCs w:val="24"/>
          <w:highlight w:val="white"/>
        </w:rPr>
        <w:t>.</w:t>
      </w:r>
      <w:r w:rsidR="00AD24DF">
        <w:rPr>
          <w:rFonts w:ascii="Arial" w:eastAsia="Arial" w:hAnsi="Arial" w:cs="Arial"/>
          <w:sz w:val="24"/>
          <w:szCs w:val="24"/>
          <w:highlight w:val="white"/>
        </w:rPr>
        <w:t xml:space="preserve"> </w:t>
      </w:r>
      <w:r w:rsidR="002115EB">
        <w:rPr>
          <w:rFonts w:ascii="Arial" w:eastAsia="Arial" w:hAnsi="Arial" w:cs="Arial"/>
          <w:sz w:val="24"/>
          <w:szCs w:val="24"/>
          <w:highlight w:val="white"/>
        </w:rPr>
        <w:t>In Korea and Portugal</w:t>
      </w:r>
      <w:r w:rsidR="00972727">
        <w:rPr>
          <w:rFonts w:ascii="Arial" w:eastAsia="Arial" w:hAnsi="Arial" w:cs="Arial"/>
          <w:sz w:val="24"/>
          <w:szCs w:val="24"/>
          <w:highlight w:val="white"/>
        </w:rPr>
        <w:t>,</w:t>
      </w:r>
      <w:r w:rsidR="002115EB">
        <w:rPr>
          <w:rFonts w:ascii="Arial" w:eastAsia="Arial" w:hAnsi="Arial" w:cs="Arial"/>
          <w:sz w:val="24"/>
          <w:szCs w:val="24"/>
          <w:highlight w:val="white"/>
        </w:rPr>
        <w:t xml:space="preserve"> the negative gap in </w:t>
      </w:r>
      <m:oMath>
        <m:r>
          <w:rPr>
            <w:rFonts w:ascii="Cambria Math" w:eastAsia="Cambria Math" w:hAnsi="Cambria Math" w:cs="Cambria Math"/>
            <w:sz w:val="24"/>
            <w:szCs w:val="24"/>
          </w:rPr>
          <m:t>CFLE</m:t>
        </m:r>
      </m:oMath>
      <w:r w:rsidR="002115EB">
        <w:rPr>
          <w:rFonts w:ascii="Arial" w:eastAsia="Arial" w:hAnsi="Arial" w:cs="Arial"/>
          <w:sz w:val="24"/>
          <w:szCs w:val="24"/>
          <w:highlight w:val="white"/>
        </w:rPr>
        <w:t xml:space="preserve"> implies that </w:t>
      </w:r>
      <w:r w:rsidR="00BC0E2B">
        <w:rPr>
          <w:rFonts w:ascii="Arial" w:eastAsia="Arial" w:hAnsi="Arial" w:cs="Arial"/>
          <w:sz w:val="24"/>
          <w:szCs w:val="24"/>
          <w:highlight w:val="white"/>
        </w:rPr>
        <w:t>women</w:t>
      </w:r>
      <w:r w:rsidR="002115EB">
        <w:rPr>
          <w:rFonts w:ascii="Arial" w:eastAsia="Arial" w:hAnsi="Arial" w:cs="Arial"/>
          <w:sz w:val="24"/>
          <w:szCs w:val="24"/>
          <w:highlight w:val="white"/>
        </w:rPr>
        <w:t xml:space="preserve"> </w:t>
      </w:r>
      <w:r w:rsidR="00A354DF">
        <w:rPr>
          <w:rFonts w:ascii="Arial" w:eastAsia="Arial" w:hAnsi="Arial" w:cs="Arial"/>
          <w:sz w:val="24"/>
          <w:szCs w:val="24"/>
          <w:highlight w:val="white"/>
        </w:rPr>
        <w:t xml:space="preserve">live </w:t>
      </w:r>
      <w:r w:rsidR="00BC0E2B">
        <w:rPr>
          <w:rFonts w:ascii="Arial" w:eastAsia="Arial" w:hAnsi="Arial" w:cs="Arial"/>
          <w:sz w:val="24"/>
          <w:szCs w:val="24"/>
          <w:highlight w:val="white"/>
        </w:rPr>
        <w:t>less</w:t>
      </w:r>
      <w:r w:rsidR="00A354DF">
        <w:rPr>
          <w:rFonts w:ascii="Arial" w:eastAsia="Arial" w:hAnsi="Arial" w:cs="Arial"/>
          <w:sz w:val="24"/>
          <w:szCs w:val="24"/>
          <w:highlight w:val="white"/>
        </w:rPr>
        <w:t xml:space="preserve"> years with chronic diseases</w:t>
      </w:r>
      <w:r w:rsidR="002115EB">
        <w:rPr>
          <w:rFonts w:ascii="Arial" w:eastAsia="Arial" w:hAnsi="Arial" w:cs="Arial"/>
          <w:sz w:val="24"/>
          <w:szCs w:val="24"/>
          <w:highlight w:val="white"/>
        </w:rPr>
        <w:t xml:space="preserve"> relative to men, with a strong </w:t>
      </w:r>
      <w:r w:rsidR="00A354DF">
        <w:rPr>
          <w:rFonts w:ascii="Arial" w:eastAsia="Arial" w:hAnsi="Arial" w:cs="Arial"/>
          <w:sz w:val="24"/>
          <w:szCs w:val="24"/>
          <w:highlight w:val="white"/>
        </w:rPr>
        <w:t>contribution</w:t>
      </w:r>
      <w:r w:rsidR="002115EB">
        <w:rPr>
          <w:rFonts w:ascii="Arial" w:eastAsia="Arial" w:hAnsi="Arial" w:cs="Arial"/>
          <w:sz w:val="24"/>
          <w:szCs w:val="24"/>
          <w:highlight w:val="white"/>
        </w:rPr>
        <w:t xml:space="preserve"> of chronic </w:t>
      </w:r>
      <w:r w:rsidR="00A354DF">
        <w:rPr>
          <w:rFonts w:ascii="Arial" w:eastAsia="Arial" w:hAnsi="Arial" w:cs="Arial"/>
          <w:sz w:val="24"/>
          <w:szCs w:val="24"/>
          <w:highlight w:val="white"/>
        </w:rPr>
        <w:t>diseases to the gap</w:t>
      </w:r>
      <w:r w:rsidR="002115EB">
        <w:rPr>
          <w:rFonts w:ascii="Arial" w:eastAsia="Arial" w:hAnsi="Arial" w:cs="Arial"/>
          <w:sz w:val="24"/>
          <w:szCs w:val="24"/>
          <w:highlight w:val="white"/>
        </w:rPr>
        <w:t xml:space="preserve">. </w:t>
      </w:r>
    </w:p>
    <w:p w14:paraId="445F48AA" w14:textId="77777777" w:rsidR="0016264B" w:rsidRPr="00F45C0A" w:rsidRDefault="0016264B" w:rsidP="00F45C0A">
      <w:pPr>
        <w:keepNext/>
        <w:spacing w:before="240" w:after="240" w:line="360" w:lineRule="auto"/>
        <w:jc w:val="both"/>
        <w:rPr>
          <w:rFonts w:ascii="Arial" w:eastAsia="Arial" w:hAnsi="Arial" w:cs="Arial"/>
          <w:sz w:val="24"/>
          <w:szCs w:val="24"/>
          <w:highlight w:val="white"/>
        </w:rPr>
      </w:pPr>
    </w:p>
    <w:p w14:paraId="00000273" w14:textId="77777777" w:rsidR="00B133DD" w:rsidRDefault="00A50CB3">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 xml:space="preserve">Discussion </w:t>
      </w:r>
    </w:p>
    <w:p w14:paraId="00000274" w14:textId="0287D642" w:rsidR="00B133DD" w:rsidRDefault="00B133DD" w:rsidP="0025608A">
      <w:pPr>
        <w:pBdr>
          <w:top w:val="nil"/>
          <w:left w:val="nil"/>
          <w:bottom w:val="nil"/>
          <w:right w:val="nil"/>
          <w:between w:val="nil"/>
        </w:pBdr>
        <w:spacing w:after="0"/>
        <w:jc w:val="both"/>
        <w:rPr>
          <w:rFonts w:ascii="Arial" w:eastAsia="Arial" w:hAnsi="Arial" w:cs="Arial"/>
          <w:color w:val="000000"/>
          <w:sz w:val="24"/>
          <w:szCs w:val="24"/>
        </w:rPr>
      </w:pPr>
    </w:p>
    <w:p w14:paraId="7938990F" w14:textId="21FE8508" w:rsidR="0016264B" w:rsidRDefault="00480758" w:rsidP="0016264B">
      <w:pPr>
        <w:keepNext/>
        <w:spacing w:before="240" w:after="240" w:line="360" w:lineRule="auto"/>
        <w:jc w:val="both"/>
        <w:rPr>
          <w:rFonts w:ascii="Arial" w:eastAsia="Arial" w:hAnsi="Arial" w:cs="Arial"/>
          <w:sz w:val="24"/>
          <w:szCs w:val="24"/>
          <w:highlight w:val="white"/>
        </w:rPr>
      </w:pPr>
      <w:r>
        <w:rPr>
          <w:rFonts w:ascii="Arial" w:eastAsia="Arial" w:hAnsi="Arial" w:cs="Arial"/>
          <w:color w:val="000000"/>
          <w:sz w:val="24"/>
          <w:szCs w:val="24"/>
        </w:rPr>
        <w:t>Our findings show that using gender gaps in healthy lifespans as a metric for gender inequality</w:t>
      </w:r>
      <w:r w:rsidRPr="00337D4B">
        <w:rPr>
          <w:rFonts w:ascii="Arial" w:eastAsia="Arial" w:hAnsi="Arial" w:cs="Arial"/>
          <w:color w:val="000000"/>
          <w:sz w:val="24"/>
          <w:szCs w:val="24"/>
        </w:rPr>
        <w:t xml:space="preserve"> </w:t>
      </w:r>
      <w:r>
        <w:rPr>
          <w:rFonts w:ascii="Arial" w:eastAsia="Arial" w:hAnsi="Arial" w:cs="Arial"/>
          <w:color w:val="000000"/>
          <w:sz w:val="24"/>
          <w:szCs w:val="24"/>
        </w:rPr>
        <w:t xml:space="preserve">is </w:t>
      </w:r>
      <w:r w:rsidRPr="00337D4B">
        <w:rPr>
          <w:rFonts w:ascii="Arial" w:eastAsia="Arial" w:hAnsi="Arial" w:cs="Arial"/>
          <w:color w:val="000000"/>
          <w:sz w:val="24"/>
          <w:szCs w:val="24"/>
        </w:rPr>
        <w:t>misleading</w:t>
      </w:r>
      <w:r>
        <w:rPr>
          <w:rFonts w:ascii="Arial" w:eastAsia="Arial" w:hAnsi="Arial" w:cs="Arial"/>
          <w:color w:val="000000"/>
          <w:sz w:val="24"/>
          <w:szCs w:val="24"/>
        </w:rPr>
        <w:t>.</w:t>
      </w:r>
      <w:r w:rsidR="005069B5">
        <w:rPr>
          <w:rFonts w:ascii="Arial" w:eastAsia="Arial" w:hAnsi="Arial" w:cs="Arial"/>
          <w:color w:val="000000"/>
          <w:sz w:val="24"/>
          <w:szCs w:val="24"/>
        </w:rPr>
        <w:t xml:space="preserve"> </w:t>
      </w:r>
      <w:bookmarkStart w:id="18" w:name="_Hlk139547402"/>
      <w:r w:rsidR="00A749D6">
        <w:rPr>
          <w:rFonts w:ascii="Arial" w:eastAsia="Arial" w:hAnsi="Arial" w:cs="Arial"/>
          <w:color w:val="000000"/>
          <w:sz w:val="24"/>
          <w:szCs w:val="24"/>
        </w:rPr>
        <w:t>Gender gaps in hea</w:t>
      </w:r>
      <w:r w:rsidR="007D4FBF">
        <w:rPr>
          <w:rFonts w:ascii="Arial" w:eastAsia="Arial" w:hAnsi="Arial" w:cs="Arial"/>
          <w:color w:val="000000"/>
          <w:sz w:val="24"/>
          <w:szCs w:val="24"/>
        </w:rPr>
        <w:t>l</w:t>
      </w:r>
      <w:r w:rsidR="00A749D6">
        <w:rPr>
          <w:rFonts w:ascii="Arial" w:eastAsia="Arial" w:hAnsi="Arial" w:cs="Arial"/>
          <w:color w:val="000000"/>
          <w:sz w:val="24"/>
          <w:szCs w:val="24"/>
        </w:rPr>
        <w:t xml:space="preserve">thy lifespans are often used to </w:t>
      </w:r>
      <w:r w:rsidR="00C1091F">
        <w:rPr>
          <w:rFonts w:ascii="Arial" w:eastAsia="Arial" w:hAnsi="Arial" w:cs="Arial"/>
          <w:color w:val="000000"/>
          <w:sz w:val="24"/>
          <w:szCs w:val="24"/>
        </w:rPr>
        <w:t xml:space="preserve">assess </w:t>
      </w:r>
      <w:r w:rsidR="00A749D6">
        <w:rPr>
          <w:rFonts w:ascii="Arial" w:eastAsia="Arial" w:hAnsi="Arial" w:cs="Arial"/>
          <w:color w:val="000000"/>
          <w:sz w:val="24"/>
          <w:szCs w:val="24"/>
        </w:rPr>
        <w:t xml:space="preserve">gender inequality in health </w:t>
      </w:r>
      <w:r w:rsidR="00C1091F">
        <w:rPr>
          <w:rFonts w:ascii="Arial" w:eastAsia="Arial" w:hAnsi="Arial" w:cs="Arial"/>
          <w:color w:val="000000"/>
          <w:sz w:val="24"/>
          <w:szCs w:val="24"/>
        </w:rPr>
        <w:t xml:space="preserve">and perform comparisons </w:t>
      </w:r>
      <w:r w:rsidR="00A749D6">
        <w:rPr>
          <w:rFonts w:ascii="Arial" w:eastAsia="Arial" w:hAnsi="Arial" w:cs="Arial"/>
          <w:color w:val="000000"/>
          <w:sz w:val="24"/>
          <w:szCs w:val="24"/>
        </w:rPr>
        <w:t>across countries.</w:t>
      </w:r>
      <w:r w:rsidR="00EF745F">
        <w:rPr>
          <w:rFonts w:ascii="Arial" w:eastAsia="Arial" w:hAnsi="Arial" w:cs="Arial"/>
          <w:color w:val="000000"/>
          <w:sz w:val="24"/>
          <w:szCs w:val="24"/>
        </w:rPr>
        <w:t xml:space="preserve"> </w:t>
      </w:r>
      <w:bookmarkEnd w:id="18"/>
      <w:r w:rsidR="00EA4483">
        <w:rPr>
          <w:rFonts w:ascii="Arial" w:eastAsia="Arial" w:hAnsi="Arial" w:cs="Arial"/>
          <w:color w:val="000000"/>
          <w:sz w:val="24"/>
          <w:szCs w:val="24"/>
        </w:rPr>
        <w:t>However, it is worth questioning whether these gaps truly represent the most effective way to benchmark countries</w:t>
      </w:r>
      <w:r w:rsidR="00BF2A66">
        <w:rPr>
          <w:rFonts w:ascii="Arial" w:eastAsia="Arial" w:hAnsi="Arial" w:cs="Arial"/>
          <w:color w:val="000000"/>
          <w:sz w:val="24"/>
          <w:szCs w:val="24"/>
        </w:rPr>
        <w:t xml:space="preserve"> and guide </w:t>
      </w:r>
      <w:r w:rsidR="00906FAE">
        <w:rPr>
          <w:rFonts w:ascii="Arial" w:eastAsia="Arial" w:hAnsi="Arial" w:cs="Arial"/>
          <w:color w:val="000000"/>
          <w:sz w:val="24"/>
          <w:szCs w:val="24"/>
        </w:rPr>
        <w:t xml:space="preserve">gender equity </w:t>
      </w:r>
      <w:r w:rsidR="00BF2A66">
        <w:rPr>
          <w:rFonts w:ascii="Arial" w:eastAsia="Arial" w:hAnsi="Arial" w:cs="Arial"/>
          <w:color w:val="000000"/>
          <w:sz w:val="24"/>
          <w:szCs w:val="24"/>
        </w:rPr>
        <w:t>polic</w:t>
      </w:r>
      <w:r w:rsidR="00906FAE">
        <w:rPr>
          <w:rFonts w:ascii="Arial" w:eastAsia="Arial" w:hAnsi="Arial" w:cs="Arial"/>
          <w:color w:val="000000"/>
          <w:sz w:val="24"/>
          <w:szCs w:val="24"/>
        </w:rPr>
        <w:t>ies</w:t>
      </w:r>
      <w:r w:rsidR="00EA4483">
        <w:rPr>
          <w:rFonts w:ascii="Arial" w:eastAsia="Arial" w:hAnsi="Arial" w:cs="Arial"/>
          <w:color w:val="000000"/>
          <w:sz w:val="24"/>
          <w:szCs w:val="24"/>
        </w:rPr>
        <w:t>.</w:t>
      </w:r>
      <w:r w:rsidR="008965FB" w:rsidRPr="008965FB">
        <w:rPr>
          <w:rFonts w:ascii="Arial" w:eastAsia="Arial" w:hAnsi="Arial" w:cs="Arial"/>
          <w:color w:val="000000"/>
          <w:sz w:val="24"/>
          <w:szCs w:val="24"/>
        </w:rPr>
        <w:t xml:space="preserve"> </w:t>
      </w:r>
    </w:p>
    <w:p w14:paraId="4AB0EA24" w14:textId="7FDAFB6C" w:rsidR="00EC7EC6" w:rsidRDefault="00EC7EC6" w:rsidP="008965FB">
      <w:pPr>
        <w:pBdr>
          <w:top w:val="nil"/>
          <w:left w:val="nil"/>
          <w:bottom w:val="nil"/>
          <w:right w:val="nil"/>
          <w:between w:val="nil"/>
        </w:pBdr>
        <w:spacing w:after="0" w:line="360" w:lineRule="auto"/>
        <w:jc w:val="both"/>
        <w:rPr>
          <w:rFonts w:ascii="Arial" w:eastAsia="Arial" w:hAnsi="Arial" w:cs="Arial"/>
          <w:color w:val="000000"/>
          <w:sz w:val="24"/>
          <w:szCs w:val="24"/>
        </w:rPr>
      </w:pPr>
    </w:p>
    <w:p w14:paraId="2DC0943D" w14:textId="29178C04" w:rsidR="009469DB" w:rsidRPr="009469DB" w:rsidRDefault="00A50CB3" w:rsidP="009469DB">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eastAsia="Arial" w:hAnsi="Arial" w:cs="Arial"/>
          <w:sz w:val="24"/>
          <w:szCs w:val="24"/>
        </w:rPr>
        <w:lastRenderedPageBreak/>
        <w:t>Recent work has shown that policies that aim to advance gender equality in health across different countries have surprisingly poor design and implementation flaws, which are mostly due to scarcity of relevant data and accurate indicators</w:t>
      </w:r>
      <w:r w:rsidR="00BA4B06">
        <w:rPr>
          <w:rFonts w:ascii="Arial" w:eastAsia="Arial" w:hAnsi="Arial" w:cs="Arial"/>
          <w:sz w:val="24"/>
          <w:szCs w:val="24"/>
        </w:rPr>
        <w:t xml:space="preserve"> </w:t>
      </w:r>
      <w:r w:rsidR="00BA4B06">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{"citationItems":[{"id":"ITEM-1","itemData":{"DOI":"10.3390/ijerph18010327","ISSN":"1660-4601","abstract":"Gender is recognized as one of the most relevant determinants of health inequalities. This scoping review sought to identify and analyse policies, either implemented or formulated as proposals, which aimed to reduce gender inequalities in health. We searched Medline, Web of Science, and Scielo. Of 2895 records, 91 full text articles were analysed, and 33 papers were included. Of these papers, 22 described the process of formulation, implementation, or evaluation of policies whose aim was to reduce gender inequalities in health; six focused on recommendations, and the remaining five dealt with both issues. Our review showed that the policies aimed at reducing gender inequalities in health, either implemented or formulated as proposals, are scarce. Moreover, despite some success, overall progress has been slow. The studies show failures in design and particularly in the implementation process. We found a lack of awareness and capacity in the policy-making progress, under-financing, bureaucratization, shortage of relevant data, and absence of women’s participation in decision-making. Therefore, an emphasis on the design and implementation of gender-sensitive policies seems essential to advance gender equality in health. This scoping review gathers evidence to support the design of such policies and recommendations that can facilitate their implementation.","author":[{"dropping-particle":"","family":"Crespí-Lloréns","given":"Nuria","non-dropping-particle":"","parse-names":false,"suffix":""},{"dropping-particle":"","family":"Hernández-Aguado","given":"Ildefonso","non-dropping-particle":"","parse-names":false,"suffix":""},{"dropping-particle":"","family":"Chilet-Rosell","given":"Elisa","non-dropping-particle":"","parse-names":false,"suffix":""}],"container-title":"International Journal of Environmental Research and Public Health","id":"ITEM-1","issue":"1","issued":{"date-parts":[["2021","1","5"]]},"page":"327","title":"Have Policies Tackled Gender Inequalities in Health? A Scoping Review","type":"article-journal","volume":"18"},"uris":["http://www.mendeley.com/documents/?uuid=6d99780c-5d4c-4e5a-8a04-5601bd84c3d8"]}],"mendeley":{"formattedCitation":"(37)","plainTextFormattedCitation":"(37)","previouslyFormattedCitation":"(37)"},"properties":{"noteIndex":0},"schema":"https://github.com/citation-style-language/schema/raw/master/csl-citation.json"}</w:instrText>
      </w:r>
      <w:r w:rsidR="00BA4B06">
        <w:rPr>
          <w:rFonts w:ascii="Arial" w:eastAsia="Arial" w:hAnsi="Arial" w:cs="Arial"/>
          <w:sz w:val="24"/>
          <w:szCs w:val="24"/>
        </w:rPr>
        <w:fldChar w:fldCharType="separate"/>
      </w:r>
      <w:r w:rsidR="00255283" w:rsidRPr="00255283">
        <w:rPr>
          <w:rFonts w:ascii="Arial" w:eastAsia="Arial" w:hAnsi="Arial" w:cs="Arial"/>
          <w:noProof/>
          <w:sz w:val="24"/>
          <w:szCs w:val="24"/>
        </w:rPr>
        <w:t>(37)</w:t>
      </w:r>
      <w:r w:rsidR="00BA4B06">
        <w:rPr>
          <w:rFonts w:ascii="Arial" w:eastAsia="Arial" w:hAnsi="Arial" w:cs="Arial"/>
          <w:sz w:val="24"/>
          <w:szCs w:val="24"/>
        </w:rPr>
        <w:fldChar w:fldCharType="end"/>
      </w:r>
      <w:r w:rsidR="00BA4B06">
        <w:rPr>
          <w:rFonts w:ascii="Arial" w:eastAsia="Arial" w:hAnsi="Arial" w:cs="Arial"/>
          <w:sz w:val="24"/>
          <w:szCs w:val="24"/>
        </w:rPr>
        <w:t>.</w:t>
      </w:r>
      <w:r w:rsidR="006F5405">
        <w:rPr>
          <w:rFonts w:ascii="Arial" w:eastAsia="Arial" w:hAnsi="Arial" w:cs="Arial"/>
          <w:color w:val="000000"/>
          <w:sz w:val="24"/>
          <w:szCs w:val="24"/>
        </w:rPr>
        <w:t xml:space="preserve"> </w:t>
      </w:r>
      <w:r>
        <w:rPr>
          <w:rFonts w:ascii="Arial" w:eastAsia="Arial" w:hAnsi="Arial" w:cs="Arial"/>
          <w:color w:val="000000"/>
          <w:sz w:val="24"/>
          <w:szCs w:val="24"/>
        </w:rPr>
        <w:t>Taking gender gaps as a standpoint for conducting studies on gender differences when they are masking important underlying differences in health and mortality may also explain why some studies find conflicting results or no correlation between cross-national variation in gender gaps and societal-level gender inequality</w:t>
      </w:r>
      <w:r w:rsidR="00DF2CAF">
        <w:rPr>
          <w:rFonts w:ascii="Arial" w:eastAsia="Arial" w:hAnsi="Arial" w:cs="Arial"/>
          <w:color w:val="000000"/>
          <w:sz w:val="24"/>
          <w:szCs w:val="24"/>
        </w:rPr>
        <w:t xml:space="preserve"> </w:t>
      </w:r>
      <w:r w:rsidR="00DF2CAF">
        <w:rPr>
          <w:rFonts w:ascii="Arial" w:eastAsia="Arial" w:hAnsi="Arial" w:cs="Arial"/>
          <w:color w:val="000000"/>
          <w:sz w:val="24"/>
          <w:szCs w:val="24"/>
        </w:rPr>
        <w:fldChar w:fldCharType="begin" w:fldLock="1"/>
      </w:r>
      <w:r w:rsidR="002B6B4A">
        <w:rPr>
          <w:rFonts w:ascii="Arial" w:eastAsia="Arial" w:hAnsi="Arial" w:cs="Arial"/>
          <w:color w:val="000000"/>
          <w:sz w:val="24"/>
          <w:szCs w:val="24"/>
        </w:rPr>
        <w:instrText>ADDIN CSL_CITATION {"citationItems":[{"id":"ITEM-1","itemData":{"DOI":"10.1016/J.SOCSCIMED.2013.08.028","ISSN":"02779536","PMID":"24331878","abstract":"Multiple studies have found that women report being in worse health despite living longer. Gender gaps vary cross-nationally, but relatively little is known about the causes of comparative differences. Existing literature is inconclusive as to whether gender gaps in health are smaller in more gender equal societies. We analyze gender gaps in self-rated health (SRH) and limiting longstanding illness (LLI) with five waves of European Social Survey data for 191,104 respondents from 28 countries. We use means, odds ratios, logistic regressions, and multilevel random slopes logistic regressions. Gender gaps in subjective health vary visibly across Europe. In many countries (especially in Eastern and Southern Europe), women report distinctly worse health, while in others (such as Estonia, Finland, and Great Britain) there are small or no differences. Logistic regressions ran separately for each country revealed that individual-level socioeconomic and demographic variables explain a majority of these gaps in some countries, but contribute little to their understanding in most countries. In yet other countries, men had worse health when these variables were controlled for. Cross-national variation in the gender gaps exists after accounting for individual-level factors. Against expectations, the remaining gaps are not systematically related to societal-level gender inequality in the multilevel analyses. Our findings stress persistent cross-national variability in gender gaps in health and call for further analysis. © 2013 Elsevier Ltd.","author":[{"dropping-particle":"","family":"Dahlin","given":"Johanna","non-dropping-particle":"","parse-names":false,"suffix":""},{"dropping-particle":"","family":"Härkönen","given":"Juho","non-dropping-particle":"","parse-names":false,"suffix":""}],"container-title":"Social Science and Medicine","id":"ITEM-1","issued":{"date-parts":[["2013","12"]]},"page":"24-28","title":"Cross-national differences in the gender gap in subjective health in Europe: Does country-level gender equality matter?","type":"article-journal","volume":"98"},"uris":["http://www.mendeley.com/documents/?uuid=2e0b4eed-b1e8-39d4-993a-4b3e17db333d"]}],"mendeley":{"formattedCitation":"(38)","plainTextFormattedCitation":"(38)","previouslyFormattedCitation":"(38)"},"properties":{"noteIndex":0},"schema":"https://github.com/citation-style-language/schema/raw/master/csl-citation.json"}</w:instrText>
      </w:r>
      <w:r w:rsidR="00DF2CAF">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(38)</w:t>
      </w:r>
      <w:r w:rsidR="00DF2CAF">
        <w:rPr>
          <w:rFonts w:ascii="Arial" w:eastAsia="Arial" w:hAnsi="Arial" w:cs="Arial"/>
          <w:color w:val="000000"/>
          <w:sz w:val="24"/>
          <w:szCs w:val="24"/>
        </w:rPr>
        <w:fldChar w:fldCharType="end"/>
      </w:r>
      <w:r>
        <w:rPr>
          <w:rFonts w:ascii="Arial" w:eastAsia="Arial" w:hAnsi="Arial" w:cs="Arial"/>
          <w:color w:val="000000"/>
          <w:sz w:val="24"/>
          <w:szCs w:val="24"/>
        </w:rPr>
        <w:t>. By focusing on the gap, these studies may be missing important changes in the patterns of health and mortality, which may not go together with societal level changes in health and gender inequality.</w:t>
      </w:r>
      <w:r w:rsidR="00DF2CAF">
        <w:rPr>
          <w:rFonts w:ascii="Arial" w:eastAsia="Arial" w:hAnsi="Arial" w:cs="Arial"/>
          <w:color w:val="000000"/>
          <w:sz w:val="24"/>
          <w:szCs w:val="24"/>
        </w:rPr>
        <w:t xml:space="preserve"> </w:t>
      </w:r>
      <w:r w:rsidR="00FA1FD2">
        <w:rPr>
          <w:rFonts w:ascii="Arial" w:eastAsia="Arial" w:hAnsi="Arial" w:cs="Arial"/>
          <w:color w:val="000000"/>
          <w:sz w:val="24"/>
          <w:szCs w:val="24"/>
        </w:rPr>
        <w:t xml:space="preserve">This is particularly due to the relationship between health and mortality and the specific role of certain conditions among women and men. </w:t>
      </w:r>
      <w:r w:rsidR="001524B4">
        <w:rPr>
          <w:rFonts w:ascii="Arial" w:eastAsia="Arial" w:hAnsi="Arial" w:cs="Arial"/>
          <w:color w:val="000000"/>
          <w:sz w:val="24"/>
          <w:szCs w:val="24"/>
        </w:rPr>
        <w:t xml:space="preserve">Women </w:t>
      </w:r>
      <w:r w:rsidR="00526DD5">
        <w:rPr>
          <w:rFonts w:ascii="Arial" w:eastAsia="Arial" w:hAnsi="Arial" w:cs="Arial"/>
          <w:color w:val="000000"/>
          <w:sz w:val="24"/>
          <w:szCs w:val="24"/>
        </w:rPr>
        <w:t xml:space="preserve">live longer but </w:t>
      </w:r>
      <w:r w:rsidR="001524B4">
        <w:rPr>
          <w:rFonts w:ascii="Arial" w:eastAsia="Arial" w:hAnsi="Arial" w:cs="Arial"/>
          <w:color w:val="000000"/>
          <w:sz w:val="24"/>
          <w:szCs w:val="24"/>
        </w:rPr>
        <w:t xml:space="preserve">face a higher burden of chronic, non-lethal but debilitating conditions, such as arthritis </w:t>
      </w:r>
      <w:r w:rsidR="001524B4">
        <w:rPr>
          <w:rFonts w:ascii="Arial" w:eastAsia="Arial" w:hAnsi="Arial" w:cs="Arial"/>
          <w:color w:val="000000"/>
          <w:sz w:val="24"/>
          <w:szCs w:val="24"/>
        </w:rPr>
        <w:fldChar w:fldCharType="begin" w:fldLock="1"/>
      </w:r>
      <w:r w:rsidR="002B6B4A">
        <w:rPr>
          <w:rFonts w:ascii="Arial" w:eastAsia="Arial" w:hAnsi="Arial" w:cs="Arial"/>
          <w:color w:val="000000"/>
          <w:sz w:val="24"/>
          <w:szCs w:val="24"/>
        </w:rPr>
        <w:instrText>ADDIN CSL_CITATION {"citationItems":[{"id":"ITEM-1","itemData":{"DOI":"10.1186/s12889-016-3352-y","ISSN":"1471-2458","abstract":"Background: While surveys in high-income countries show that women generally have poorer self-reported health than men, much less is known about gender differences in other regions of the world. Such data can be used to examine the determinants of sex differences. Methods: We analysed data on respondents 18 years and over from the World Health Surveys 2002-04 in 59 countries, which included multiple measures of self-reported health, eight domains of functioning and presumptive diagnoses of chronic conditions. The age-standardized female excess fraction was computed for all indicators and analysed for five regional groups of countries. Multivariate regression models were used to examine the association between country gaps in self-reported health between the sexes with societal and other background characteristics. Results: Women reported significantly poorer health than men on all self-reported health indicators. The excess fraction was 15 % for the health score based on the eight domains, 28 % for \"poor\" or \"very poor\" self-rated health on the single question, and 26 % for \"severe\" or \"extreme\" on a single question on limitations. The excess female reporting of poorer health occurred at all ages, but was smaller at ages 60 and over. The female excess was observed in all regions, and was smallest in the European high-income countries. Women more frequently reported problems in specific health domains, with the excess fraction ranging from 25 % for vision to 35 % for mobility, pain and sleep, and with considerable variation between regions. Angina, arthritis and depression had female excess fractions of 33, 32 and 42 % respectively. Higher female prevalence of the presumptive diagnoses was observed in all regional country groups. The main factors affecting the size of the gender gap in self-reported health were the female-male gaps in the prevalence of chronic conditions, especially arthritis and depression and gender characteristics of the society. Conclusions: Large female-male differences in self-reported health and functioning, equivalent to a decade of growing older, consistently occurred in all regions of the world, irrespective of differences in mortality levels or societal factors. The multi-country study suggests that a mix of biological factors and societal gender inequalities are major contributing factors to gender gap in self-reported measures of health.","author":[{"dropping-particle":"","family":"Boerma","given":"Ties","non-dropping-particle":"","parse-names":false,"suffix":""},{"dropping-particle":"","family":"Hosseinpoor","given":"Ahmad Reza","non-dropping-particle":"","parse-names":false,"suffix":""},{"dropping-particle":"","family":"Verdes","given":"Emese","non-dropping-particle":"","parse-names":false,"suffix":""},{"dropping-particle":"","family":"Chatterji","given":"Somnath","non-dropping-particle":"","parse-names":false,"suffix":""}],"container-title":"BMC Public Health","id":"ITEM-1","issue":"1","issued":{"date-parts":[["2016","12","30"]]},"page":"675","publisher":"BioMed Central Ltd.","title":"A global assessment of the gender gap in self-reported health with survey data from 59 countries","type":"article-journal","volume":"16"},"uris":["http://www.mendeley.com/documents/?uuid=d6f1b707-3e19-3e59-8a91-507caf8401a2"]}],"mendeley":{"formattedCitation":"(39)","plainTextFormattedCitation":"(39)","previouslyFormattedCitation":"(39)"},"properties":{"noteIndex":0},"schema":"https://github.com/citation-style-language/schema/raw/master/csl-citation.json"}</w:instrText>
      </w:r>
      <w:r w:rsidR="001524B4">
        <w:rPr>
          <w:rFonts w:ascii="Arial" w:eastAsia="Arial" w:hAnsi="Arial" w:cs="Arial"/>
          <w:color w:val="000000"/>
          <w:sz w:val="24"/>
          <w:szCs w:val="24"/>
        </w:rPr>
        <w:fldChar w:fldCharType="separate"/>
      </w:r>
      <w:r w:rsidR="00255283" w:rsidRPr="00255283">
        <w:rPr>
          <w:rFonts w:ascii="Arial" w:eastAsia="Arial" w:hAnsi="Arial" w:cs="Arial"/>
          <w:noProof/>
          <w:color w:val="000000"/>
          <w:sz w:val="24"/>
          <w:szCs w:val="24"/>
        </w:rPr>
        <w:t>(39)</w:t>
      </w:r>
      <w:r w:rsidR="001524B4">
        <w:rPr>
          <w:rFonts w:ascii="Arial" w:eastAsia="Arial" w:hAnsi="Arial" w:cs="Arial"/>
          <w:color w:val="000000"/>
          <w:sz w:val="24"/>
          <w:szCs w:val="24"/>
        </w:rPr>
        <w:fldChar w:fldCharType="end"/>
      </w:r>
      <w:r w:rsidR="00526DD5">
        <w:rPr>
          <w:rFonts w:ascii="Arial" w:eastAsia="Arial" w:hAnsi="Arial" w:cs="Arial"/>
          <w:sz w:val="24"/>
          <w:szCs w:val="24"/>
        </w:rPr>
        <w:t xml:space="preserve">, while men experience higher levels of </w:t>
      </w:r>
      <w:r>
        <w:rPr>
          <w:rFonts w:ascii="Arial" w:eastAsia="Arial" w:hAnsi="Arial" w:cs="Arial"/>
          <w:sz w:val="24"/>
          <w:szCs w:val="24"/>
        </w:rPr>
        <w:t xml:space="preserve">diabetes and heart disease </w:t>
      </w:r>
      <w:r w:rsidR="00526DD5">
        <w:rPr>
          <w:rFonts w:ascii="Arial" w:eastAsia="Arial" w:hAnsi="Arial" w:cs="Arial"/>
          <w:sz w:val="24"/>
          <w:szCs w:val="24"/>
        </w:rPr>
        <w:t xml:space="preserve"> </w:t>
      </w:r>
      <w:r w:rsidR="00526DD5">
        <w:rPr>
          <w:rFonts w:ascii="Arial" w:eastAsia="Arial" w:hAnsi="Arial" w:cs="Arial"/>
          <w:sz w:val="24"/>
          <w:szCs w:val="24"/>
        </w:rPr>
        <w:fldChar w:fldCharType="begin" w:fldLock="1"/>
      </w:r>
      <w:r w:rsidR="002B6B4A">
        <w:rPr>
          <w:rFonts w:ascii="Arial" w:eastAsia="Arial" w:hAnsi="Arial" w:cs="Arial"/>
          <w:sz w:val="24"/>
          <w:szCs w:val="24"/>
        </w:rPr>
        <w:instrText>ADDIN CSL_CITATION {"citationItems":[{"id":"ITEM-1","itemData":{"DOI":"10.1093/gerona/glx224","ISSN":"1758535X","abstract":"Background International comparisons of disease prevalence have been useful in understanding what proportion of disease might be preventable and in informing potential policy interventions in different cultural and economic contexts. Using newly available, harmonized data from 20 countries, we compare disability and morbidity of older adults between the ages of 55 and 74. Methods The Gateway to Global Aging Data, a data and information portal, provides access to easy-to-use individual-level longitudinal data from 10 surveys covering over 30 countries. Exploiting harmonized measures available from the Gateway, we descriptively examine how disability and morbidity differ across countries. Results Significant cross-country differences are observed for several health indicators. Comparing countries with the highest and lowest prevalence rates, we observe that hypertension rates vary twofold and stroke rates vary threefold, while disability and arthritis rates vary more than fivefold. Among women, higher gross domestic product and life expectancy are related to lower diabetes, heart disease, and better functioning. Among men, national indicators of economic conditions are not significantly associated with reported disease prevalence. Conclusions We document substantial heterogeneity in disability and morbidity across countries, separately for men and women and after controlling for population age composition and education. Rich data from various surveys across the world offers remarkable opportunities for cross-country analyses, calling for further investigation of what drives observed differences. The Gateway to Global Aging Data provides easy-to-use harmonized data files and tools to facilitate this type of research.","author":[{"dropping-particle":"","family":"Lee","given":"Jinkook","non-dropping-particle":"","parse-names":false,"suffix":""},{"dropping-particle":"","family":"Phillips","given":"Drystan","non-dropping-particle":"","parse-names":false,"suffix":""},{"dropping-particle":"","family":"Wilkens","given":"Jenny","non-dropping-particle":"","parse-names":false,"suffix":""},{"dropping-particle":"","family":"Chien","given":"Sandy","non-dropping-particle":"","parse-names":false,"suffix":""},{"dropping-particle":"","family":"Lin","given":"Yu Chen","non-dropping-particle":"","parse-names":false,"suffix":""},{"dropping-particle":"","family":"Angrisani","given":"Marco","non-dropping-particle":"","parse-names":false,"suffix":""},{"dropping-particle":"","family":"Crimmins","given":"Eileen","non-dropping-particle":"","parse-names":false,"suffix":""}],"container-title":"Journals of Gerontology - Series A Biological Sciences and Medical Sciences","id":"ITEM-1","issue":"11","issued":{"date-parts":[["2018","10","8"]]},"page":"1519-1524","publisher":"Oxford University Press","title":"Cross-country comparisons of disability and morbidity: Evidence from the gateway to global aging data","type":"article-journal","volume":"73"},"uris":["http://www.mendeley.com/documents/?uuid=98ab343c-9469-3d0d-8fb8-6e5c4c7a00d8"]}],"mendeley":{"formattedCitation":"(40)","plainTextFormattedCitation":"(40)","previouslyFormattedCitation":"(40)"},"properties":{"noteIndex":0},"schema":"https://github.com/citation-style-language/schema/raw/master/csl-citation.json"}</w:instrText>
      </w:r>
      <w:r w:rsidR="00526DD5">
        <w:rPr>
          <w:rFonts w:ascii="Arial" w:eastAsia="Arial" w:hAnsi="Arial" w:cs="Arial"/>
          <w:sz w:val="24"/>
          <w:szCs w:val="24"/>
        </w:rPr>
        <w:fldChar w:fldCharType="separate"/>
      </w:r>
      <w:r w:rsidR="00255283" w:rsidRPr="00255283">
        <w:rPr>
          <w:rFonts w:ascii="Arial" w:eastAsia="Arial" w:hAnsi="Arial" w:cs="Arial"/>
          <w:noProof/>
          <w:sz w:val="24"/>
          <w:szCs w:val="24"/>
        </w:rPr>
        <w:t>(40)</w:t>
      </w:r>
      <w:r w:rsidR="00526DD5">
        <w:rPr>
          <w:rFonts w:ascii="Arial" w:eastAsia="Arial" w:hAnsi="Arial" w:cs="Arial"/>
          <w:sz w:val="24"/>
          <w:szCs w:val="24"/>
        </w:rPr>
        <w:fldChar w:fldCharType="end"/>
      </w:r>
      <w:r>
        <w:rPr>
          <w:rFonts w:ascii="Arial" w:eastAsia="Arial" w:hAnsi="Arial" w:cs="Arial"/>
          <w:sz w:val="24"/>
          <w:szCs w:val="24"/>
        </w:rPr>
        <w:t>.</w:t>
      </w:r>
      <w:r w:rsidR="009469DB">
        <w:rPr>
          <w:rFonts w:ascii="Arial" w:eastAsia="Arial" w:hAnsi="Arial" w:cs="Arial"/>
          <w:sz w:val="24"/>
          <w:szCs w:val="24"/>
        </w:rPr>
        <w:t xml:space="preserve"> </w:t>
      </w:r>
      <w:r w:rsidR="009469DB" w:rsidRPr="00337D4B">
        <w:rPr>
          <w:rFonts w:ascii="Arial" w:eastAsia="Arial" w:hAnsi="Arial" w:cs="Arial"/>
          <w:color w:val="000000"/>
          <w:sz w:val="24"/>
          <w:szCs w:val="24"/>
        </w:rPr>
        <w:t>Despite long standing effort from researchers worldwide</w:t>
      </w:r>
      <w:r w:rsidR="009469DB">
        <w:rPr>
          <w:rFonts w:ascii="Arial" w:eastAsia="Arial" w:hAnsi="Arial" w:cs="Arial"/>
          <w:color w:val="000000"/>
          <w:sz w:val="24"/>
          <w:szCs w:val="24"/>
        </w:rPr>
        <w:t xml:space="preserve"> to understand </w:t>
      </w:r>
      <w:r w:rsidR="009469DB" w:rsidRPr="00337D4B">
        <w:rPr>
          <w:rFonts w:ascii="Arial" w:eastAsia="Arial" w:hAnsi="Arial" w:cs="Arial"/>
          <w:color w:val="000000"/>
          <w:sz w:val="24"/>
          <w:szCs w:val="24"/>
        </w:rPr>
        <w:t>gender disparities in health</w:t>
      </w:r>
      <w:r w:rsidR="009469DB">
        <w:rPr>
          <w:rFonts w:ascii="Arial" w:eastAsia="Arial" w:hAnsi="Arial" w:cs="Arial"/>
          <w:color w:val="000000"/>
          <w:sz w:val="24"/>
          <w:szCs w:val="24"/>
        </w:rPr>
        <w:t>,</w:t>
      </w:r>
      <w:r w:rsidR="009469DB" w:rsidRPr="00337D4B">
        <w:rPr>
          <w:rFonts w:ascii="Arial" w:eastAsia="Arial" w:hAnsi="Arial" w:cs="Arial"/>
          <w:color w:val="000000"/>
          <w:sz w:val="24"/>
          <w:szCs w:val="24"/>
        </w:rPr>
        <w:t xml:space="preserve"> there has been no conclusive explanation for why, despite living longer than men, women experience poorer health for most outcomes</w:t>
      </w:r>
      <w:r w:rsidR="009469DB">
        <w:rPr>
          <w:rFonts w:ascii="Arial" w:eastAsia="Arial" w:hAnsi="Arial" w:cs="Arial"/>
          <w:color w:val="000000"/>
          <w:sz w:val="24"/>
          <w:szCs w:val="24"/>
        </w:rPr>
        <w:t xml:space="preserve"> </w:t>
      </w:r>
      <w:r w:rsidR="009469DB">
        <w:rPr>
          <w:rFonts w:ascii="Arial" w:eastAsia="Arial" w:hAnsi="Arial" w:cs="Arial"/>
          <w:color w:val="000000"/>
          <w:sz w:val="24"/>
          <w:szCs w:val="24"/>
        </w:rPr>
        <w:fldChar w:fldCharType="begin" w:fldLock="1"/>
      </w:r>
      <w:r w:rsidR="00417CAC">
        <w:rPr>
          <w:rFonts w:ascii="Arial" w:eastAsia="Arial" w:hAnsi="Arial" w:cs="Arial"/>
          <w:color w:val="000000"/>
          <w:sz w:val="24"/>
          <w:szCs w:val="24"/>
        </w:rPr>
        <w:instrText>ADDIN CSL_CITATION {"citationItems":[{"id":"ITEM-1","itemData":{"DOI":"10.1300/J013v12n02_07","ISSN":"0363-0242","author":[{"dropping-particle":"","family":"Verbrugge","given":"Lois M.","non-dropping-particle":"","parse-names":false,"suffix":""},{"dropping-particle":"","family":"Wingard","given":"Deborah L.","non-dropping-particle":"","parse-names":false,"suffix":""}],"container-title":"Women &amp; Health","id":"ITEM-1","issue":"2","issued":{"date-parts":[["1987","11","4"]]},"page":"103-145","title":"Sex Differentials in Health and Mortality","type":"article-journal","volume":"12"},"uris":["http://www.mendeley.com/documents/?uuid=a38bd138-4907-4027-8208-1e8cb9e14727"]},{"id":"ITEM-2","itemData":{"DOI":"10.1016/j.whi.2010.08.007","ISSN":"10493867","author":[{"dropping-particle":"","family":"Drumond Andrade","given":"Flávia Cristina","non-dropping-particle":"","parse-names":false,"suffix":""},{"dropping-particle":"","family":"Guevara","given":"Pilar Egüez","non-dropping-particle":"","parse-names":false,"suffix":""},{"dropping-particle":"","family":"Lebrão","given":"Maria Lúcia","non-dropping-particle":"","parse-names":false,"suffix":""},{"dropping-particle":"","family":"Oliveira Duarte","given":"Yeda Aparecida","non-dropping-particle":"de","parse-names":false,"suffix":""},{"dropping-particle":"","family":"Santos","given":"Jair Lício Ferreira","non-dropping-particle":"","parse-names":false,"suffix":""}],"container-title":"Women's Health Issues","id":"ITEM-2","issue":"1","issued":{"date-parts":[["2011","1"]]},"page":"64-70","title":"Gender Differences in Life Expectancy and Disability-Free Life Expectancy Among Older Adults in São Paulo, Brazil","type":"article-journal","volume":"21"},"uris":["http://www.mendeley.com/documents/?uuid=301b5e04-6afc-46df-9a95-36b4acf82f1a"]},{"id":"ITEM-3","itemData":{"ISSN":"1209-1367","PMID":"25517936","abstract":"BACKGROUND The literature suggests that women report worse health but live longer than men--a phenomenon known as the gender paradox in health and mortality. Although studies examining the paradox abound, relatively little is known about mechanisms underlying the gap. DATA AND METHODS With data on healthy life expectancy from the Global Burden of Disease Study 2010, this article analyses the relationship between length of life and health among men and women in 45 more-developed countries. The proportion of life spent in poor health is used as an indicator of health. This approach accounts for gender differences in longevity and illustrates the female health disadvantage pattern more clearly. RESULTS Life expectancy at birth and the proportion of life in poor health are closely related for both genders. Furthermore, the larger the female excess in longevity, the larger the female excess in the proportion of life in poor health. INTERPRETATION By focusing on the proportion of life in poor health, this analysis suggests that women's longevity advantage translates into a health disadvantages relative to men. The results indicate that women suffer from poor health not in spite of living longer, but because they live longer.","author":[{"dropping-particle":"","family":"Luy","given":"Marc","non-dropping-particle":"","parse-names":false,"suffix":""},{"dropping-particle":"","family":"Minagawa","given":"Yuka","non-dropping-particle":"","parse-names":false,"suffix":""}],"container-title":"Health reports","id":"ITEM-3","issue":"12","issued":{"date-parts":[["2014","12"]]},"page":"12-9","title":"Gender gaps--Life expectancy and proportion of life in poor health.","type":"article-journal","volume":"25"},"uris":["http://www.mendeley.com/documents/?uuid=56d6d9a3-5c20-4c8c-b98c-7713a2efcdca"]},{"id":"ITEM-4","itemData":{"DOI":"10.1007/978-3-030-37668-0_11","author":[{"dropping-particle":"","family":"Lego","given":"Vanessa","non-dropping-particle":"di","parse-names":false,"suffix":""},{"dropping-particle":"","family":"Giulio","given":"Paola","non-dropping-particle":"Di","parse-names":false,"suffix":""},{"dropping-particle":"","family":"Luy","given":"Marc","non-dropping-particle":"","parse-names":false,"suffix":""}],"container-title":"International Handbook of Health Expectancies.","edition":"Internatio","editor":[{"dropping-particle":"","family":"Jagger C., Crimmins E., Saito Y., De Carvalho Yokota R., Van Oyen H.","given":"Robine JM","non-dropping-particle":"","parse-names":false,"suffix":""}],"id":"ITEM-4","issued":{"date-parts":[["2020"]]},"page":"151-172","publisher":"Springer, Cham","title":"Gender Differences in Healthy and Unhealthy Life Expectancy","type":"chapter"},"uris":["http://www.mendeley.com/documents/?uuid=4239c660-fc6e-37f1-884c-4023958bbe38"]},{"id":"ITEM-5","itemData":{"DOI":"10.2307/4147343","ISBN":"00703370","ISSN":"0070-3370","PMID":"15986983","abstract":"Women have worse self-rated health and more hospitalization episodes than men from early adolescence to late middle age, but are less likely to die at each age. We use 14 years of data from the U.S. National Health Interview Survey to examine this paradox. Our results indicate that the difference in self-assessed health between women and men can be entirely explained by differences in the distribution of the chronic conditions they face. This is not true, however, for hospital episodes and mortality. Men with several smoking-related conditions--including cardiovascular disease and certain lung disorders--are more likely to experience hospital episodes and to die than women who suffer from the same chronic conditions, implying that men may experience more-severe forms of these conditions. While some of the difference in mortality can be explained by differences in the distribution of chronic conditions, an equally large share can be attributed to the larger adverse effects of these conditions on male mortality. The greater effects of smoking-related conditions on men's health may be due to their higher rates of smoking throughout their lives.","author":[{"dropping-particle":"","family":"Case","given":"Anne","non-dropping-particle":"","parse-names":false,"suffix":""},{"dropping-particle":"","family":"Paxson","given":"Christina","non-dropping-particle":"","parse-names":false,"suffix":""}],"container-title":"Demography","id":"ITEM-5","issue":"2","issued":{"date-parts":[["2005","5"]]},"page":"189-214","title":"Sex Differences in Morbidity and Mortality","type":"article-journal","volume":"42"},"uris":["http://www.mendeley.com/documents/?uuid=98928071-941d-40d9-884c-62d8e0efe760"]},{"id":"ITEM-6","itemData":{"DOI":"10.1093/eurpub/ckq022","ISSN":"1464-360X","author":[{"dropping-particle":"","family":"Crimmins","given":"Eileen M.","non-dropping-particle":"","parse-names":false,"suffix":""},{"dropping-particle":"","family":"Kim","given":"Jung Ki","non-dropping-particle":"","parse-names":false,"suffix":""},{"dropping-particle":"","family":"Solé-Auró","given":"Aïda","non-dropping-particle":"","parse-names":false,"suffix":""}],"container-title":"European Journal of Public Health","id":"ITEM-6","issue":"1","issued":{"date-parts":[["2011","2"]]},"page":"81-91","title":"Gender differences in health: results from SHARE, ELSA and HRS","type":"article-journal","volume":"21"},"uris":["http://www.mendeley.com/documents/?uuid=e5695fc6-6f96-4cb6-8dda-60bf78599d08"]}],"mendeley":{"formattedCitation":"(9, 10, 12, 14, 41, 42)","plainTextFormattedCitation":"(9, 10, 12, 14, 41, 42)","previouslyFormattedCitation":"(12, 14, 41–45)"},"properties":{"noteIndex":0},"schema":"https://github.com/citation-style-language/schema/raw/master/csl-citation.json"}</w:instrText>
      </w:r>
      <w:r w:rsidR="009469DB">
        <w:rPr>
          <w:rFonts w:ascii="Arial" w:eastAsia="Arial" w:hAnsi="Arial" w:cs="Arial"/>
          <w:color w:val="000000"/>
          <w:sz w:val="24"/>
          <w:szCs w:val="24"/>
        </w:rPr>
        <w:fldChar w:fldCharType="separate"/>
      </w:r>
      <w:r w:rsidR="00417CAC" w:rsidRPr="00417CAC">
        <w:rPr>
          <w:rFonts w:ascii="Arial" w:eastAsia="Arial" w:hAnsi="Arial" w:cs="Arial"/>
          <w:noProof/>
          <w:color w:val="000000"/>
          <w:sz w:val="24"/>
          <w:szCs w:val="24"/>
        </w:rPr>
        <w:t>(9, 10, 12, 14, 41, 42)</w:t>
      </w:r>
      <w:r w:rsidR="009469DB">
        <w:rPr>
          <w:rFonts w:ascii="Arial" w:eastAsia="Arial" w:hAnsi="Arial" w:cs="Arial"/>
          <w:color w:val="000000"/>
          <w:sz w:val="24"/>
          <w:szCs w:val="24"/>
        </w:rPr>
        <w:fldChar w:fldCharType="end"/>
      </w:r>
      <w:r w:rsidR="009469DB" w:rsidRPr="00337D4B">
        <w:rPr>
          <w:rFonts w:ascii="Arial" w:eastAsia="Arial" w:hAnsi="Arial" w:cs="Arial"/>
          <w:color w:val="000000"/>
          <w:sz w:val="24"/>
          <w:szCs w:val="24"/>
        </w:rPr>
        <w:t xml:space="preserve">. </w:t>
      </w:r>
      <w:r w:rsidR="009469DB">
        <w:rPr>
          <w:rFonts w:ascii="Arial" w:eastAsia="Arial" w:hAnsi="Arial" w:cs="Arial"/>
          <w:color w:val="000000"/>
          <w:sz w:val="24"/>
          <w:szCs w:val="24"/>
        </w:rPr>
        <w:t>This has</w:t>
      </w:r>
      <w:r w:rsidR="009469DB" w:rsidRPr="00C44C07">
        <w:rPr>
          <w:rFonts w:ascii="Arial" w:eastAsia="Arial" w:hAnsi="Arial" w:cs="Arial"/>
          <w:color w:val="000000"/>
          <w:sz w:val="24"/>
          <w:szCs w:val="24"/>
        </w:rPr>
        <w:t xml:space="preserve"> startling effects since debilitating conditions such as arthritis limit the ability</w:t>
      </w:r>
      <w:r w:rsidR="009469DB">
        <w:rPr>
          <w:rFonts w:ascii="Arial" w:eastAsia="Arial" w:hAnsi="Arial" w:cs="Arial"/>
          <w:color w:val="000000"/>
          <w:sz w:val="24"/>
          <w:szCs w:val="24"/>
        </w:rPr>
        <w:t xml:space="preserve"> of women</w:t>
      </w:r>
      <w:r w:rsidR="009469DB" w:rsidRPr="00C44C07">
        <w:rPr>
          <w:rFonts w:ascii="Arial" w:eastAsia="Arial" w:hAnsi="Arial" w:cs="Arial"/>
          <w:color w:val="000000"/>
          <w:sz w:val="24"/>
          <w:szCs w:val="24"/>
        </w:rPr>
        <w:t xml:space="preserve"> to remain independent, engage in social activities, and usually demand long-term care</w:t>
      </w:r>
      <w:r w:rsidR="009469DB">
        <w:rPr>
          <w:rFonts w:ascii="Arial" w:eastAsia="Arial" w:hAnsi="Arial" w:cs="Arial"/>
          <w:color w:val="000000"/>
          <w:sz w:val="24"/>
          <w:szCs w:val="24"/>
        </w:rPr>
        <w:t xml:space="preserve"> </w:t>
      </w:r>
      <w:r w:rsidR="009469DB">
        <w:rPr>
          <w:rFonts w:ascii="Arial" w:eastAsia="Arial" w:hAnsi="Arial" w:cs="Arial"/>
          <w:color w:val="000000"/>
          <w:sz w:val="24"/>
          <w:szCs w:val="24"/>
        </w:rPr>
        <w:fldChar w:fldCharType="begin" w:fldLock="1"/>
      </w:r>
      <w:r w:rsidR="00417CAC">
        <w:rPr>
          <w:rFonts w:ascii="Arial" w:eastAsia="Arial" w:hAnsi="Arial" w:cs="Arial"/>
          <w:color w:val="000000"/>
          <w:sz w:val="24"/>
          <w:szCs w:val="24"/>
        </w:rPr>
        <w:instrText>ADDIN CSL_CITATION {"citationItems":[{"id":"ITEM-1","itemData":{"DOI":"10.2105/AJPH.2016.303089","ISSN":"0090-0036","abstract":"Objectives. To examine changes in active life expectancy in the United States over 30 years for older men and women (aged ≥ 65 years). Methods.We used the 1982 and 2004 National Long Term Care Survey and the 2011 National Health and Aging Trends Study to estimate age-specific mortality and disability rates, the overall chances of survival and of surviving without disability, and years of active life for men and women. Results. For older men, longevity has increased, disability has been postponed to older ages, disability prevalence has fallen, and the percentage of remaining life spent active has increased. However, for older women, small longevity increases have been accompanied by even smaller postponements in disability, a reversal of a downward trend in moderate disability, and stagnation of active life as a percentage of life expectancy. As a consequence, older women no longer live more active years than men, despite their longer lives. Conclusions. Neither a compression nor expansion of late-life disability is inevitable. Public health measures directed at older women to postpone disability may be needed to offset impending long-term care pressures related to population aging.","author":[{"dropping-particle":"","family":"Freedman","given":"Vicki A.","non-dropping-particle":"","parse-names":false,"suffix":""},{"dropping-particle":"","family":"Wolf","given":"Douglas A.","non-dropping-particle":"","parse-names":false,"suffix":""},{"dropping-particle":"","family":"Spillman","given":"Brenda C.","non-dropping-particle":"","parse-names":false,"suffix":""}],"container-title":"American Journal of Public Health","id":"ITEM-1","issue":"6","issued":{"date-parts":[["2016","6","1"]]},"page":"1079-1085","publisher":"American Public Health Association Inc.","title":"Disability-Free Life Expectancy Over 30 Years: A Growing Female Disadvantage in the US Population","type":"article-journal","volume":"106"},"uris":["http://www.mendeley.com/documents/?uuid=1f4cdf09-0b4a-3838-9868-f7934a4e832f"]}],"mendeley":{"formattedCitation":"(43)","plainTextFormattedCitation":"(43)","previouslyFormattedCitation":"(46)"},"properties":{"noteIndex":0},"schema":"https://github.com/citation-style-language/schema/raw/master/csl-citation.json"}</w:instrText>
      </w:r>
      <w:r w:rsidR="009469DB">
        <w:rPr>
          <w:rFonts w:ascii="Arial" w:eastAsia="Arial" w:hAnsi="Arial" w:cs="Arial"/>
          <w:color w:val="000000"/>
          <w:sz w:val="24"/>
          <w:szCs w:val="24"/>
        </w:rPr>
        <w:fldChar w:fldCharType="separate"/>
      </w:r>
      <w:r w:rsidR="00417CAC" w:rsidRPr="00417CAC">
        <w:rPr>
          <w:rFonts w:ascii="Arial" w:eastAsia="Arial" w:hAnsi="Arial" w:cs="Arial"/>
          <w:noProof/>
          <w:color w:val="000000"/>
          <w:sz w:val="24"/>
          <w:szCs w:val="24"/>
        </w:rPr>
        <w:t>(43)</w:t>
      </w:r>
      <w:r w:rsidR="009469DB">
        <w:rPr>
          <w:rFonts w:ascii="Arial" w:eastAsia="Arial" w:hAnsi="Arial" w:cs="Arial"/>
          <w:color w:val="000000"/>
          <w:sz w:val="24"/>
          <w:szCs w:val="24"/>
        </w:rPr>
        <w:fldChar w:fldCharType="end"/>
      </w:r>
      <w:r w:rsidR="009469DB">
        <w:rPr>
          <w:rFonts w:ascii="Arial" w:eastAsia="Arial" w:hAnsi="Arial" w:cs="Arial"/>
          <w:color w:val="000000"/>
          <w:sz w:val="24"/>
          <w:szCs w:val="24"/>
        </w:rPr>
        <w:t xml:space="preserve">. </w:t>
      </w:r>
    </w:p>
    <w:p w14:paraId="24E6145C" w14:textId="4CF7ECB9" w:rsidR="008747FF" w:rsidRPr="00337D4B" w:rsidRDefault="008747FF" w:rsidP="008747FF">
      <w:pPr>
        <w:pBdr>
          <w:top w:val="nil"/>
          <w:left w:val="nil"/>
          <w:bottom w:val="nil"/>
          <w:right w:val="nil"/>
          <w:between w:val="nil"/>
        </w:pBdr>
        <w:spacing w:after="0" w:line="360" w:lineRule="auto"/>
        <w:jc w:val="both"/>
        <w:rPr>
          <w:rFonts w:ascii="Arial" w:eastAsia="Arial" w:hAnsi="Arial" w:cs="Arial"/>
          <w:color w:val="000000"/>
          <w:sz w:val="24"/>
          <w:szCs w:val="24"/>
        </w:rPr>
      </w:pPr>
    </w:p>
    <w:p w14:paraId="37378912" w14:textId="51734C7A" w:rsidR="00A176F6" w:rsidRPr="00A579D3" w:rsidRDefault="00C13944" w:rsidP="00A176F6">
      <w:pPr>
        <w:keepNext/>
        <w:pBdr>
          <w:top w:val="nil"/>
          <w:left w:val="nil"/>
          <w:bottom w:val="nil"/>
          <w:right w:val="nil"/>
          <w:between w:val="nil"/>
        </w:pBdr>
        <w:spacing w:before="240" w:after="60" w:line="360" w:lineRule="auto"/>
        <w:contextualSpacing/>
        <w:jc w:val="both"/>
        <w:rPr>
          <w:rFonts w:ascii="Arial" w:eastAsia="Arial" w:hAnsi="Arial" w:cs="Arial"/>
          <w:sz w:val="24"/>
          <w:szCs w:val="24"/>
        </w:rPr>
      </w:pPr>
      <w:r>
        <w:rPr>
          <w:rFonts w:ascii="Arial" w:eastAsia="Arial" w:hAnsi="Arial" w:cs="Arial"/>
          <w:sz w:val="24"/>
          <w:szCs w:val="24"/>
        </w:rPr>
        <w:t xml:space="preserve">In addition, since gender gaps in health expectancy can be masking important effects of health, they may also hinder appropriate country-specific analysis. </w:t>
      </w:r>
      <w:r w:rsidR="00EF735F">
        <w:rPr>
          <w:rFonts w:ascii="Arial" w:eastAsia="Arial" w:hAnsi="Arial" w:cs="Arial"/>
          <w:sz w:val="24"/>
          <w:szCs w:val="24"/>
        </w:rPr>
        <w:t>As we have shown, countries from very different epidemiological</w:t>
      </w:r>
      <w:r w:rsidR="00133811">
        <w:rPr>
          <w:rFonts w:ascii="Arial" w:eastAsia="Arial" w:hAnsi="Arial" w:cs="Arial"/>
          <w:sz w:val="24"/>
          <w:szCs w:val="24"/>
        </w:rPr>
        <w:t xml:space="preserve"> and cultural</w:t>
      </w:r>
      <w:r w:rsidR="00EF735F">
        <w:rPr>
          <w:rFonts w:ascii="Arial" w:eastAsia="Arial" w:hAnsi="Arial" w:cs="Arial"/>
          <w:sz w:val="24"/>
          <w:szCs w:val="24"/>
        </w:rPr>
        <w:t xml:space="preserve"> contexts can have similar </w:t>
      </w:r>
      <w:r w:rsidR="006C505C">
        <w:rPr>
          <w:rFonts w:ascii="Arial" w:eastAsia="Arial" w:hAnsi="Arial" w:cs="Arial"/>
          <w:sz w:val="24"/>
          <w:szCs w:val="24"/>
        </w:rPr>
        <w:t xml:space="preserve">gender </w:t>
      </w:r>
      <w:r w:rsidR="00EF735F">
        <w:rPr>
          <w:rFonts w:ascii="Arial" w:eastAsia="Arial" w:hAnsi="Arial" w:cs="Arial"/>
          <w:sz w:val="24"/>
          <w:szCs w:val="24"/>
        </w:rPr>
        <w:t>gaps at a given point in time</w:t>
      </w:r>
      <w:r w:rsidR="001B27CB">
        <w:rPr>
          <w:rFonts w:ascii="Arial" w:eastAsia="Arial" w:hAnsi="Arial" w:cs="Arial"/>
          <w:sz w:val="24"/>
          <w:szCs w:val="24"/>
        </w:rPr>
        <w:t xml:space="preserve">, </w:t>
      </w:r>
      <w:r w:rsidR="00446339">
        <w:rPr>
          <w:rFonts w:ascii="Arial" w:eastAsia="Arial" w:hAnsi="Arial" w:cs="Arial"/>
          <w:sz w:val="24"/>
          <w:szCs w:val="24"/>
        </w:rPr>
        <w:t xml:space="preserve">but </w:t>
      </w:r>
      <w:r w:rsidR="001B27CB">
        <w:rPr>
          <w:rFonts w:ascii="Arial" w:eastAsia="Arial" w:hAnsi="Arial" w:cs="Arial"/>
          <w:sz w:val="24"/>
          <w:szCs w:val="24"/>
        </w:rPr>
        <w:t>which are</w:t>
      </w:r>
      <w:r w:rsidR="00446339">
        <w:rPr>
          <w:rFonts w:ascii="Arial" w:eastAsia="Arial" w:hAnsi="Arial" w:cs="Arial"/>
          <w:sz w:val="24"/>
          <w:szCs w:val="24"/>
        </w:rPr>
        <w:t xml:space="preserve"> most likely</w:t>
      </w:r>
      <w:r w:rsidR="001B27CB">
        <w:rPr>
          <w:rFonts w:ascii="Arial" w:eastAsia="Arial" w:hAnsi="Arial" w:cs="Arial"/>
          <w:sz w:val="24"/>
          <w:szCs w:val="24"/>
        </w:rPr>
        <w:t xml:space="preserve"> </w:t>
      </w:r>
      <w:r w:rsidR="004F2072">
        <w:rPr>
          <w:rFonts w:ascii="Arial" w:eastAsia="Arial" w:hAnsi="Arial" w:cs="Arial"/>
          <w:sz w:val="24"/>
          <w:szCs w:val="24"/>
        </w:rPr>
        <w:t xml:space="preserve">driven by different </w:t>
      </w:r>
      <w:r w:rsidR="00446339">
        <w:rPr>
          <w:rFonts w:ascii="Arial" w:eastAsia="Arial" w:hAnsi="Arial" w:cs="Arial"/>
          <w:sz w:val="24"/>
          <w:szCs w:val="24"/>
        </w:rPr>
        <w:t>reason</w:t>
      </w:r>
      <w:r w:rsidR="0069772D">
        <w:rPr>
          <w:rFonts w:ascii="Arial" w:eastAsia="Arial" w:hAnsi="Arial" w:cs="Arial"/>
          <w:sz w:val="24"/>
          <w:szCs w:val="24"/>
        </w:rPr>
        <w:t>s</w:t>
      </w:r>
      <w:r w:rsidR="00B312A8">
        <w:rPr>
          <w:rFonts w:ascii="Arial" w:eastAsia="Arial" w:hAnsi="Arial" w:cs="Arial"/>
          <w:sz w:val="24"/>
          <w:szCs w:val="24"/>
        </w:rPr>
        <w:t xml:space="preserve"> which affect the prevalence of health conditions</w:t>
      </w:r>
      <w:r w:rsidR="004F2072">
        <w:rPr>
          <w:rFonts w:ascii="Arial" w:eastAsia="Arial" w:hAnsi="Arial" w:cs="Arial"/>
          <w:sz w:val="24"/>
          <w:szCs w:val="24"/>
        </w:rPr>
        <w:t xml:space="preserve">. </w:t>
      </w:r>
      <w:r w:rsidR="00A645E5">
        <w:rPr>
          <w:rFonts w:ascii="Arial" w:eastAsia="Arial" w:hAnsi="Arial" w:cs="Arial"/>
          <w:sz w:val="24"/>
          <w:szCs w:val="24"/>
        </w:rPr>
        <w:t>It</w:t>
      </w:r>
      <w:r w:rsidR="00EF735F">
        <w:rPr>
          <w:rFonts w:ascii="Arial" w:eastAsia="Arial" w:hAnsi="Arial" w:cs="Arial"/>
          <w:sz w:val="24"/>
          <w:szCs w:val="24"/>
        </w:rPr>
        <w:t xml:space="preserve"> has been shown that </w:t>
      </w:r>
      <w:r w:rsidR="004F2072" w:rsidRPr="0063355F">
        <w:rPr>
          <w:rFonts w:ascii="Arial" w:hAnsi="Arial" w:cs="Arial"/>
          <w:bCs/>
          <w:color w:val="000000"/>
          <w:sz w:val="24"/>
          <w:szCs w:val="24"/>
        </w:rPr>
        <w:t>the son preference in Chinese traditions</w:t>
      </w:r>
      <w:r w:rsidR="004F2072">
        <w:rPr>
          <w:rFonts w:ascii="Arial" w:hAnsi="Arial" w:cs="Arial"/>
          <w:bCs/>
          <w:color w:val="000000"/>
          <w:sz w:val="24"/>
          <w:szCs w:val="24"/>
        </w:rPr>
        <w:t xml:space="preserve"> has impacted female health in very different ways than other countries in the western world</w:t>
      </w:r>
      <w:r w:rsidR="000167F6">
        <w:rPr>
          <w:rFonts w:ascii="Arial" w:hAnsi="Arial" w:cs="Arial"/>
          <w:bCs/>
          <w:color w:val="000000"/>
          <w:sz w:val="24"/>
          <w:szCs w:val="24"/>
        </w:rPr>
        <w:t xml:space="preserve">, where families </w:t>
      </w:r>
      <w:r w:rsidR="000167F6" w:rsidRPr="004C093A">
        <w:rPr>
          <w:rFonts w:ascii="Arial" w:hAnsi="Arial" w:cs="Arial"/>
          <w:bCs/>
          <w:color w:val="000000"/>
          <w:sz w:val="24"/>
          <w:szCs w:val="24"/>
        </w:rPr>
        <w:t>often invested more in sons at the expenses of daughters</w:t>
      </w:r>
      <w:r w:rsidR="003E7433">
        <w:rPr>
          <w:rFonts w:ascii="Arial" w:hAnsi="Arial" w:cs="Arial"/>
          <w:bCs/>
          <w:color w:val="000000"/>
          <w:sz w:val="24"/>
          <w:szCs w:val="24"/>
        </w:rPr>
        <w:t xml:space="preserve"> </w:t>
      </w:r>
      <w:r w:rsidR="003E7433">
        <w:rPr>
          <w:rFonts w:ascii="Arial" w:hAnsi="Arial" w:cs="Arial"/>
          <w:bCs/>
          <w:color w:val="000000"/>
          <w:sz w:val="24"/>
          <w:szCs w:val="24"/>
        </w:rPr>
        <w:fldChar w:fldCharType="begin" w:fldLock="1"/>
      </w:r>
      <w:r w:rsidR="00AA6B6B">
        <w:rPr>
          <w:rFonts w:ascii="Arial" w:hAnsi="Arial" w:cs="Arial"/>
          <w:bCs/>
          <w:color w:val="000000"/>
          <w:sz w:val="24"/>
          <w:szCs w:val="24"/>
        </w:rPr>
        <w:instrText>ADDIN CSL_CITATION {"citationItems":[{"id":"ITEM-1","itemData":{"DOI":"10.1016/J.EHB.2015.03.001","ISSN":"1873-6130","PMID":"25867249","abstract":"Around the world, and in spite of their higher life expectancy, women tend to report worse health than men until old age. Explanations for this gender gap in self-perceived health may be different in China than in other countries due to the traditional phenomenon of son preference. We examine several possible reasons for the gap using the Chinese SAGE data. We first rule out differential reporting by gender as a possible explanation, exploiting information on anchoring vignettes in eight domains of health functioning. Decomposing the gap in general self-assessed health, we find that about 31% can be explained by socio-demographic factors, most of all by discrimination against women in education in the 20th century. A more complete specification including chronic conditions and health functioning fully explains the remainder of the gap (about 69%). Adding chronic conditions and health functioning also explains at least two thirds of the education contribution, suggesting how education may affect health. In particular, women's higher rates of arthritis, angina and eye diseases make the largest contributions to the gender health gap, by limiting mobility, increasing pain and discomfort, and causing sleep problems and a feeling of low energy.","author":[{"dropping-particle":"","family":"Zhang","given":"Hao","non-dropping-particle":"","parse-names":false,"suffix":""},{"dropping-particle":"","family":"Bago D'Uva","given":"Teresa","non-dropping-particle":"","parse-names":false,"suffix":""},{"dropping-particle":"","family":"Doorslaer","given":"Eddy","non-dropping-particle":"Van","parse-names":false,"suffix":""}],"container-title":"Economics and human biology","id":"ITEM-1","issued":{"date-parts":[["2015","7","1"]]},"page":"13-26","publisher":"Econ Hum Biol","title":"The gender health gap in China: A decomposition analysis","type":"article-journal","volume":"18"},"uris":["http://www.mendeley.com/documents/?uuid=f1379a79-d88d-316f-9c51-a8fcd96fd1cd"]}],"mendeley":{"formattedCitation":"(23)","plainTextFormattedCitation":"(23)","previouslyFormattedCitation":"(23)"},"properties":{"noteIndex":0},"schema":"https://github.com/citation-style-language/schema/raw/master/csl-citation.json"}</w:instrText>
      </w:r>
      <w:r w:rsidR="003E7433">
        <w:rPr>
          <w:rFonts w:ascii="Arial" w:hAnsi="Arial" w:cs="Arial"/>
          <w:bCs/>
          <w:color w:val="000000"/>
          <w:sz w:val="24"/>
          <w:szCs w:val="24"/>
        </w:rPr>
        <w:fldChar w:fldCharType="separate"/>
      </w:r>
      <w:r w:rsidR="00AA6B6B" w:rsidRPr="00AA6B6B">
        <w:rPr>
          <w:rFonts w:ascii="Arial" w:hAnsi="Arial" w:cs="Arial"/>
          <w:bCs/>
          <w:noProof/>
          <w:color w:val="000000"/>
          <w:sz w:val="24"/>
          <w:szCs w:val="24"/>
        </w:rPr>
        <w:t>(23)</w:t>
      </w:r>
      <w:r w:rsidR="003E7433">
        <w:rPr>
          <w:rFonts w:ascii="Arial" w:hAnsi="Arial" w:cs="Arial"/>
          <w:bCs/>
          <w:color w:val="000000"/>
          <w:sz w:val="24"/>
          <w:szCs w:val="24"/>
        </w:rPr>
        <w:fldChar w:fldCharType="end"/>
      </w:r>
      <w:r w:rsidR="003E7433">
        <w:rPr>
          <w:rFonts w:ascii="Arial" w:hAnsi="Arial" w:cs="Arial"/>
          <w:bCs/>
          <w:color w:val="000000"/>
          <w:sz w:val="24"/>
          <w:szCs w:val="24"/>
        </w:rPr>
        <w:t xml:space="preserve">. </w:t>
      </w:r>
      <w:r w:rsidR="000167F6">
        <w:rPr>
          <w:rFonts w:ascii="Arial" w:hAnsi="Arial" w:cs="Arial"/>
          <w:bCs/>
          <w:color w:val="000000"/>
          <w:sz w:val="24"/>
          <w:szCs w:val="24"/>
        </w:rPr>
        <w:t>This is</w:t>
      </w:r>
      <w:r w:rsidR="00970004">
        <w:rPr>
          <w:rFonts w:ascii="Arial" w:hAnsi="Arial" w:cs="Arial"/>
          <w:bCs/>
          <w:color w:val="000000"/>
          <w:sz w:val="24"/>
          <w:szCs w:val="24"/>
        </w:rPr>
        <w:t xml:space="preserve"> in</w:t>
      </w:r>
      <w:r w:rsidR="000167F6">
        <w:rPr>
          <w:rFonts w:ascii="Arial" w:hAnsi="Arial" w:cs="Arial"/>
          <w:bCs/>
          <w:color w:val="000000"/>
          <w:sz w:val="24"/>
          <w:szCs w:val="24"/>
        </w:rPr>
        <w:t xml:space="preserve"> line with previous studies that have shown that among </w:t>
      </w:r>
      <w:r w:rsidR="004F2072" w:rsidRPr="0083318A">
        <w:rPr>
          <w:rFonts w:ascii="Arial" w:hAnsi="Arial" w:cs="Arial"/>
          <w:bCs/>
          <w:color w:val="000000"/>
          <w:sz w:val="24"/>
          <w:szCs w:val="24"/>
        </w:rPr>
        <w:t>chronic conditions, women</w:t>
      </w:r>
      <w:r w:rsidR="000167F6">
        <w:rPr>
          <w:rFonts w:ascii="Arial" w:hAnsi="Arial" w:cs="Arial"/>
          <w:bCs/>
          <w:color w:val="000000"/>
          <w:sz w:val="24"/>
          <w:szCs w:val="24"/>
        </w:rPr>
        <w:t xml:space="preserve"> have </w:t>
      </w:r>
      <w:r w:rsidR="004F2072" w:rsidRPr="0083318A">
        <w:rPr>
          <w:rFonts w:ascii="Arial" w:hAnsi="Arial" w:cs="Arial"/>
          <w:bCs/>
          <w:color w:val="000000"/>
          <w:sz w:val="24"/>
          <w:szCs w:val="24"/>
        </w:rPr>
        <w:t>higher rates in arthritis and angina</w:t>
      </w:r>
      <w:r w:rsidR="00445CE8">
        <w:rPr>
          <w:rFonts w:ascii="Arial" w:hAnsi="Arial" w:cs="Arial"/>
          <w:bCs/>
          <w:color w:val="000000"/>
          <w:sz w:val="24"/>
          <w:szCs w:val="24"/>
        </w:rPr>
        <w:t xml:space="preserve"> and are less covered by health insurance</w:t>
      </w:r>
      <w:r w:rsidR="00EC7E54">
        <w:rPr>
          <w:rFonts w:ascii="Arial" w:hAnsi="Arial" w:cs="Arial"/>
          <w:bCs/>
          <w:color w:val="000000"/>
          <w:sz w:val="24"/>
          <w:szCs w:val="24"/>
        </w:rPr>
        <w:t xml:space="preserve"> </w:t>
      </w:r>
      <w:r w:rsidR="00445CE8">
        <w:rPr>
          <w:rFonts w:ascii="Arial" w:hAnsi="Arial" w:cs="Arial"/>
          <w:bCs/>
          <w:color w:val="000000"/>
          <w:sz w:val="24"/>
          <w:szCs w:val="24"/>
        </w:rPr>
        <w:lastRenderedPageBreak/>
        <w:fldChar w:fldCharType="begin" w:fldLock="1"/>
      </w:r>
      <w:r w:rsidR="00417CAC">
        <w:rPr>
          <w:rFonts w:ascii="Arial" w:hAnsi="Arial" w:cs="Arial"/>
          <w:bCs/>
          <w:color w:val="000000"/>
          <w:sz w:val="24"/>
          <w:szCs w:val="24"/>
        </w:rPr>
        <w:instrText>ADDIN CSL_CITATION {"citationItems":[{"id":"ITEM-1","itemData":{"DOI":"10.1186/s12939-021-01383-9","ISSN":"14759276","PMID":"33526037","abstract":"Background: China initiated a reform of the health insurance system in the late 1990s. The new insurance, Urban Employee Basic Medical Insurance (UEBMI), is employment-based, which makes it more difficult than it used to be for those unemployed or informal employed (most of whom are women) to be covered by health insurance. Methods: Based on three large sample of micro datasets, we first use statistical methods to identify gender differences in health insurance. Next, we construct a logistic regression model to capture the differences in insurance coverage across age groups using the parameter of interaction terms for gender and age groups. Results: Based on data from a demographic survey that covers a large sample, we find that in the below 50 (in 2005) or 60 (in 2015) years age group, the coverage gap of UEBMI between men and women was relatively smaller, while a larger disparity existed in the above 50 (in 2005) or 60 (in 2015) group. Moreover, gender differences in health insurance were more significant in the low-education group, while no gender differences were found in the high-education group. Conclusions: This paper explains the gender gap in health insurance and the reason for the wider gap among older people. Our study indicates that because the UEBMI in China mainly covers people with formal jobs, a lower labor participation rate (even much lower in formal jobs) of women has led to their greater difficulty in obtaining health insurance. Since the older women’s greater difficulty in obtaining jobs or susceptibility to lay-offs during the period of the UEBMI’s implementation, the possibility of being covered was even much lower. In fact, it was because of the combined effects of the UEBMI system and the labor market condition at that time that older women had a lower proportion of being covered under the UEBMI.","author":[{"dropping-particle":"","family":"Zhou","given":"Mei","non-dropping-particle":"","parse-names":false,"suffix":""},{"dropping-particle":"","family":"Zhao","given":"Shaoyang","non-dropping-particle":"","parse-names":false,"suffix":""},{"dropping-particle":"","family":"Zhao","given":"Zhi","non-dropping-particle":"","parse-names":false,"suffix":""}],"container-title":"International Journal for Equity in Health","id":"ITEM-1","issue":"1","issued":{"date-parts":[["2021","12","1"]]},"publisher":"BioMed Central Ltd","title":"Gender differences in health insurance coverage in China","type":"article-journal","volume":"20"},"uris":["http://www.mendeley.com/documents/?uuid=f194858a-80ae-303f-8fb8-1e88c5bd68ae"]}],"mendeley":{"formattedCitation":"(44)","plainTextFormattedCitation":"(44)","previouslyFormattedCitation":"(47)"},"properties":{"noteIndex":0},"schema":"https://github.com/citation-style-language/schema/raw/master/csl-citation.json"}</w:instrText>
      </w:r>
      <w:r w:rsidR="00445CE8">
        <w:rPr>
          <w:rFonts w:ascii="Arial" w:hAnsi="Arial" w:cs="Arial"/>
          <w:bCs/>
          <w:color w:val="000000"/>
          <w:sz w:val="24"/>
          <w:szCs w:val="24"/>
        </w:rPr>
        <w:fldChar w:fldCharType="separate"/>
      </w:r>
      <w:r w:rsidR="00417CAC" w:rsidRPr="00417CAC">
        <w:rPr>
          <w:rFonts w:ascii="Arial" w:hAnsi="Arial" w:cs="Arial"/>
          <w:bCs/>
          <w:noProof/>
          <w:color w:val="000000"/>
          <w:sz w:val="24"/>
          <w:szCs w:val="24"/>
        </w:rPr>
        <w:t>(44)</w:t>
      </w:r>
      <w:r w:rsidR="00445CE8">
        <w:rPr>
          <w:rFonts w:ascii="Arial" w:hAnsi="Arial" w:cs="Arial"/>
          <w:bCs/>
          <w:color w:val="000000"/>
          <w:sz w:val="24"/>
          <w:szCs w:val="24"/>
        </w:rPr>
        <w:fldChar w:fldCharType="end"/>
      </w:r>
      <w:r w:rsidR="00445CE8">
        <w:rPr>
          <w:rFonts w:ascii="Arial" w:hAnsi="Arial" w:cs="Arial"/>
          <w:bCs/>
          <w:color w:val="000000"/>
          <w:sz w:val="24"/>
          <w:szCs w:val="24"/>
        </w:rPr>
        <w:t>.</w:t>
      </w:r>
      <w:r w:rsidR="00FF2C8B">
        <w:rPr>
          <w:rFonts w:ascii="Arial" w:hAnsi="Arial" w:cs="Arial"/>
          <w:bCs/>
          <w:color w:val="000000"/>
          <w:sz w:val="24"/>
          <w:szCs w:val="24"/>
        </w:rPr>
        <w:t xml:space="preserve"> Korea is also a remarkable case, where in our sample it has the highest female advantage in survival, with a </w:t>
      </w:r>
      <w:r w:rsidR="00FF2C8B" w:rsidRPr="0092646F">
        <w:rPr>
          <w:rFonts w:ascii="Arial" w:hAnsi="Arial" w:cs="Arial"/>
          <w:bCs/>
          <w:color w:val="000000"/>
          <w:sz w:val="24"/>
          <w:szCs w:val="24"/>
        </w:rPr>
        <w:t>5.56</w:t>
      </w:r>
      <w:r w:rsidR="00FF2C8B">
        <w:rPr>
          <w:rFonts w:ascii="Arial" w:hAnsi="Arial" w:cs="Arial"/>
          <w:bCs/>
          <w:color w:val="000000"/>
          <w:sz w:val="24"/>
          <w:szCs w:val="24"/>
        </w:rPr>
        <w:t xml:space="preserve"> </w:t>
      </w:r>
      <w:r w:rsidR="00EC7E54">
        <w:rPr>
          <w:rFonts w:ascii="Arial" w:hAnsi="Arial" w:cs="Arial"/>
          <w:bCs/>
          <w:color w:val="000000"/>
          <w:sz w:val="24"/>
          <w:szCs w:val="24"/>
        </w:rPr>
        <w:t xml:space="preserve">y </w:t>
      </w:r>
      <w:r w:rsidR="00FF2C8B">
        <w:rPr>
          <w:rFonts w:ascii="Arial" w:hAnsi="Arial" w:cs="Arial"/>
          <w:bCs/>
          <w:color w:val="000000"/>
          <w:sz w:val="24"/>
          <w:szCs w:val="24"/>
        </w:rPr>
        <w:t>difference in life expectancy at age 60. Some studies have showed that the persistently high gap in life expectancy at older ages in Korea is due to excess male mortality</w:t>
      </w:r>
      <w:r w:rsidR="00FF2C8B" w:rsidRPr="00173A16">
        <w:rPr>
          <w:rFonts w:ascii="Arial" w:hAnsi="Arial" w:cs="Arial"/>
          <w:bCs/>
          <w:color w:val="000000"/>
          <w:sz w:val="24"/>
          <w:szCs w:val="24"/>
        </w:rPr>
        <w:t xml:space="preserve"> from lung cancer</w:t>
      </w:r>
      <w:r w:rsidR="00FF2C8B">
        <w:rPr>
          <w:rFonts w:ascii="Arial" w:hAnsi="Arial" w:cs="Arial"/>
          <w:bCs/>
          <w:color w:val="000000"/>
          <w:sz w:val="24"/>
          <w:szCs w:val="24"/>
        </w:rPr>
        <w:t xml:space="preserve">, </w:t>
      </w:r>
      <w:r w:rsidR="00FF2C8B" w:rsidRPr="00173A16">
        <w:rPr>
          <w:rFonts w:ascii="Arial" w:hAnsi="Arial" w:cs="Arial"/>
          <w:bCs/>
          <w:color w:val="000000"/>
          <w:sz w:val="24"/>
          <w:szCs w:val="24"/>
        </w:rPr>
        <w:t>suicide</w:t>
      </w:r>
      <w:r w:rsidR="00FF2C8B">
        <w:rPr>
          <w:rFonts w:ascii="Arial" w:hAnsi="Arial" w:cs="Arial"/>
          <w:bCs/>
          <w:color w:val="000000"/>
          <w:sz w:val="24"/>
          <w:szCs w:val="24"/>
        </w:rPr>
        <w:t xml:space="preserve">, </w:t>
      </w:r>
      <w:r w:rsidR="00FF2C8B" w:rsidRPr="00173A16">
        <w:rPr>
          <w:rFonts w:ascii="Arial" w:hAnsi="Arial" w:cs="Arial"/>
          <w:bCs/>
          <w:color w:val="000000"/>
          <w:sz w:val="24"/>
          <w:szCs w:val="24"/>
        </w:rPr>
        <w:t>chronic lower respiratory diseases, and ischemic heart diseases</w:t>
      </w:r>
      <w:r w:rsidR="00FF2C8B">
        <w:rPr>
          <w:rFonts w:ascii="Arial" w:hAnsi="Arial" w:cs="Arial"/>
          <w:bCs/>
          <w:color w:val="000000"/>
          <w:sz w:val="24"/>
          <w:szCs w:val="24"/>
        </w:rPr>
        <w:t xml:space="preserve">, most of all which have been attributed to smoking </w:t>
      </w:r>
      <w:r w:rsidR="00FF2C8B">
        <w:rPr>
          <w:rFonts w:ascii="Arial" w:hAnsi="Arial" w:cs="Arial"/>
          <w:bCs/>
          <w:color w:val="000000"/>
          <w:sz w:val="24"/>
          <w:szCs w:val="24"/>
        </w:rPr>
        <w:fldChar w:fldCharType="begin" w:fldLock="1"/>
      </w:r>
      <w:r w:rsidR="00AA6B6B">
        <w:rPr>
          <w:rFonts w:ascii="Arial" w:hAnsi="Arial" w:cs="Arial"/>
          <w:bCs/>
          <w:color w:val="000000"/>
          <w:sz w:val="24"/>
          <w:szCs w:val="24"/>
        </w:rPr>
        <w:instrText>ADDIN CSL_CITATION {"citationItems":[{"id":"ITEM-1","itemData":{"DOI":"10.1016/j.socscimed.2012.04.026","ISSN":"02779536","PMID":"22739261","abstract":"Women live much longer than men in Korea, with remarkable gains in life expectancy at birth for the past decades. The gender differential has steadily increased over time, reaching a peak of more than 8 years in 1980s, and decreased thereafter to 6.7 years in 2005. Studies to investigate the pattern and contributing factors to changes in the life expectancy gender gap have been mostly from Western countries, and there has been no such study in Asian countries, except in Japan. We therefore aimed to examine age- and cause-specific contributions to the changing gender differentials in life expectancy in Korea, in particular the decline of the gap, using a decomposition method. Between 1970 and 1979 when the gender gap in life expectancy widened, faster mortality decline among women in ages 20-44 explained 66% of the total increase in the gender gap, which would be due to substantial improvements in reproductive health among women and excess male mortality in occupational injuries and transport accidents. Although greater survival advantage among elderly women over 70 contributed to further increase in the gender gap, the contributions from younger ages with the ages 15-64 contributing the most (-2 years) resulted in the overall reduction of the gender gap which began in 1992 and continued to 2005. Among causes of death, liver diseases (-0.5 years, 38% of the total decline), transport accidents (-0.4 years, 31%), hypertensive diseases (-0.3 years, 19%), stroke (-0.1 years, 11%), and tuberculosis (-0.1 years) contributed the most to the overall 1.4 years reduction in the gender gap. However, changes in mortality from lung cancer (+0.3 years), suicide (+0.3 years), chronic lower respiratory diseases (+0.2 years), and ischemic heart diseases (+0.1 years) contributed to widening the gap during the same period. In sum, while smoking-related causes of death have contributed most to the narrowing gap in most other industrialized countries, these causes contributed toward increasing the gender gap in Korea. Instead, liver disease, hypertension-related diseases, and transport accidents were major contributing causes of death to the narrowing of gender differentials in life expectancy in Korea. © 2012 Elsevier Ltd.","author":[{"dropping-particle":"","family":"Yang","given":"Seungmi","non-dropping-particle":"","parse-names":false,"suffix":""},{"dropping-particle":"","family":"Khang","given":"Young Ho","non-dropping-particle":"","parse-names":false,"suffix":""},{"dropping-particle":"","family":"Chun","given":"Heeran","non-dropping-particle":"","parse-names":false,"suffix":""},{"dropping-particle":"","family":"Harper","given":"Sam","non-dropping-particle":"","parse-names":false,"suffix":""},{"dropping-particle":"","family":"Lynch","given":"John","non-dropping-particle":"","parse-names":false,"suffix":""}],"container-title":"Social Science and Medicine","id":"ITEM-1","issue":"7","issued":{"date-parts":[["2012","10"]]},"page":"1280-1287","title":"The changing gender differences in life expectancy in Korea 1970-2005","type":"article-journal","volume":"75"},"uris":["http://www.mendeley.com/documents/?uuid=58cf9264-4359-3062-97c3-ace7e1dc21b1"]}],"mendeley":{"formattedCitation":"(22)","plainTextFormattedCitation":"(22)","previouslyFormattedCitation":"(22)"},"properties":{"noteIndex":0},"schema":"https://github.com/citation-style-language/schema/raw/master/csl-citation.json"}</w:instrText>
      </w:r>
      <w:r w:rsidR="00FF2C8B">
        <w:rPr>
          <w:rFonts w:ascii="Arial" w:hAnsi="Arial" w:cs="Arial"/>
          <w:bCs/>
          <w:color w:val="000000"/>
          <w:sz w:val="24"/>
          <w:szCs w:val="24"/>
        </w:rPr>
        <w:fldChar w:fldCharType="separate"/>
      </w:r>
      <w:r w:rsidR="00AA6B6B" w:rsidRPr="00AA6B6B">
        <w:rPr>
          <w:rFonts w:ascii="Arial" w:hAnsi="Arial" w:cs="Arial"/>
          <w:bCs/>
          <w:noProof/>
          <w:color w:val="000000"/>
          <w:sz w:val="24"/>
          <w:szCs w:val="24"/>
        </w:rPr>
        <w:t>(22)</w:t>
      </w:r>
      <w:r w:rsidR="00FF2C8B">
        <w:rPr>
          <w:rFonts w:ascii="Arial" w:hAnsi="Arial" w:cs="Arial"/>
          <w:bCs/>
          <w:color w:val="000000"/>
          <w:sz w:val="24"/>
          <w:szCs w:val="24"/>
        </w:rPr>
        <w:fldChar w:fldCharType="end"/>
      </w:r>
      <w:r w:rsidR="00FF2C8B">
        <w:rPr>
          <w:rFonts w:ascii="Arial" w:hAnsi="Arial" w:cs="Arial"/>
          <w:bCs/>
          <w:color w:val="000000"/>
          <w:sz w:val="24"/>
          <w:szCs w:val="24"/>
        </w:rPr>
        <w:t>.</w:t>
      </w:r>
      <w:r w:rsidR="00EC7E54">
        <w:rPr>
          <w:rFonts w:ascii="Arial" w:hAnsi="Arial" w:cs="Arial"/>
          <w:bCs/>
          <w:color w:val="000000"/>
          <w:sz w:val="24"/>
          <w:szCs w:val="24"/>
        </w:rPr>
        <w:t xml:space="preserve"> </w:t>
      </w:r>
      <w:r w:rsidR="007D2716">
        <w:rPr>
          <w:rFonts w:ascii="Arial" w:hAnsi="Arial" w:cs="Arial"/>
          <w:bCs/>
          <w:color w:val="000000"/>
          <w:sz w:val="24"/>
          <w:szCs w:val="24"/>
        </w:rPr>
        <w:t>Another case noteworthy of mention is India, where</w:t>
      </w:r>
      <w:r w:rsidR="00C314D9">
        <w:rPr>
          <w:rFonts w:ascii="Arial" w:hAnsi="Arial" w:cs="Arial"/>
          <w:bCs/>
          <w:color w:val="000000"/>
          <w:sz w:val="24"/>
          <w:szCs w:val="24"/>
        </w:rPr>
        <w:t xml:space="preserve"> we found</w:t>
      </w:r>
      <w:r w:rsidR="007D2716">
        <w:rPr>
          <w:rFonts w:ascii="Arial" w:hAnsi="Arial" w:cs="Arial"/>
          <w:bCs/>
          <w:color w:val="000000"/>
          <w:sz w:val="24"/>
          <w:szCs w:val="24"/>
        </w:rPr>
        <w:t xml:space="preserve"> the gap between women and men is negative, i.e., women have lower </w:t>
      </w:r>
      <m:oMath>
        <m:r>
          <w:rPr>
            <w:rFonts w:ascii="Cambria Math" w:eastAsia="Cambria Math" w:hAnsi="Cambria Math" w:cs="Cambria Math"/>
            <w:sz w:val="24"/>
            <w:szCs w:val="24"/>
          </w:rPr>
          <m:t>DFLE</m:t>
        </m:r>
      </m:oMath>
      <w:r w:rsidR="007D2716">
        <w:rPr>
          <w:rFonts w:ascii="Arial" w:hAnsi="Arial" w:cs="Arial"/>
          <w:bCs/>
          <w:color w:val="000000"/>
          <w:sz w:val="24"/>
          <w:szCs w:val="24"/>
        </w:rPr>
        <w:t xml:space="preserve"> than man.</w:t>
      </w:r>
      <w:r w:rsidR="00C314D9">
        <w:rPr>
          <w:rFonts w:ascii="Arial" w:hAnsi="Arial" w:cs="Arial"/>
          <w:bCs/>
          <w:color w:val="000000"/>
          <w:sz w:val="24"/>
          <w:szCs w:val="24"/>
        </w:rPr>
        <w:t xml:space="preserve"> This result is in line with what was found in other studies using different data, such as the</w:t>
      </w:r>
      <w:r w:rsidR="0069166E">
        <w:rPr>
          <w:rFonts w:ascii="Arial" w:hAnsi="Arial" w:cs="Arial"/>
          <w:bCs/>
          <w:color w:val="000000"/>
          <w:sz w:val="24"/>
          <w:szCs w:val="24"/>
        </w:rPr>
        <w:t xml:space="preserve"> </w:t>
      </w:r>
      <w:r w:rsidR="00A176F6" w:rsidRPr="00815940">
        <w:rPr>
          <w:rFonts w:ascii="Arial" w:hAnsi="Arial" w:cs="Arial"/>
          <w:bCs/>
          <w:color w:val="000000"/>
          <w:sz w:val="24"/>
          <w:szCs w:val="24"/>
        </w:rPr>
        <w:t xml:space="preserve">nationally representative survey </w:t>
      </w:r>
      <w:r w:rsidR="00A176F6">
        <w:rPr>
          <w:rFonts w:ascii="Arial" w:hAnsi="Arial" w:cs="Arial"/>
          <w:bCs/>
          <w:color w:val="000000"/>
          <w:sz w:val="24"/>
          <w:szCs w:val="24"/>
        </w:rPr>
        <w:t xml:space="preserve">of </w:t>
      </w:r>
      <w:r w:rsidR="00A176F6" w:rsidRPr="00815940">
        <w:rPr>
          <w:rFonts w:ascii="Arial" w:hAnsi="Arial" w:cs="Arial"/>
          <w:bCs/>
          <w:color w:val="000000"/>
          <w:sz w:val="24"/>
          <w:szCs w:val="24"/>
        </w:rPr>
        <w:t>Bangladesh</w:t>
      </w:r>
      <w:r w:rsidR="00A176F6">
        <w:rPr>
          <w:rFonts w:ascii="Arial" w:hAnsi="Arial" w:cs="Arial"/>
          <w:bCs/>
          <w:color w:val="000000"/>
          <w:sz w:val="24"/>
          <w:szCs w:val="24"/>
        </w:rPr>
        <w:t xml:space="preserve"> on</w:t>
      </w:r>
      <w:r w:rsidR="00A176F6" w:rsidRPr="00815940">
        <w:rPr>
          <w:rFonts w:ascii="Arial" w:hAnsi="Arial" w:cs="Arial"/>
          <w:bCs/>
          <w:color w:val="000000"/>
          <w:sz w:val="24"/>
          <w:szCs w:val="24"/>
        </w:rPr>
        <w:t xml:space="preserve"> Household Income and Expenditure Survey-2010)</w:t>
      </w:r>
      <w:r w:rsidR="00C314D9">
        <w:rPr>
          <w:rFonts w:ascii="Arial" w:hAnsi="Arial" w:cs="Arial"/>
          <w:bCs/>
          <w:color w:val="000000"/>
          <w:sz w:val="24"/>
          <w:szCs w:val="24"/>
        </w:rPr>
        <w:t xml:space="preserve"> </w:t>
      </w:r>
      <w:r w:rsidR="00C314D9">
        <w:rPr>
          <w:rFonts w:ascii="Arial" w:hAnsi="Arial" w:cs="Arial"/>
          <w:bCs/>
          <w:color w:val="000000"/>
          <w:sz w:val="24"/>
          <w:szCs w:val="24"/>
        </w:rPr>
        <w:fldChar w:fldCharType="begin" w:fldLock="1"/>
      </w:r>
      <w:r w:rsidR="00417CAC">
        <w:rPr>
          <w:rFonts w:ascii="Arial" w:hAnsi="Arial" w:cs="Arial"/>
          <w:bCs/>
          <w:color w:val="000000"/>
          <w:sz w:val="24"/>
          <w:szCs w:val="24"/>
        </w:rPr>
        <w:instrText>ADDIN CSL_CITATION {"citationItems":[{"id":"ITEM-1","itemData":{"DOI":"10.1177/0898264313501388","ISSN":"08982643","abstract":"Objective: We examined gender differences in the prevalence of disability and Disability-free Life Expectancy (DFLE) for Bangladeshi older adults. Method: We used data representing 4,189 elderly subjects aged 60 years and over from a nationally representative survey (Bangladesh's Household Income and Expenditure Survey-2010). The Sullivan method was used to compute DFLE. Results: Eyesight disability is prevalent among 28.94 and 36.47 men and women, respectively, and is the most prevalent type of disability in Bangladesh. Women have each disability and at least one disability in significantly higher percentages than men. At all ages, and in both numbers and proportion, women have longer life expectancy but shorter DFLE than men. Discussion: Attention should be given to the elderly, with special care devoted to elderly women. The findings of the current study have important implications for risk of disability and the need for, and use of, long-term care services.","author":[{"dropping-particle":"","family":"Tareque","given":"Md Ismail","non-dropping-particle":"","parse-names":false,"suffix":""},{"dropping-particle":"","family":"Begum","given":"Sharifa","non-dropping-particle":"","parse-names":false,"suffix":""},{"dropping-particle":"","family":"Saito","given":"Yasuhiko","non-dropping-particle":"","parse-names":false,"suffix":""}],"container-title":"Journal of Aging and Health","id":"ITEM-1","issue":"8","issued":{"date-parts":[["2013","12"]]},"page":"1299-1312","title":"Gender differences in disability-free life expectancy at old ages in Bangladesh","type":"article-journal","volume":"25"},"uris":["http://www.mendeley.com/documents/?uuid=bcfe3561-9a30-3e73-a05e-413e07a2a952"]}],"mendeley":{"formattedCitation":"(45)","plainTextFormattedCitation":"(45)","previouslyFormattedCitation":"(48)"},"properties":{"noteIndex":0},"schema":"https://github.com/citation-style-language/schema/raw/master/csl-citation.json"}</w:instrText>
      </w:r>
      <w:r w:rsidR="00C314D9">
        <w:rPr>
          <w:rFonts w:ascii="Arial" w:hAnsi="Arial" w:cs="Arial"/>
          <w:bCs/>
          <w:color w:val="000000"/>
          <w:sz w:val="24"/>
          <w:szCs w:val="24"/>
        </w:rPr>
        <w:fldChar w:fldCharType="separate"/>
      </w:r>
      <w:r w:rsidR="00417CAC" w:rsidRPr="00417CAC">
        <w:rPr>
          <w:rFonts w:ascii="Arial" w:hAnsi="Arial" w:cs="Arial"/>
          <w:bCs/>
          <w:noProof/>
          <w:color w:val="000000"/>
          <w:sz w:val="24"/>
          <w:szCs w:val="24"/>
        </w:rPr>
        <w:t>(45)</w:t>
      </w:r>
      <w:r w:rsidR="00C314D9">
        <w:rPr>
          <w:rFonts w:ascii="Arial" w:hAnsi="Arial" w:cs="Arial"/>
          <w:bCs/>
          <w:color w:val="000000"/>
          <w:sz w:val="24"/>
          <w:szCs w:val="24"/>
        </w:rPr>
        <w:fldChar w:fldCharType="end"/>
      </w:r>
      <w:r w:rsidR="00A176F6" w:rsidRPr="00815940">
        <w:rPr>
          <w:rFonts w:ascii="Arial" w:hAnsi="Arial" w:cs="Arial"/>
          <w:bCs/>
          <w:color w:val="000000"/>
          <w:sz w:val="24"/>
          <w:szCs w:val="24"/>
        </w:rPr>
        <w:t>.</w:t>
      </w:r>
      <w:r w:rsidR="00C314D9">
        <w:rPr>
          <w:rFonts w:ascii="Arial" w:hAnsi="Arial" w:cs="Arial"/>
          <w:bCs/>
          <w:color w:val="000000"/>
          <w:sz w:val="24"/>
          <w:szCs w:val="24"/>
        </w:rPr>
        <w:t xml:space="preserve"> This aspect deserves further investigation and stresses the importance of </w:t>
      </w:r>
      <w:r w:rsidR="00553723">
        <w:rPr>
          <w:rFonts w:ascii="Arial" w:hAnsi="Arial" w:cs="Arial"/>
          <w:bCs/>
          <w:color w:val="000000"/>
          <w:sz w:val="24"/>
          <w:szCs w:val="24"/>
        </w:rPr>
        <w:t xml:space="preserve">the </w:t>
      </w:r>
      <w:r w:rsidR="00C314D9">
        <w:rPr>
          <w:rFonts w:ascii="Arial" w:hAnsi="Arial" w:cs="Arial"/>
          <w:bCs/>
          <w:color w:val="000000"/>
          <w:sz w:val="24"/>
          <w:szCs w:val="24"/>
        </w:rPr>
        <w:t>health</w:t>
      </w:r>
      <w:r w:rsidR="00553723">
        <w:rPr>
          <w:rFonts w:ascii="Arial" w:hAnsi="Arial" w:cs="Arial"/>
          <w:bCs/>
          <w:color w:val="000000"/>
          <w:sz w:val="24"/>
          <w:szCs w:val="24"/>
        </w:rPr>
        <w:t xml:space="preserve"> component</w:t>
      </w:r>
      <w:r w:rsidR="00C314D9">
        <w:rPr>
          <w:rFonts w:ascii="Arial" w:hAnsi="Arial" w:cs="Arial"/>
          <w:bCs/>
          <w:color w:val="000000"/>
          <w:sz w:val="24"/>
          <w:szCs w:val="24"/>
        </w:rPr>
        <w:t>.</w:t>
      </w:r>
      <w:r w:rsidR="00A645E5">
        <w:rPr>
          <w:rFonts w:ascii="Arial" w:hAnsi="Arial" w:cs="Arial"/>
          <w:bCs/>
          <w:color w:val="000000"/>
          <w:sz w:val="24"/>
          <w:szCs w:val="24"/>
        </w:rPr>
        <w:t xml:space="preserve"> The fact that the prevalence of doctor diagnosed </w:t>
      </w:r>
      <w:r w:rsidR="00EC7E54">
        <w:rPr>
          <w:rFonts w:ascii="Arial" w:hAnsi="Arial" w:cs="Arial"/>
          <w:bCs/>
          <w:color w:val="000000"/>
          <w:sz w:val="24"/>
          <w:szCs w:val="24"/>
        </w:rPr>
        <w:t>diseases</w:t>
      </w:r>
      <w:r w:rsidR="00A645E5">
        <w:rPr>
          <w:rFonts w:ascii="Arial" w:hAnsi="Arial" w:cs="Arial"/>
          <w:bCs/>
          <w:color w:val="000000"/>
          <w:sz w:val="24"/>
          <w:szCs w:val="24"/>
        </w:rPr>
        <w:t xml:space="preserve"> was so low in India suggests that healthcare access is limited and people do not have proper access to diagnosis of diseases and that patterns of diagnosis may differ for women and men </w:t>
      </w:r>
      <w:r w:rsidR="00A645E5">
        <w:rPr>
          <w:rFonts w:ascii="Arial" w:hAnsi="Arial" w:cs="Arial"/>
          <w:bCs/>
          <w:color w:val="000000"/>
          <w:sz w:val="24"/>
          <w:szCs w:val="24"/>
        </w:rPr>
        <w:fldChar w:fldCharType="begin" w:fldLock="1"/>
      </w:r>
      <w:r w:rsidR="00417CAC">
        <w:rPr>
          <w:rFonts w:ascii="Arial" w:hAnsi="Arial" w:cs="Arial"/>
          <w:bCs/>
          <w:color w:val="000000"/>
          <w:sz w:val="24"/>
          <w:szCs w:val="24"/>
        </w:rPr>
        <w:instrText>ADDIN CSL_CITATION {"citationItems":[{"id":"ITEM-1","itemData":{"DOI":"10.1016/S0140-6736(20)31561-0","abstract":"Clinicians can encounter sex and gender disparities in diagnostic and therapeutic responses. These disparities are noted in epidemiology, pathophysiology, clinical manifestations, disease progression, and response to treatment. This Review discusses the fundamental influences of sex and gender as modifiers of the major causes of death and morbidity. We articulate how the genetic, epigenetic, and hormonal influences of biological sex influence physiology and disease, and how the social constructs of gender affect the behaviour of the community, clinicians, and patients in the health-care system and interact with pathobiology. We aim to guide clinicians and researchers to consider sex and gender in their approach to diagnosis, prevention, and treatment of diseases as a necessary and fundamental step towards precision medicine, which will benefit men's and women's health.","author":[{"dropping-particle":"","family":"Mauvais-Jarvis","given":"Franck","non-dropping-particle":"","parse-names":false,"suffix":""},{"dropping-particle":"","family":"Bairey Merz","given":"Noel","non-dropping-particle":"","parse-names":false,"suffix":""},{"dropping-particle":"","family":"Barnes","given":"Peter J.","non-dropping-particle":"","parse-names":false,"suffix":""},{"dropping-particle":"","family":"Brinton","given":"Roberta D.","non-dropping-particle":"","parse-names":false,"suffix":""},{"dropping-particle":"","family":"Carrero","given":"Juan Jesus","non-dropping-particle":"","parse-names":false,"suffix":""},{"dropping-particle":"","family":"DeMeo","given":"Dawn L.","non-dropping-particle":"","parse-names":false,"suffix":""},{"dropping-particle":"","family":"Vries","given":"Geert J.","non-dropping-particle":"De","parse-names":false,"suffix":""},{"dropping-particle":"","family":"Epperson","given":"C. Neill","non-dropping-particle":"","parse-names":false,"suffix":""},{"dropping-particle":"","family":"Govindan","given":"Ramaswamy","non-dropping-particle":"","parse-names":false,"suffix":""},{"dropping-particle":"","family":"Klein","given":"Sabra L.","non-dropping-particle":"","parse-names":false,"suffix":""},{"dropping-particle":"","family":"Lonardo","given":"Amedeo","non-dropping-particle":"","parse-names":false,"suffix":""},{"dropping-particle":"","family":"Maki","given":"Pauline M.","non-dropping-particle":"","parse-names":false,"suffix":""},{"dropping-particle":"","family":"McCullough","given":"Louise D.","non-dropping-particle":"","parse-names":false,"suffix":""},{"dropping-particle":"","family":"Regitz-Zagrosek","given":"Vera","non-dropping-particle":"","parse-names":false,"suffix":""},{"dropping-particle":"","family":"Regensteiner","given":"Judith G.","non-dropping-particle":"","parse-names":false,"suffix":""},{"dropping-particle":"","family":"Rubin","given":"Joshua B.","non-dropping-particle":"","parse-names":false,"suffix":""},{"dropping-particle":"","family":"Sandberg","given":"Kathryn","non-dropping-particle":"","parse-names":false,"suffix":""},{"dropping-particle":"","family":"Suzuki","given":"Ayako","non-dropping-particle":"","parse-names":false,"suffix":""}],"container-title":"The Lancet","id":"ITEM-1","issue":"10250","issued":{"date-parts":[["2020","8","22"]]},"page":"565-582","publisher":"Lancet Publishing Group","title":"Sex and gender: modifiers of health, disease, and medicine","type":"article-journal","volume":"396"},"uris":["http://www.mendeley.com/documents/?uuid=6e850630-c461-35fe-a253-252ee01fecb5"]},{"id":"ITEM-2","itemData":{"DOI":"10.1038/s43587-021-00155-y","ISSN":"2662-8465","author":[{"dropping-particle":"","family":"Bloom","given":"David E.","non-dropping-particle":"","parse-names":false,"suffix":""},{"dropping-particle":"V.","family":"Sekher","given":"T.","non-dropping-particle":"","parse-names":false,"suffix":""},{"dropping-particle":"","family":"Lee","given":"Jinkook","non-dropping-particle":"","parse-names":false,"suffix":""}],"container-title":"Nature Aging","id":"ITEM-2","issue":"12","issued":{"date-parts":[["2021","11"]]},"page":"1070-1072","title":"Longitudinal Aging Study in India (LASI): new data resources for addressing aging in India","type":"article-journal","volume":"1"},"uris":["http://www.mendeley.com/documents/?uuid=5b500156-71dc-41d4-a433-ee0b45a3e2ef","http://www.mendeley.com/documents/?uuid=980c550d-5d69-4c6e-b301-e7eacbe90f3a"]},{"id":"ITEM-3","itemData":{"DOI":"10.1186/s12913-023-09318-6","ISSN":"1472-6963","author":[{"dropping-particle":"","family":"Mohanty","given":"Sanjay K.","non-dropping-particle":"","parse-names":false,"suffix":""},{"dropping-particle":"","family":"Abhilasha","given":"","non-dropping-particle":"","parse-names":false,"suffix":""},{"dropping-particle":"","family":"Mishra","given":"Radhe Shyam","non-dropping-particle":"","parse-names":false,"suffix":""},{"dropping-particle":"","family":"Upadhyay","given":"Ashish Kumar","non-dropping-particle":"","parse-names":false,"suffix":""},{"dropping-particle":"","family":"O’Donnell","given":"Owen","non-dropping-particle":"","parse-names":false,"suffix":""},{"dropping-particle":"","family":"Maurer","given":"Jürgen","non-dropping-particle":"","parse-names":false,"suffix":""}],"container-title":"BMC Health Services Research","id":"ITEM-3","issue":"1","issued":{"date-parts":[["2023","4"]]},"page":"332","title":"Sociodemographic and geographic inequalities in diagnosis and treatment of older adults’ chronic conditions in India: a nationally representative population-based study","type":"article-journal","volume":"23"},"uris":["http://www.mendeley.com/documents/?uuid=43312cd1-1499-41a2-a8b5-3c8013f5bde0","http://www.mendeley.com/documents/?uuid=20ad8271-26e4-426f-9a75-28fe17f08d9f","http://www.mendeley.com/documents/?uuid=988c46ab-6fe9-44a9-9bf1-87b6c2e0ffdd"]}],"mendeley":{"formattedCitation":"(36, 46, 47)","plainTextFormattedCitation":"(36, 46, 47)","previouslyFormattedCitation":"(36, 49, 50)"},"properties":{"noteIndex":0},"schema":"https://github.com/citation-style-language/schema/raw/master/csl-citation.json"}</w:instrText>
      </w:r>
      <w:r w:rsidR="00A645E5">
        <w:rPr>
          <w:rFonts w:ascii="Arial" w:hAnsi="Arial" w:cs="Arial"/>
          <w:bCs/>
          <w:color w:val="000000"/>
          <w:sz w:val="24"/>
          <w:szCs w:val="24"/>
        </w:rPr>
        <w:fldChar w:fldCharType="separate"/>
      </w:r>
      <w:r w:rsidR="00417CAC" w:rsidRPr="00417CAC">
        <w:rPr>
          <w:rFonts w:ascii="Arial" w:hAnsi="Arial" w:cs="Arial"/>
          <w:bCs/>
          <w:noProof/>
          <w:color w:val="000000"/>
          <w:sz w:val="24"/>
          <w:szCs w:val="24"/>
        </w:rPr>
        <w:t>(36, 46, 47)</w:t>
      </w:r>
      <w:r w:rsidR="00A645E5">
        <w:rPr>
          <w:rFonts w:ascii="Arial" w:hAnsi="Arial" w:cs="Arial"/>
          <w:bCs/>
          <w:color w:val="000000"/>
          <w:sz w:val="24"/>
          <w:szCs w:val="24"/>
        </w:rPr>
        <w:fldChar w:fldCharType="end"/>
      </w:r>
      <w:r w:rsidR="00A645E5">
        <w:rPr>
          <w:rFonts w:ascii="Arial" w:hAnsi="Arial" w:cs="Arial"/>
          <w:bCs/>
          <w:color w:val="000000"/>
          <w:sz w:val="24"/>
          <w:szCs w:val="24"/>
        </w:rPr>
        <w:t>.</w:t>
      </w:r>
    </w:p>
    <w:p w14:paraId="3C73A841" w14:textId="3C0A8F6B" w:rsidR="00A645E5" w:rsidRDefault="00A645E5" w:rsidP="00A176F6">
      <w:pPr>
        <w:keepNext/>
        <w:pBdr>
          <w:top w:val="nil"/>
          <w:left w:val="nil"/>
          <w:bottom w:val="nil"/>
          <w:right w:val="nil"/>
          <w:between w:val="nil"/>
        </w:pBdr>
        <w:spacing w:before="240" w:after="60" w:line="360" w:lineRule="auto"/>
        <w:contextualSpacing/>
        <w:jc w:val="both"/>
        <w:rPr>
          <w:rFonts w:ascii="Arial" w:hAnsi="Arial" w:cs="Arial"/>
          <w:bCs/>
          <w:color w:val="000000"/>
          <w:sz w:val="24"/>
          <w:szCs w:val="24"/>
        </w:rPr>
      </w:pPr>
    </w:p>
    <w:p w14:paraId="6CE23B55" w14:textId="4E6521E4" w:rsidR="004B7C1F" w:rsidRPr="002E2A69" w:rsidRDefault="00970004" w:rsidP="004B7C1F">
      <w:pPr>
        <w:keepNext/>
        <w:pBdr>
          <w:top w:val="nil"/>
          <w:left w:val="nil"/>
          <w:bottom w:val="nil"/>
          <w:right w:val="nil"/>
          <w:between w:val="nil"/>
        </w:pBdr>
        <w:spacing w:after="0" w:line="360" w:lineRule="auto"/>
        <w:jc w:val="both"/>
        <w:rPr>
          <w:rFonts w:ascii="Arial" w:eastAsia="Arial" w:hAnsi="Arial" w:cs="Arial"/>
          <w:color w:val="000000"/>
          <w:sz w:val="24"/>
          <w:szCs w:val="24"/>
        </w:rPr>
      </w:pPr>
      <w:r>
        <w:rPr>
          <w:rFonts w:ascii="Arial" w:hAnsi="Arial" w:cs="Arial"/>
          <w:bCs/>
          <w:color w:val="000000"/>
          <w:sz w:val="24"/>
          <w:szCs w:val="24"/>
        </w:rPr>
        <w:t xml:space="preserve">Furthermore, </w:t>
      </w:r>
      <w:r>
        <w:rPr>
          <w:rFonts w:ascii="Arial" w:eastAsia="Arial" w:hAnsi="Arial" w:cs="Arial"/>
          <w:color w:val="000000"/>
          <w:sz w:val="24"/>
          <w:szCs w:val="24"/>
        </w:rPr>
        <w:t>a</w:t>
      </w:r>
      <w:r w:rsidR="00A50CB3">
        <w:rPr>
          <w:rFonts w:ascii="Arial" w:eastAsia="Arial" w:hAnsi="Arial" w:cs="Arial"/>
          <w:color w:val="000000"/>
          <w:sz w:val="24"/>
          <w:szCs w:val="24"/>
        </w:rPr>
        <w:t>n</w:t>
      </w:r>
      <w:r w:rsidR="00CE70DE">
        <w:rPr>
          <w:rFonts w:ascii="Arial" w:eastAsia="Arial" w:hAnsi="Arial" w:cs="Arial"/>
          <w:color w:val="000000"/>
          <w:sz w:val="24"/>
          <w:szCs w:val="24"/>
        </w:rPr>
        <w:t xml:space="preserve"> important</w:t>
      </w:r>
      <w:r w:rsidR="00A50CB3">
        <w:rPr>
          <w:rFonts w:ascii="Arial" w:eastAsia="Arial" w:hAnsi="Arial" w:cs="Arial"/>
          <w:color w:val="000000"/>
          <w:sz w:val="24"/>
          <w:szCs w:val="24"/>
        </w:rPr>
        <w:t xml:space="preserve"> contribution of this study is the extent of the comparative analysis. </w:t>
      </w:r>
      <w:r w:rsidR="002A7EE3">
        <w:rPr>
          <w:rFonts w:ascii="Arial" w:eastAsia="Arial" w:hAnsi="Arial" w:cs="Arial"/>
          <w:color w:val="000000"/>
          <w:sz w:val="24"/>
          <w:szCs w:val="24"/>
        </w:rPr>
        <w:t>S</w:t>
      </w:r>
      <w:r w:rsidR="002A7EE3">
        <w:rPr>
          <w:rFonts w:ascii="Arial" w:eastAsia="Arial" w:hAnsi="Arial" w:cs="Arial"/>
          <w:sz w:val="24"/>
          <w:szCs w:val="24"/>
        </w:rPr>
        <w:t>o far, most of the research has focused on western countries, with few studies including countries like China, India and Korea and even fewer that include developing or Latin American countries like Mexico in the study</w:t>
      </w:r>
      <w:r w:rsidR="00197CA4">
        <w:rPr>
          <w:rFonts w:ascii="Arial" w:eastAsia="Arial" w:hAnsi="Arial" w:cs="Arial"/>
          <w:sz w:val="24"/>
          <w:szCs w:val="24"/>
        </w:rPr>
        <w:t xml:space="preserve"> </w:t>
      </w:r>
      <w:r w:rsidR="009E0CEC">
        <w:rPr>
          <w:rFonts w:ascii="Arial" w:eastAsia="Arial" w:hAnsi="Arial" w:cs="Arial"/>
          <w:sz w:val="24"/>
          <w:szCs w:val="24"/>
        </w:rPr>
        <w:fldChar w:fldCharType="begin" w:fldLock="1"/>
      </w:r>
      <w:r w:rsidR="00417CAC">
        <w:rPr>
          <w:rFonts w:ascii="Arial" w:eastAsia="Arial" w:hAnsi="Arial" w:cs="Arial"/>
          <w:sz w:val="24"/>
          <w:szCs w:val="24"/>
        </w:rPr>
        <w:instrText>ADDIN CSL_CITATION {"citationItems":[{"id":"ITEM-1","itemData":{"DOI":"10.1017/S0144686X15000227","ISSN":"0144-686X","abstract":"The objectives were to determine whether women always fare more poorly in terms of physical function and disability across countries that vary widely in terms of their level of development, epidemiologic context and level of gender equality. Sex differences in self-reported and objective measures of disability and physical function were compared among older adults aged 55–85 in the United States of America, Taiwan, Korea, Mexico, China, Indonesia and among the Tsimane of Bolivia using population-based studies collected between 2001 and 2011. Data were analysed using logistic and ordinary least-squares regression. Confidence intervals were examined to see whether the effect of being female differed significantly between countries. In all countries, women had consistently worse physical functioning (both self-reported and objectively measured). Women also tended to report more difficulty with activities of daily living (ADL), although differences were not always significant. In general, sex differences across measures were less pronounced in China. In Korea, women had significantly lower grip strength, but sex differences in ADL difficulty were non-significant or even reversed. Education and marital status helped explain sex differences. Overall, there was striking similarity in the magnitude and direction of sex differences across countries despite considerable differences in context, although modest variations in the effect of sex were observed.","author":[{"dropping-particle":"V.","family":"Wheaton","given":"Felicia","non-dropping-particle":"","parse-names":false,"suffix":""},{"dropping-particle":"","family":"Crimmins","given":"Eileen M.","non-dropping-particle":"","parse-names":false,"suffix":""}],"container-title":"Ageing and Society","id":"ITEM-1","issue":"06","issued":{"date-parts":[["2016","7","8"]]},"page":"1136-1156","title":"Female disability disadvantage: a global perspective on sex differences in physical function and disability","type":"article-journal","volume":"36"},"uris":["http://www.mendeley.com/documents/?uuid=2a201ee7-73c7-4cb7-869a-b900b41262a0"]},{"id":"ITEM-2","itemData":{"DOI":"10.1553/populationyearbook2021.res2.1","ISSN":"17284414","abstract":"Women live longer but can expect to spend more years in poorer health compared to men. In the context of population aging and declining gender ratios at older ages, there are increasing concerns about how this disadvantage in female health will affect well-being and sustainability, particularly in developing regions that are rapidly aging. Our study compares differences in health expectancies at older ages for men and women in order to assess gender disparities in health.We use data from the Survey on Health, Well-Being, and Aging in Latin America and the Caribbean to decompose the gender gap into total and age-specific mortality and disability effects in seven cities in the region. Our results show that at older ages, higher disability rates among women reduced the gender gap in healthy life expectancy by offsetting women’s mortality advantage. In addition, we find that women’s mortality advantage decreased almost systematically with age, which reduced the contribution of the mortality effect to the gender gap at older ages. Although the gender gap in health followed a similar pattern across the region, its decomposition into mortality and disability effects reveals that there was substantial variation among cities. Thus, across the region, the implications of the gender gap in health for well-being vary, and the policies aimed at reducing this gap should also differ.","author":[{"dropping-particle":"","family":"Nepomuceno","given":"Marília R.","non-dropping-particle":"","parse-names":false,"suffix":""},{"dropping-particle":"","family":"Lego","given":"Vanessa","non-dropping-particle":"di","parse-names":false,"suffix":""},{"dropping-particle":"","family":"Turra","given":"Cássio M.","non-dropping-particle":"","parse-names":false,"suffix":""}],"container-title":"Vienna Yearbook of Population Research","id":"ITEM-2","issued":{"date-parts":[["2021","12","12"]]},"title":"Gender disparities in health at older ages and their consequences for well-being in Latin America and the Caribbean","type":"article-journal","volume":"19"},"uris":["http://www.mendeley.com/documents/?uuid=c9f59e07-0450-4b7b-98ce-801d1088c88b"]},{"id":"ITEM-3","itemData":{"DOI":"10.1007/s10433-020-00563-w","ISSN":"1613-9372","abstract":"Health progress in the 1960s and 1970s placed Cuba at the vanguard of longevity in Latin America and the Caribbean. This success has often been attributed to equity of access to the health care system and its cost-effectiveness in the country. Cuba also has a small gender gap in life expectancy. In this study, we examined how this pattern is reflected in the gender differences in health among the population aged 60+ in Havana. We compared gender differences in health in samples drawn from Havana, Mexico City, and the US Hispanic population: three geographic settings with very different political, health care, and social systems. The data come from the Survey on Health, Well-Being, and Aging in Latin America and the Caribbean and the 2000 Health and Retirement Study. Age-adjusted prevalence and logistic regressions were estimated for poor self-rated health, limitations on activities of daily living, depression, and mobility limitations. While an absolute female disadvantage in health was apparent in all three populations, the relative gender differences were inconsistent across all four health domains. Gender differences were most pronounced in Havana, even after adjusting for age, socio-economic status, family characteristics, and smoking behaviour. Despite having higher overall life expectancy and more equitable and universal access to primary care and preventive medicine, women in Havana appear to have a larger burden of ill health than women in less equitable societies. The study provides indirect evidence that Cuba faces challenges in combating the health threats posed by chronic diseases and other diseases and conditions common among the population aged 60+.","author":[{"dropping-particle":"","family":"Kühn","given":"Mine","non-dropping-particle":"","parse-names":false,"suffix":""},{"dropping-particle":"","family":"Díaz-Venegas","given":"Carlos","non-dropping-particle":"","parse-names":false,"suffix":""},{"dropping-particle":"","family":"Jasilionis","given":"Domantas","non-dropping-particle":"","parse-names":false,"suffix":""},{"dropping-particle":"","family":"Oksuzyan","given":"Anna","non-dropping-particle":"","parse-names":false,"suffix":""}],"container-title":"European Journal of Ageing","id":"ITEM-3","issue":"2","issued":{"date-parts":[["2021","6","16"]]},"page":"217-226","title":"Gender differences in health in Havana versus in Mexico City and in the US Hispanic population","type":"article-journal","volume":"18"},"uris":["http://www.mendeley.com/documents/?uuid=24831670-d581-4467-be43-d2b297525e8c"]},{"id":"ITEM-4","itemData":{"DOI":"10.1016/j.socscimed.2008.10.031","ISSN":"02779536","abstract":"This paper describes differences in health and functional status among older men and women and attempts to anchor the explanations for these differences within a lifecourse perspective. Seven health outcomes for men and women 60 years and older from seven Latin American and Caribbean cities are examined, using data from the 2000 SABE survey (Salud, Bienestar y Envejecimiento-n = 10,587). Age-adjusted as well as city- and sex-specific prevalence was estimated for poor self-rated health, comorbidity, mobility limitations, cognitive impairment, depressive symptoms and disability in basic and instrumental activities of daily living. Logistic regressions were fitted to determine if the differences between men and women in each outcome could be explained by differential exposures in childhood (hunger, poverty), adulthood (education, occupation) and old age (income) and/or by differential vulnerability of men and women to these exposures. Sao Paulo, Santiago and Mexico, cities in countries with a high level of income inequalities, presented the highest prevalence of disability, functional limitations and poor physical health for both women and men. Women showed poorer health outcomes as compared with men for all health indicators and in all cities. Controlling for lifecourse exposures in childhood, adulthood and old age did not attenuate these differences. Women's unadjusted and adjusted odds of reporting poor self-rated health, cognitive impairment and basic activities of daily living disability were approximately 50% higher than for men, twice as high for number of comorbidities, depressive symptoms and instrumental activities of daily living disability, and almost three times as high for mobility limitations. Higher vulnerability to lifecourse exposures in women as compared with men was not found, meaning that lifecourse exposures have similar odds of poor health outcomes for men and women. A more integrated understanding of how sex and gender act together to influence health and function in old age needs consideration of additional biological and social factors. © 2008 Elsevier Ltd. All rights reserved.","author":[{"dropping-particle":"","family":"Zunzunegui","given":"Maria Victoria","non-dropping-particle":"","parse-names":false,"suffix":""},{"dropping-particle":"","family":"Alvarado","given":"Beatriz Eugenia","non-dropping-particle":"","parse-names":false,"suffix":""},{"dropping-particle":"","family":"Béland","given":"François","non-dropping-particle":"","parse-names":false,"suffix":""},{"dropping-particle":"","family":"Vissandjee","given":"Bilkis","non-dropping-particle":"","parse-names":false,"suffix":""}],"container-title":"Social Science and Medicine","id":"ITEM-4","issue":"2","issued":{"date-parts":[["2009","1"]]},"page":"235-242","title":"Explaining health differences between men and women in later life: A cross-city comparison in Latin America and the Caribbean","type":"article-journal","volume":"68"},"uris":["http://www.mendeley.com/documents/?uuid=6596a332-5704-34c0-babd-5db519203de4"]},{"id":"ITEM-5","itemData":{"DOI":"10.1007/s10823-006-9001-7","ISSN":"01693816","PMID":"17021957","author":[{"dropping-particle":"","family":"Palloni","given":"Alberto","non-dropping-particle":"","parse-names":false,"suffix":""},{"dropping-particle":"","family":"McEniry","given":"Mary","non-dropping-particle":"","parse-names":false,"suffix":""}],"container-title":"Journal of Cross-Cultural Gerontology","id":"ITEM-5","issue":"3","issued":{"date-parts":[["2007","9"]]},"page":"263-285","title":"Aging and health status of elderly in Latin America and the Caribbean: Preliminary findings","type":"article-journal","volume":"22"},"uris":["http://www.mendeley.com/documents/?uuid=3d56aae9-8cf5-47df-b47c-9692d6db3409"]}],"mendeley":{"formattedCitation":"(16, 48–51)","plainTextFormattedCitation":"(16, 48–51)","previouslyFormattedCitation":"(16, 51–54)"},"properties":{"noteIndex":0},"schema":"https://github.com/citation-style-language/schema/raw/master/csl-citation.json"}</w:instrText>
      </w:r>
      <w:r w:rsidR="009E0CEC">
        <w:rPr>
          <w:rFonts w:ascii="Arial" w:eastAsia="Arial" w:hAnsi="Arial" w:cs="Arial"/>
          <w:sz w:val="24"/>
          <w:szCs w:val="24"/>
        </w:rPr>
        <w:fldChar w:fldCharType="separate"/>
      </w:r>
      <w:r w:rsidR="00417CAC" w:rsidRPr="00417CAC">
        <w:rPr>
          <w:rFonts w:ascii="Arial" w:eastAsia="Arial" w:hAnsi="Arial" w:cs="Arial"/>
          <w:noProof/>
          <w:sz w:val="24"/>
          <w:szCs w:val="24"/>
        </w:rPr>
        <w:t>(16, 48–51)</w:t>
      </w:r>
      <w:r w:rsidR="009E0CEC">
        <w:rPr>
          <w:rFonts w:ascii="Arial" w:eastAsia="Arial" w:hAnsi="Arial" w:cs="Arial"/>
          <w:sz w:val="24"/>
          <w:szCs w:val="24"/>
        </w:rPr>
        <w:fldChar w:fldCharType="end"/>
      </w:r>
      <w:r w:rsidR="00E2190D">
        <w:rPr>
          <w:rFonts w:ascii="Arial" w:eastAsia="Arial" w:hAnsi="Arial" w:cs="Arial"/>
          <w:sz w:val="24"/>
          <w:szCs w:val="24"/>
        </w:rPr>
        <w:t xml:space="preserve"> </w:t>
      </w:r>
      <w:r w:rsidR="00197CA4">
        <w:rPr>
          <w:rFonts w:ascii="Arial" w:eastAsia="Arial" w:hAnsi="Arial" w:cs="Arial"/>
          <w:sz w:val="24"/>
          <w:szCs w:val="24"/>
        </w:rPr>
        <w:t xml:space="preserve">. </w:t>
      </w:r>
      <w:r w:rsidR="00A50CB3">
        <w:rPr>
          <w:rFonts w:ascii="Arial" w:eastAsia="Arial" w:hAnsi="Arial" w:cs="Arial"/>
          <w:sz w:val="24"/>
          <w:szCs w:val="24"/>
        </w:rPr>
        <w:t>Studies that have performed global comparisons use less detailed health indicators and often lack in harmonization across the indicators healt</w:t>
      </w:r>
      <w:r>
        <w:rPr>
          <w:rFonts w:ascii="Arial" w:eastAsia="Arial" w:hAnsi="Arial" w:cs="Arial"/>
          <w:sz w:val="24"/>
          <w:szCs w:val="24"/>
        </w:rPr>
        <w:t xml:space="preserve">h </w:t>
      </w:r>
      <w:r>
        <w:rPr>
          <w:rFonts w:ascii="Arial" w:eastAsia="Arial" w:hAnsi="Arial" w:cs="Arial"/>
          <w:sz w:val="24"/>
          <w:szCs w:val="24"/>
        </w:rPr>
        <w:fldChar w:fldCharType="begin" w:fldLock="1"/>
      </w:r>
      <w:r w:rsidR="00417CAC">
        <w:rPr>
          <w:rFonts w:ascii="Arial" w:eastAsia="Arial" w:hAnsi="Arial" w:cs="Arial"/>
          <w:sz w:val="24"/>
          <w:szCs w:val="24"/>
        </w:rPr>
        <w:instrText>ADDIN CSL_CITATION {"citationItems":[{"id":"ITEM-1","itemData":{"DOI":"10.1186/S13690-021-00734-W","ISSN":"2049-3258","abstract":"Health indicators are used to monitor the health status and determinants of health of the population and population sub-groups, identify existing or emerging health problems which would require prevention and health promotion activities, help to target health care resources in the most adequate way as well as for evaluation of the success of public health actions both at the national and international level. The quality and validity of the health indicator depends both on available data and used indicator definition. In this study we will evaluate existing knowledge about comparability of different data sources for definition of health indicators, compare how selected health indicators presented in different international databases possibly differ, and finally, present the results from a case study from Finland on comparability of health indicators derived from different data sources at national level. For comparisons, four health indicators were selected that were commonly available in international databases and available for the Finnish case study. These were prevalence of obesity, hypertension, diabetes, and asthma in the adult populations. Our evaluation has three parts: 1) a scoping review of the latest literature, 2) comparison of the prevalences presented in different international databases, and 3) a case study using data from Finland. Literature shows that comparability of estimated outcomes for health indicators using different data sources such as self-reported questionnaire data from surveys, measured data from surveys or data from administrative health registers, varies between indicators. Also, the case study from Finland showed that diseases which require regular health care visits such as diabetes, comparability is high while for health outcomes which can remain asymptomatic for a long time such as hypertension, comparability is lower. In different international health related databases, country specific results differ due to variations in the used data sources but also due to differences in indicator definitions. Reliable comparison of the health indicators over time and between regions within a country or across the countries requires common indicator definitions, similar data sources and standardized data collection methods.","author":[{"dropping-particle":"","family":"Tolonen","given":"Hanna","non-dropping-particle":"","parse-names":false,"suffix":""},{"dropping-particle":"","family":"Reinikainen","given":"Jaakko","non-dropping-particle":"","parse-names":false,"suffix":""},{"dropping-particle":"","family":"Koponen","given":"Päivikki","non-dropping-particle":"","parse-names":false,"suffix":""},{"dropping-particle":"","family":"Elonheimo","given":"Hanna","non-dropping-particle":"","parse-names":false,"suffix":""},{"dropping-particle":"","family":"Palmieri","given":"Luigi","non-dropping-particle":"","parse-names":false,"suffix":""},{"dropping-particle":"","family":"Tijhuis","given":"Mariken J.","non-dropping-particle":"","parse-names":false,"suffix":""}],"container-title":"Archives of Public Health 2021 79:1","id":"ITEM-1","issue":"1","issued":{"date-parts":[["2021","11","25"]]},"page":"1-14","publisher":"BioMed Central","title":"Cross-national comparisons of health indicators require standardized definitions and common data sources","type":"article-journal","volume":"79"},"uris":["http://www.mendeley.com/documents/?uuid=973effd9-5063-3f2e-bb1f-249a1a4d4296"]}],"mendeley":{"formattedCitation":"(52)","plainTextFormattedCitation":"(52)","previouslyFormattedCitation":"(55)"},"properties":{"noteIndex":0},"schema":"https://github.com/citation-style-language/schema/raw/master/csl-citation.json"}</w:instrText>
      </w:r>
      <w:r>
        <w:rPr>
          <w:rFonts w:ascii="Arial" w:eastAsia="Arial" w:hAnsi="Arial" w:cs="Arial"/>
          <w:sz w:val="24"/>
          <w:szCs w:val="24"/>
        </w:rPr>
        <w:fldChar w:fldCharType="separate"/>
      </w:r>
      <w:r w:rsidR="00417CAC" w:rsidRPr="00417CAC">
        <w:rPr>
          <w:rFonts w:ascii="Arial" w:eastAsia="Arial" w:hAnsi="Arial" w:cs="Arial"/>
          <w:noProof/>
          <w:sz w:val="24"/>
          <w:szCs w:val="24"/>
        </w:rPr>
        <w:t>(52)</w:t>
      </w:r>
      <w:r>
        <w:rPr>
          <w:rFonts w:ascii="Arial" w:eastAsia="Arial" w:hAnsi="Arial" w:cs="Arial"/>
          <w:sz w:val="24"/>
          <w:szCs w:val="24"/>
        </w:rPr>
        <w:fldChar w:fldCharType="end"/>
      </w:r>
      <w:r>
        <w:rPr>
          <w:rFonts w:ascii="Arial" w:eastAsia="Arial" w:hAnsi="Arial" w:cs="Arial"/>
          <w:sz w:val="24"/>
          <w:szCs w:val="24"/>
        </w:rPr>
        <w:t>.</w:t>
      </w:r>
      <w:r w:rsidR="00F92781">
        <w:rPr>
          <w:rFonts w:ascii="Arial" w:eastAsia="Arial" w:hAnsi="Arial" w:cs="Arial"/>
          <w:sz w:val="24"/>
          <w:szCs w:val="24"/>
        </w:rPr>
        <w:t xml:space="preserve"> </w:t>
      </w:r>
      <w:r w:rsidR="00A50CB3">
        <w:rPr>
          <w:rFonts w:ascii="Arial" w:eastAsia="Arial" w:hAnsi="Arial" w:cs="Arial"/>
          <w:color w:val="000000"/>
          <w:sz w:val="24"/>
          <w:szCs w:val="24"/>
        </w:rPr>
        <w:t xml:space="preserve">It is particularly important when investigating those patterns by gender, </w:t>
      </w:r>
      <w:r w:rsidR="00560577">
        <w:rPr>
          <w:rFonts w:ascii="Arial" w:eastAsia="Arial" w:hAnsi="Arial" w:cs="Arial"/>
          <w:color w:val="000000"/>
          <w:sz w:val="24"/>
          <w:szCs w:val="24"/>
        </w:rPr>
        <w:t>as country</w:t>
      </w:r>
      <w:r w:rsidR="00C365AC" w:rsidRPr="00C44C07">
        <w:rPr>
          <w:rFonts w:ascii="Arial" w:eastAsia="Arial" w:hAnsi="Arial" w:cs="Arial"/>
          <w:color w:val="000000"/>
          <w:sz w:val="24"/>
          <w:szCs w:val="24"/>
        </w:rPr>
        <w:t>-specific levels of development and societal roles of women and men</w:t>
      </w:r>
      <w:r w:rsidR="00C365AC">
        <w:rPr>
          <w:rFonts w:ascii="Arial" w:eastAsia="Arial" w:hAnsi="Arial" w:cs="Arial"/>
          <w:color w:val="000000"/>
          <w:sz w:val="24"/>
          <w:szCs w:val="24"/>
        </w:rPr>
        <w:t xml:space="preserve"> </w:t>
      </w:r>
      <w:r w:rsidR="00A50CB3">
        <w:rPr>
          <w:rFonts w:ascii="Arial" w:eastAsia="Arial" w:hAnsi="Arial" w:cs="Arial"/>
          <w:color w:val="000000"/>
          <w:sz w:val="24"/>
          <w:szCs w:val="24"/>
        </w:rPr>
        <w:t>may directly or indirectly impact health and mortality indicators</w:t>
      </w:r>
      <w:r w:rsidR="00F92781">
        <w:rPr>
          <w:rFonts w:ascii="Arial" w:eastAsia="Arial" w:hAnsi="Arial" w:cs="Arial"/>
          <w:color w:val="000000"/>
          <w:sz w:val="24"/>
          <w:szCs w:val="24"/>
        </w:rPr>
        <w:t xml:space="preserve"> </w:t>
      </w:r>
      <w:r w:rsidR="00F92781">
        <w:rPr>
          <w:rFonts w:ascii="Arial" w:eastAsia="Arial" w:hAnsi="Arial" w:cs="Arial"/>
          <w:color w:val="000000"/>
          <w:sz w:val="24"/>
          <w:szCs w:val="24"/>
        </w:rPr>
        <w:fldChar w:fldCharType="begin" w:fldLock="1"/>
      </w:r>
      <w:r w:rsidR="00417CAC">
        <w:rPr>
          <w:rFonts w:ascii="Arial" w:eastAsia="Arial" w:hAnsi="Arial" w:cs="Arial"/>
          <w:color w:val="000000"/>
          <w:sz w:val="24"/>
          <w:szCs w:val="24"/>
        </w:rPr>
        <w:instrText>ADDIN CSL_CITATION {"citationItems":[{"id":"ITEM-1","itemData":{"DOI":"10.1093/geront/gnw136","ISSN":"17585341","abstract":"© The Author 2016. Published by Oxford University Press on behalf of The Gerontological Society of America. All rights reserved. Although all nations in the America's face a common demographic reality of longevity, declining fertility rates and changes in family roles a growing body of research points to a dramatic demographic transformation in Mexico. Although Mexico's population is relatively young, with a median age of 27.9 in 2015, it will age rapidly in coming years, increasing to 42 years by 2050. The rapid median age in the nation also reflects the growing proportion of people 65 or older, and is expected to triple to 20.2% by 2050. This article examines how the age and gender structure of Mexico offers important insights about current and future political and social stability, as well as economic development. Mexico is the world's eleventh largest country in terms of population size and the \"demographic dividend\" of a large youthful population is giving way to a growing older population that will inevitably place demands on health care and social security. The shift in age structure will result in increased dependency of retirees on the working-age population in the next 20 years. Mexico does not provide universal coverage of social security benefits and less than half of the labor force is covered by any pension or retirement plan. As a result, elderly Mexicans often continue working into old age. The high total poverty rate in the country, especially among the older population magnifies the problem of the potential dependency burden. The article ends with a discussion of key public policy issues related to aging in Mexico.","author":[{"dropping-particle":"","family":"Angel","given":"Jacqueline L.","non-dropping-particle":"","parse-names":false,"suffix":""},{"dropping-particle":"","family":"Vega","given":"William","non-dropping-particle":"","parse-names":false,"suffix":""},{"dropping-particle":"","family":"López-Ortega","given":"Mariana","non-dropping-particle":"","parse-names":false,"suffix":""},{"dropping-particle":"","family":"Pruchno","given":"Rachel","non-dropping-particle":"","parse-names":false,"suffix":""}],"container-title":"Gerontologist","id":"ITEM-1","issue":"2","issued":{"date-parts":[["2017","4","1"]]},"page":"153-162","publisher":"Gerontological Society of America","title":"Aging in Mexico: Population trends and emerging issues","type":"article-journal","volume":"57"},"uris":["http://www.mendeley.com/documents/?uuid=6b6dff97-e95c-3e47-afc6-9cfafabaaaaf"]},{"id":"ITEM-2","itemData":{"DOI":"10.1016/j.jacc.2015.10.067","ISSN":"15583597","PMID":"26791057","abstract":"Background \"Gender\" reflects social norms for women and men, whereas \"sex\" defines biological characteristics. Gender-related characteristics explain some differences in access to care for premature acute coronary syndrome (ACS); whether they are associated with cardiovascular outcomes is unknown. Objectives This study estimated associations between gender and sex with recurrent ACS and major adverse cardiac events (MACE) (e.g., ACS, cardiac mortality, revascularization) over 12 months in patients with ACS. Methods We studied 273 women and 636 men age 18 to 55 years from GENESIS-PRAXY (GENdEr and Sex determInantS of cardiovascular disease: from bench to beyond-Premature Acute Coronary SYndrome), a prospective observational cohort study, who were hospitalized for ACS between January 2009 and April 2013. Gender-related characteristics (e.g., social roles) were assessed using a self-administered questionnaire, and a composite measure of gender was derived. Outcomes included recurrent ACS and MACE over 12 months. Results Feminine roles and personality traits were associated with higher rates of recurrent ACS and MACE compared with masculine characteristics. This difference persisted for recurrent ACS, after multivariable adjustment (hazard ratio from score 0 to 100: 4.50; 95% confidence interval: 1.05 to 19.27), and was a nonstatistically significant trend for MACE (hazard ratio: 1.54; 95% confidence interval: 0.90 to 2.66). A possible explanation is increased anxiety, the only condition that was more prevalent in patients with feminine characteristics and that rendered the association between gender and recurrent ACS nonstatistically significant (hazard ratio: 3.56; 95% confidence interval: 0.81 to 15.61). Female sex was not associated with outcomes post-ACS. Conclusions Younger adults with ACS with feminine gender are at an increased risk of recurrent ACS over 12 months, independent of female sex.","author":[{"dropping-particle":"","family":"Pelletier","given":"Roxanne","non-dropping-particle":"","parse-names":false,"suffix":""},{"dropping-particle":"","family":"Khan","given":"Nadia A.","non-dropping-particle":"","parse-names":false,"suffix":""},{"dropping-particle":"","family":"Cox","given":"Jafna","non-dropping-particle":"","parse-names":false,"suffix":""},{"dropping-particle":"","family":"Daskalopoulou","given":"Stella S.","non-dropping-particle":"","parse-names":false,"suffix":""},{"dropping-particle":"","family":"Eisenberg","given":"Mark J.","non-dropping-particle":"","parse-names":false,"suffix":""},{"dropping-particle":"","family":"Bacon","given":"Simon L.","non-dropping-particle":"","parse-names":false,"suffix":""},{"dropping-particle":"","family":"Lavoie","given":"Kim L.","non-dropping-particle":"","parse-names":false,"suffix":""},{"dropping-particle":"","family":"Daskupta","given":"Kaberi","non-dropping-particle":"","parse-names":false,"suffix":""},{"dropping-particle":"","family":"Rabi","given":"Doreen","non-dropping-particle":"","parse-names":false,"suffix":""},{"dropping-particle":"","family":"Humphries","given":"Karin H.","non-dropping-particle":"","parse-names":false,"suffix":""},{"dropping-particle":"","family":"Norris","given":"Colleen M.","non-dropping-particle":"","parse-names":false,"suffix":""},{"dropping-particle":"","family":"Thanassoulis","given":"George","non-dropping-particle":"","parse-names":false,"suffix":""},{"dropping-particle":"","family":"Behlouli","given":"Hassan","non-dropping-particle":"","parse-names":false,"suffix":""},{"dropping-particle":"","family":"Pilote","given":"Louise","non-dropping-particle":"","parse-names":false,"suffix":""}],"container-title":"Journal of the American College of Cardiology","id":"ITEM-2","issue":"2","issued":{"date-parts":[["2016","1","19"]]},"page":"127-135","publisher":"Elsevier USA","title":"Sex Versus Gender-Related Characteristics Which Predicts Outcome after Acute Coronary Syndrome in the Young?","type":"article-journal","volume":"67"},"uris":["http://www.mendeley.com/documents/?uuid=4c82ed3b-6685-377e-a801-4f28c9d23b62"]},{"id":"ITEM-3","itemData":{"DOI":"10.1007/s13524-012-0130-z","ISBN":"0070-3370","ISSN":"00703370","PMID":"22886759","abstract":"The positive associations between education and health and survival are well established, but whether the strength of these associations depends on gender is not. Is the beneficial influence of education on survival and on self-rated health conditioned by gender in the same way, in opposite ways, or not at all? Because women are otherwise disadvantaged in socioeconomic resources that are inputs to health, their health and survival may depend more on education than will men’s. To test this hypothesis, we use data from the National Health Interview Survey-Linked Mortality Files (NHIS-LMF). We find that education’s beneficial influence on feeling healthy and on survival are conditional on gender, but in opposite ways. Education has a larger effect on women’s self-rated health than on men’s, but a larger effect on men’s mortality. To further examine the mortality results, we examine specific causes of death. We find that the conditional effect is largest for deaths from lung cancer, respiratory disease, stroke, homicide, suicide, and accidents. Because women report worse health but men’s mortality is higher, education closes the gender gap in both health and mortality.","author":[{"dropping-particle":"","family":"Ross","given":"Catherine E.","non-dropping-particle":"","parse-names":false,"suffix":""},{"dropping-particle":"","family":"Masters","given":"Ryan K.","non-dropping-particle":"","parse-names":false,"suffix":""},{"dropping-particle":"","family":"Hummer","given":"Robert A.","non-dropping-particle":"","parse-names":false,"suffix":""}],"container-title":"Demography","id":"ITEM-3","issue":"4","issued":{"date-parts":[["2012"]]},"page":"1157-1183","title":"Education and the Gender Gaps in Health and Mortality","type":"article-journal","volume":"49"},"uris":["http://www.mendeley.com/documents/?uuid=1d542a7f-2832-403a-8c26-af9d492e8b3f"]},{"id":"ITEM-4","itemData":{"DOI":"10.1016/0277-9536(94)90356-5","ISSN":"02779536","abstract":"This paper examines gender inequalities of health in Third World Countries. Health hazards are present at every stage of a woman's life cycle. Health problems which pose the greatest hardship to women in these countries include: reproductive health problems, excess female mortality in childhood, violence against girls and women, occupational and environmental hazards, and cervical and breast cancer. Many of these lead to maternal mortality which was the most focussed upon indicator of women's health in the literature. Gender inequalities of health originate in the traditional society where definitions of health status and traditional medical practices all reflect the subordinate social status of women. Gender inequalities in health are manifested in traditional medical practices which attribute women's illnesses to behavioral lapses by women; differential access to and utilization of modern healthcare services by women and girls, including maternal care, general healthcare, family planning and safe abortion services. Reasons for gender inequalities in health include-emphasis on women's childbearing roles resulting in early and excessive childbearing; sex preference manifested in discrimination against female children in health and general care; women's workloads which not only expose them to health hazards but also make it difficult for them to take time off for healthcare; lack of autonomy by women leading to lack of decision-making power and access to independent income; early marriage which exposes women to the complications of early and excessive childbearing. Gender inequality in health is one of the social dimensions in which gender inequality is manifested in Third World societies. Strategies to eradicate gender inequalities in health must therefore involve efforts to improve the status of women. © 1994.","author":[{"dropping-particle":"","family":"Okojie","given":"Christiana E.E.","non-dropping-particle":"","parse-names":false,"suffix":""}],"container-title":"Social Science and Medicine","id":"ITEM-4","issue":"9","issued":{"date-parts":[["1994"]]},"page":"1237-1247","title":"Gender inequalities of health in the third world","type":"article-journal","volume":"39"},"uris":["http://www.mendeley.com/documents/?uuid=cec2349f-0c05-3ef9-a45f-6facdf321701"]},{"id":"ITEM-5","itemData":{"author":[{"dropping-particle":"","family":"WCF","given":"","non-dropping-particle":"","parse-names":false,"suffix":""}],"id":"ITEM-5","issued":{"date-parts":[["2018"]]},"title":"The Global Gender Gap Report 2018 Insight Report","type":"report"},"uris":["http://www.mendeley.com/documents/?uuid=9df8ffd8-13f7-3029-a976-e15bffea99bb"]}],"mendeley":{"formattedCitation":"(53–57)","plainTextFormattedCitation":"(53–57)","previouslyFormattedCitation":"(56–60)"},"properties":{"noteIndex":0},"schema":"https://github.com/citation-style-language/schema/raw/master/csl-citation.json"}</w:instrText>
      </w:r>
      <w:r w:rsidR="00F92781">
        <w:rPr>
          <w:rFonts w:ascii="Arial" w:eastAsia="Arial" w:hAnsi="Arial" w:cs="Arial"/>
          <w:color w:val="000000"/>
          <w:sz w:val="24"/>
          <w:szCs w:val="24"/>
        </w:rPr>
        <w:fldChar w:fldCharType="separate"/>
      </w:r>
      <w:r w:rsidR="00417CAC" w:rsidRPr="00417CAC">
        <w:rPr>
          <w:rFonts w:ascii="Arial" w:eastAsia="Arial" w:hAnsi="Arial" w:cs="Arial"/>
          <w:noProof/>
          <w:color w:val="000000"/>
          <w:sz w:val="24"/>
          <w:szCs w:val="24"/>
        </w:rPr>
        <w:t>(53–57)</w:t>
      </w:r>
      <w:r w:rsidR="00F92781">
        <w:rPr>
          <w:rFonts w:ascii="Arial" w:eastAsia="Arial" w:hAnsi="Arial" w:cs="Arial"/>
          <w:color w:val="000000"/>
          <w:sz w:val="24"/>
          <w:szCs w:val="24"/>
        </w:rPr>
        <w:fldChar w:fldCharType="end"/>
      </w:r>
      <w:r w:rsidR="00F92781">
        <w:rPr>
          <w:rFonts w:ascii="Arial" w:eastAsia="Arial" w:hAnsi="Arial" w:cs="Arial"/>
          <w:color w:val="000000"/>
          <w:sz w:val="24"/>
          <w:szCs w:val="24"/>
        </w:rPr>
        <w:t>.</w:t>
      </w:r>
      <w:r w:rsidR="00C365AC" w:rsidRPr="002E2A69">
        <w:rPr>
          <w:rFonts w:ascii="Arial" w:eastAsia="Arial" w:hAnsi="Arial" w:cs="Arial"/>
          <w:color w:val="000000"/>
          <w:sz w:val="24"/>
          <w:szCs w:val="24"/>
        </w:rPr>
        <w:t xml:space="preserve"> </w:t>
      </w:r>
    </w:p>
    <w:p w14:paraId="487F21C7" w14:textId="77777777" w:rsidR="00243C56" w:rsidRPr="002E2A69" w:rsidRDefault="00243C56" w:rsidP="00C44C07">
      <w:pPr>
        <w:keepNext/>
        <w:pBdr>
          <w:top w:val="nil"/>
          <w:left w:val="nil"/>
          <w:bottom w:val="nil"/>
          <w:right w:val="nil"/>
          <w:between w:val="nil"/>
        </w:pBdr>
        <w:spacing w:after="0" w:line="360" w:lineRule="auto"/>
        <w:jc w:val="both"/>
        <w:rPr>
          <w:rFonts w:ascii="Arial" w:eastAsia="Arial" w:hAnsi="Arial" w:cs="Arial"/>
          <w:color w:val="000000"/>
          <w:sz w:val="24"/>
          <w:szCs w:val="24"/>
        </w:rPr>
      </w:pPr>
    </w:p>
    <w:p w14:paraId="00000288" w14:textId="7E3A6B14" w:rsidR="00B133DD" w:rsidRDefault="00FD5D7A" w:rsidP="00E019CD">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color w:val="000000"/>
          <w:sz w:val="24"/>
          <w:szCs w:val="24"/>
        </w:rPr>
        <w:t>It is</w:t>
      </w:r>
      <w:r w:rsidR="00F64E04" w:rsidRPr="00A230A8">
        <w:rPr>
          <w:rFonts w:ascii="Arial" w:eastAsia="Arial" w:hAnsi="Arial" w:cs="Arial"/>
          <w:color w:val="000000"/>
          <w:sz w:val="24"/>
          <w:szCs w:val="24"/>
        </w:rPr>
        <w:t xml:space="preserve"> important to acknowledge that this study has some limitations. </w:t>
      </w:r>
      <w:r w:rsidR="004D5B5E">
        <w:rPr>
          <w:rFonts w:ascii="Arial" w:eastAsia="Arial" w:hAnsi="Arial" w:cs="Arial"/>
          <w:sz w:val="24"/>
          <w:szCs w:val="24"/>
        </w:rPr>
        <w:t xml:space="preserve"> </w:t>
      </w:r>
      <w:r w:rsidR="00620531">
        <w:rPr>
          <w:rFonts w:ascii="Arial" w:eastAsia="Arial" w:hAnsi="Arial" w:cs="Arial"/>
          <w:sz w:val="24"/>
          <w:szCs w:val="24"/>
        </w:rPr>
        <w:t>D</w:t>
      </w:r>
      <w:r w:rsidR="00F64E04">
        <w:rPr>
          <w:rFonts w:ascii="Arial" w:eastAsia="Arial" w:hAnsi="Arial" w:cs="Arial"/>
          <w:sz w:val="24"/>
          <w:szCs w:val="24"/>
        </w:rPr>
        <w:t xml:space="preserve">espite the efforts to harmonize the variables, </w:t>
      </w:r>
      <w:r w:rsidR="00304536">
        <w:rPr>
          <w:rFonts w:ascii="Arial" w:eastAsia="Arial" w:hAnsi="Arial" w:cs="Arial"/>
          <w:sz w:val="24"/>
          <w:szCs w:val="24"/>
        </w:rPr>
        <w:t xml:space="preserve">disease </w:t>
      </w:r>
      <w:r w:rsidR="00F64E04">
        <w:rPr>
          <w:rFonts w:ascii="Arial" w:eastAsia="Arial" w:hAnsi="Arial" w:cs="Arial"/>
          <w:sz w:val="24"/>
          <w:szCs w:val="24"/>
        </w:rPr>
        <w:t xml:space="preserve">diagnosis </w:t>
      </w:r>
      <w:r w:rsidR="00E019CD">
        <w:rPr>
          <w:rFonts w:ascii="Arial" w:eastAsia="Arial" w:hAnsi="Arial" w:cs="Arial"/>
          <w:sz w:val="24"/>
          <w:szCs w:val="24"/>
        </w:rPr>
        <w:t>is</w:t>
      </w:r>
      <w:r w:rsidR="00F64E04">
        <w:rPr>
          <w:rFonts w:ascii="Arial" w:eastAsia="Arial" w:hAnsi="Arial" w:cs="Arial"/>
          <w:sz w:val="24"/>
          <w:szCs w:val="24"/>
        </w:rPr>
        <w:t xml:space="preserve"> performed differently </w:t>
      </w:r>
      <w:r w:rsidR="00E019CD">
        <w:rPr>
          <w:rFonts w:ascii="Arial" w:eastAsia="Arial" w:hAnsi="Arial" w:cs="Arial"/>
          <w:sz w:val="24"/>
          <w:szCs w:val="24"/>
        </w:rPr>
        <w:t>across</w:t>
      </w:r>
      <w:r w:rsidR="00F64E04">
        <w:rPr>
          <w:rFonts w:ascii="Arial" w:eastAsia="Arial" w:hAnsi="Arial" w:cs="Arial"/>
          <w:sz w:val="24"/>
          <w:szCs w:val="24"/>
        </w:rPr>
        <w:t xml:space="preserve"> countries</w:t>
      </w:r>
      <w:r w:rsidR="00304536">
        <w:rPr>
          <w:rFonts w:ascii="Arial" w:eastAsia="Arial" w:hAnsi="Arial" w:cs="Arial"/>
          <w:sz w:val="24"/>
          <w:szCs w:val="24"/>
        </w:rPr>
        <w:t xml:space="preserve">. </w:t>
      </w:r>
      <w:r w:rsidR="003223D0">
        <w:rPr>
          <w:rFonts w:ascii="Arial" w:eastAsia="Arial" w:hAnsi="Arial" w:cs="Arial"/>
          <w:sz w:val="24"/>
          <w:szCs w:val="24"/>
        </w:rPr>
        <w:t>In some settings, t</w:t>
      </w:r>
      <w:r w:rsidR="00304536">
        <w:rPr>
          <w:rFonts w:ascii="Arial" w:eastAsia="Arial" w:hAnsi="Arial" w:cs="Arial"/>
          <w:sz w:val="24"/>
          <w:szCs w:val="24"/>
        </w:rPr>
        <w:t xml:space="preserve">he low prevalence of chronic diagnosed diseases may reflect the low </w:t>
      </w:r>
      <w:r w:rsidR="00304536" w:rsidRPr="00304536">
        <w:rPr>
          <w:rFonts w:ascii="Arial" w:eastAsia="Arial" w:hAnsi="Arial" w:cs="Arial"/>
          <w:sz w:val="24"/>
          <w:szCs w:val="24"/>
        </w:rPr>
        <w:t xml:space="preserve">quality </w:t>
      </w:r>
      <w:r w:rsidR="00304536">
        <w:rPr>
          <w:rFonts w:ascii="Arial" w:eastAsia="Arial" w:hAnsi="Arial" w:cs="Arial"/>
          <w:sz w:val="24"/>
          <w:szCs w:val="24"/>
        </w:rPr>
        <w:t xml:space="preserve">of the </w:t>
      </w:r>
      <w:r w:rsidR="00304536" w:rsidRPr="00304536">
        <w:rPr>
          <w:rFonts w:ascii="Arial" w:eastAsia="Arial" w:hAnsi="Arial" w:cs="Arial"/>
          <w:sz w:val="24"/>
          <w:szCs w:val="24"/>
        </w:rPr>
        <w:t>healthcare</w:t>
      </w:r>
      <w:r w:rsidR="00E019CD">
        <w:rPr>
          <w:rFonts w:ascii="Arial" w:eastAsia="Arial" w:hAnsi="Arial" w:cs="Arial"/>
          <w:sz w:val="24"/>
          <w:szCs w:val="24"/>
        </w:rPr>
        <w:t xml:space="preserve">, </w:t>
      </w:r>
      <w:r w:rsidR="003223D0">
        <w:rPr>
          <w:rFonts w:ascii="Arial" w:eastAsia="Arial" w:hAnsi="Arial" w:cs="Arial"/>
          <w:sz w:val="24"/>
          <w:szCs w:val="24"/>
        </w:rPr>
        <w:t>such as the case of</w:t>
      </w:r>
      <w:r w:rsidR="00E019CD">
        <w:rPr>
          <w:rFonts w:ascii="Arial" w:eastAsia="Arial" w:hAnsi="Arial" w:cs="Arial"/>
          <w:sz w:val="24"/>
          <w:szCs w:val="24"/>
        </w:rPr>
        <w:t xml:space="preserve"> India.</w:t>
      </w:r>
      <w:r w:rsidR="00CA2F09">
        <w:rPr>
          <w:rFonts w:ascii="Arial" w:eastAsia="Arial" w:hAnsi="Arial" w:cs="Arial"/>
          <w:sz w:val="24"/>
          <w:szCs w:val="24"/>
        </w:rPr>
        <w:t xml:space="preserve"> </w:t>
      </w:r>
      <w:r w:rsidR="00DB5567">
        <w:rPr>
          <w:rFonts w:ascii="Arial" w:eastAsia="Arial" w:hAnsi="Arial" w:cs="Arial"/>
          <w:sz w:val="24"/>
          <w:szCs w:val="24"/>
        </w:rPr>
        <w:t xml:space="preserve">Another relevant difference across countries is who can make the diagnose. </w:t>
      </w:r>
      <w:r w:rsidR="00E019CD">
        <w:rPr>
          <w:rFonts w:ascii="Arial" w:eastAsia="Arial" w:hAnsi="Arial" w:cs="Arial"/>
          <w:sz w:val="24"/>
          <w:szCs w:val="24"/>
        </w:rPr>
        <w:t xml:space="preserve">The </w:t>
      </w:r>
      <w:r w:rsidR="00154583" w:rsidRPr="00712FA1">
        <w:rPr>
          <w:rFonts w:ascii="Arial" w:eastAsia="Arial" w:hAnsi="Arial" w:cs="Arial"/>
          <w:color w:val="000000"/>
          <w:sz w:val="24"/>
          <w:szCs w:val="24"/>
        </w:rPr>
        <w:lastRenderedPageBreak/>
        <w:t>HRS</w:t>
      </w:r>
      <w:r w:rsidR="00950B8C">
        <w:rPr>
          <w:rFonts w:ascii="Arial" w:eastAsia="Arial" w:hAnsi="Arial" w:cs="Arial"/>
          <w:color w:val="000000"/>
          <w:sz w:val="24"/>
          <w:szCs w:val="24"/>
        </w:rPr>
        <w:t xml:space="preserve"> (U</w:t>
      </w:r>
      <w:r w:rsidR="00C33B2F">
        <w:rPr>
          <w:rFonts w:ascii="Arial" w:eastAsia="Arial" w:hAnsi="Arial" w:cs="Arial"/>
          <w:color w:val="000000"/>
          <w:sz w:val="24"/>
          <w:szCs w:val="24"/>
        </w:rPr>
        <w:t xml:space="preserve">nite </w:t>
      </w:r>
      <w:r w:rsidR="00950B8C">
        <w:rPr>
          <w:rFonts w:ascii="Arial" w:eastAsia="Arial" w:hAnsi="Arial" w:cs="Arial"/>
          <w:color w:val="000000"/>
          <w:sz w:val="24"/>
          <w:szCs w:val="24"/>
        </w:rPr>
        <w:t>S</w:t>
      </w:r>
      <w:r w:rsidR="00C33B2F">
        <w:rPr>
          <w:rFonts w:ascii="Arial" w:eastAsia="Arial" w:hAnsi="Arial" w:cs="Arial"/>
          <w:color w:val="000000"/>
          <w:sz w:val="24"/>
          <w:szCs w:val="24"/>
        </w:rPr>
        <w:t>tates of America</w:t>
      </w:r>
      <w:r w:rsidR="00950B8C">
        <w:rPr>
          <w:rFonts w:ascii="Arial" w:eastAsia="Arial" w:hAnsi="Arial" w:cs="Arial"/>
          <w:color w:val="000000"/>
          <w:sz w:val="24"/>
          <w:szCs w:val="24"/>
        </w:rPr>
        <w:t>)</w:t>
      </w:r>
      <w:r w:rsidR="00E019CD">
        <w:rPr>
          <w:rFonts w:ascii="Arial" w:eastAsia="Arial" w:hAnsi="Arial" w:cs="Arial"/>
          <w:color w:val="000000"/>
          <w:sz w:val="24"/>
          <w:szCs w:val="24"/>
        </w:rPr>
        <w:t xml:space="preserve"> study, for example,</w:t>
      </w:r>
      <w:r w:rsidR="00154583" w:rsidRPr="00712FA1">
        <w:rPr>
          <w:rFonts w:ascii="Arial" w:eastAsia="Arial" w:hAnsi="Arial" w:cs="Arial"/>
          <w:color w:val="000000"/>
          <w:sz w:val="24"/>
          <w:szCs w:val="24"/>
        </w:rPr>
        <w:t xml:space="preserve"> specifically excludes diagnosis made by nurses/nurse practitioners, chiropractors, and dentists</w:t>
      </w:r>
      <w:r w:rsidR="001218C8">
        <w:rPr>
          <w:rFonts w:ascii="Arial" w:eastAsia="Arial" w:hAnsi="Arial" w:cs="Arial"/>
          <w:color w:val="000000"/>
          <w:sz w:val="24"/>
          <w:szCs w:val="24"/>
        </w:rPr>
        <w:t xml:space="preserve">, while </w:t>
      </w:r>
      <w:r w:rsidR="00154583" w:rsidRPr="00712FA1">
        <w:rPr>
          <w:rFonts w:ascii="Arial" w:eastAsia="Arial" w:hAnsi="Arial" w:cs="Arial"/>
          <w:color w:val="000000"/>
          <w:sz w:val="24"/>
          <w:szCs w:val="24"/>
        </w:rPr>
        <w:t xml:space="preserve">both CHARLS </w:t>
      </w:r>
      <w:r w:rsidR="00C33B2F">
        <w:rPr>
          <w:rFonts w:ascii="Arial" w:eastAsia="Arial" w:hAnsi="Arial" w:cs="Arial"/>
          <w:color w:val="000000"/>
          <w:sz w:val="24"/>
          <w:szCs w:val="24"/>
        </w:rPr>
        <w:t xml:space="preserve">(China) </w:t>
      </w:r>
      <w:r w:rsidR="00154583" w:rsidRPr="00712FA1">
        <w:rPr>
          <w:rFonts w:ascii="Arial" w:eastAsia="Arial" w:hAnsi="Arial" w:cs="Arial"/>
          <w:color w:val="000000"/>
          <w:sz w:val="24"/>
          <w:szCs w:val="24"/>
        </w:rPr>
        <w:t>and LASI</w:t>
      </w:r>
      <w:r w:rsidR="00950B8C">
        <w:rPr>
          <w:rFonts w:ascii="Arial" w:eastAsia="Arial" w:hAnsi="Arial" w:cs="Arial"/>
          <w:color w:val="000000"/>
          <w:sz w:val="24"/>
          <w:szCs w:val="24"/>
        </w:rPr>
        <w:t xml:space="preserve"> (India)</w:t>
      </w:r>
      <w:r w:rsidR="00154583" w:rsidRPr="00712FA1">
        <w:rPr>
          <w:rFonts w:ascii="Arial" w:eastAsia="Arial" w:hAnsi="Arial" w:cs="Arial"/>
          <w:color w:val="000000"/>
          <w:sz w:val="24"/>
          <w:szCs w:val="24"/>
        </w:rPr>
        <w:t xml:space="preserve"> allow diagnosis by nurses, practitioners of traditional medicine, and other health care professionals.</w:t>
      </w:r>
      <w:r w:rsidR="00B30A51">
        <w:rPr>
          <w:rFonts w:ascii="Arial" w:eastAsia="Arial" w:hAnsi="Arial" w:cs="Arial"/>
          <w:color w:val="000000"/>
          <w:sz w:val="24"/>
          <w:szCs w:val="24"/>
        </w:rPr>
        <w:t xml:space="preserve"> </w:t>
      </w:r>
      <w:r w:rsidR="004D5B5E" w:rsidRPr="00F64E04">
        <w:rPr>
          <w:rFonts w:ascii="Arial" w:eastAsia="Arial" w:hAnsi="Arial" w:cs="Arial"/>
          <w:sz w:val="24"/>
          <w:szCs w:val="24"/>
        </w:rPr>
        <w:t xml:space="preserve">However, </w:t>
      </w:r>
      <w:r w:rsidR="00CA2F09">
        <w:rPr>
          <w:rFonts w:ascii="Arial" w:eastAsia="Arial" w:hAnsi="Arial" w:cs="Arial"/>
          <w:sz w:val="24"/>
          <w:szCs w:val="24"/>
        </w:rPr>
        <w:t xml:space="preserve">in addition to believe that this fact impacts both genders in a similar way, </w:t>
      </w:r>
      <w:r w:rsidR="004D5B5E" w:rsidRPr="00F64E04">
        <w:rPr>
          <w:rFonts w:ascii="Arial" w:eastAsia="Arial" w:hAnsi="Arial" w:cs="Arial"/>
          <w:sz w:val="24"/>
          <w:szCs w:val="24"/>
        </w:rPr>
        <w:t>our aim was to have the most countries included in the comparison</w:t>
      </w:r>
      <w:r w:rsidR="004D5B5E">
        <w:rPr>
          <w:rFonts w:ascii="Arial" w:eastAsia="Arial" w:hAnsi="Arial" w:cs="Arial"/>
          <w:sz w:val="24"/>
          <w:szCs w:val="24"/>
        </w:rPr>
        <w:t xml:space="preserve"> and pinpoint the importance of going beyond gender gaps in health expectancy</w:t>
      </w:r>
      <w:r w:rsidR="007D4FBF">
        <w:rPr>
          <w:rFonts w:ascii="Arial" w:eastAsia="Arial" w:hAnsi="Arial" w:cs="Arial"/>
          <w:sz w:val="24"/>
          <w:szCs w:val="24"/>
        </w:rPr>
        <w:t xml:space="preserve"> and not perform a study of the determinants of health in these countries</w:t>
      </w:r>
      <w:r w:rsidR="004D5B5E">
        <w:rPr>
          <w:rFonts w:ascii="Arial" w:eastAsia="Arial" w:hAnsi="Arial" w:cs="Arial"/>
          <w:sz w:val="24"/>
          <w:szCs w:val="24"/>
        </w:rPr>
        <w:t xml:space="preserve">. Hence, our results hold regardless of the research design. </w:t>
      </w:r>
      <w:r w:rsidR="004D5B5E" w:rsidRPr="00F64E04">
        <w:rPr>
          <w:rFonts w:ascii="Arial" w:eastAsia="Arial" w:hAnsi="Arial" w:cs="Arial"/>
          <w:sz w:val="24"/>
          <w:szCs w:val="24"/>
        </w:rPr>
        <w:t xml:space="preserve"> </w:t>
      </w:r>
    </w:p>
    <w:p w14:paraId="5C3BFAB1" w14:textId="77777777" w:rsidR="00A87CDC" w:rsidRDefault="00A87CDC" w:rsidP="00E019CD">
      <w:pPr>
        <w:pBdr>
          <w:top w:val="nil"/>
          <w:left w:val="nil"/>
          <w:bottom w:val="nil"/>
          <w:right w:val="nil"/>
          <w:between w:val="nil"/>
        </w:pBdr>
        <w:spacing w:after="0" w:line="360" w:lineRule="auto"/>
        <w:jc w:val="both"/>
        <w:rPr>
          <w:rFonts w:ascii="Arial" w:eastAsia="Arial" w:hAnsi="Arial" w:cs="Arial"/>
          <w:color w:val="000000"/>
          <w:sz w:val="24"/>
          <w:szCs w:val="24"/>
        </w:rPr>
      </w:pPr>
    </w:p>
    <w:p w14:paraId="1593272E" w14:textId="7372295C" w:rsidR="00197CA4" w:rsidRPr="00C76A37" w:rsidRDefault="00744AB7" w:rsidP="00E019CD">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color w:val="000000"/>
          <w:sz w:val="24"/>
          <w:szCs w:val="24"/>
        </w:rPr>
        <w:t>In conclusion, c</w:t>
      </w:r>
      <w:r w:rsidR="00A87CDC">
        <w:rPr>
          <w:rFonts w:ascii="Arial" w:eastAsia="Arial" w:hAnsi="Arial" w:cs="Arial"/>
          <w:color w:val="000000"/>
          <w:sz w:val="24"/>
          <w:szCs w:val="24"/>
        </w:rPr>
        <w:t>losing the</w:t>
      </w:r>
      <w:r w:rsidR="00993A51">
        <w:rPr>
          <w:rFonts w:ascii="Arial" w:eastAsia="Arial" w:hAnsi="Arial" w:cs="Arial"/>
          <w:color w:val="000000"/>
          <w:sz w:val="24"/>
          <w:szCs w:val="24"/>
        </w:rPr>
        <w:t xml:space="preserve"> gender gap in health expectancy may not necessarily mean that we are reducing health inequality between women and men.</w:t>
      </w:r>
      <w:r w:rsidR="00A87CDC">
        <w:rPr>
          <w:rFonts w:ascii="Arial" w:eastAsia="Arial" w:hAnsi="Arial" w:cs="Arial"/>
          <w:sz w:val="24"/>
          <w:szCs w:val="24"/>
        </w:rPr>
        <w:t xml:space="preserve"> </w:t>
      </w:r>
      <w:r>
        <w:rPr>
          <w:rFonts w:ascii="Arial" w:eastAsia="Arial" w:hAnsi="Arial" w:cs="Arial"/>
          <w:sz w:val="24"/>
          <w:szCs w:val="24"/>
        </w:rPr>
        <w:t>Our findings</w:t>
      </w:r>
      <w:r>
        <w:rPr>
          <w:rFonts w:ascii="Arial" w:eastAsia="Arial" w:hAnsi="Arial" w:cs="Arial"/>
          <w:sz w:val="24"/>
          <w:szCs w:val="24"/>
          <w:highlight w:val="white"/>
        </w:rPr>
        <w:t xml:space="preserve"> indicate that countries with similar gender gaps do not necessarily have the same size of mortality and health contributions. In addition, when we group countries according to their total gender gap, countries that substantially differ in terms of development levels, health care system, and gender roles can be in the same category. The lack of a systematic pattern across countries as regards both </w:t>
      </w:r>
      <m:oMath>
        <m:r>
          <w:rPr>
            <w:rFonts w:ascii="Cambria Math" w:eastAsia="Cambria Math" w:hAnsi="Cambria Math" w:cs="Cambria Math"/>
            <w:sz w:val="24"/>
            <w:szCs w:val="24"/>
          </w:rPr>
          <m:t>DFLE</m:t>
        </m:r>
      </m:oMath>
      <w:r>
        <w:rPr>
          <w:rFonts w:ascii="Arial" w:eastAsia="Arial" w:hAnsi="Arial" w:cs="Arial"/>
          <w:sz w:val="24"/>
          <w:szCs w:val="24"/>
          <w:highlight w:val="white"/>
        </w:rPr>
        <w:t xml:space="preserve"> and </w:t>
      </w:r>
      <m:oMath>
        <m:r>
          <w:rPr>
            <w:rFonts w:ascii="Cambria Math" w:eastAsia="Cambria Math" w:hAnsi="Cambria Math" w:cs="Cambria Math"/>
            <w:sz w:val="24"/>
            <w:szCs w:val="24"/>
          </w:rPr>
          <m:t>CFLE</m:t>
        </m:r>
      </m:oMath>
      <w:r>
        <w:rPr>
          <w:rFonts w:ascii="Arial" w:eastAsia="Arial" w:hAnsi="Arial" w:cs="Arial"/>
          <w:sz w:val="24"/>
          <w:szCs w:val="24"/>
          <w:highlight w:val="white"/>
        </w:rPr>
        <w:t xml:space="preserve"> signals that gaps do not necessarily capture inequality in health across women and men in these countries and should thus be interpreted with caution. </w:t>
      </w:r>
      <w:r w:rsidR="00D3175F">
        <w:rPr>
          <w:rFonts w:ascii="Arial" w:eastAsia="Arial" w:hAnsi="Arial" w:cs="Arial"/>
          <w:sz w:val="24"/>
          <w:szCs w:val="24"/>
        </w:rPr>
        <w:t>In</w:t>
      </w:r>
      <w:r w:rsidR="00A87CDC">
        <w:rPr>
          <w:rFonts w:ascii="Arial" w:eastAsia="Arial" w:hAnsi="Arial" w:cs="Arial"/>
          <w:sz w:val="24"/>
          <w:szCs w:val="24"/>
        </w:rPr>
        <w:t xml:space="preserve"> order to have a clearer understanding of gender inequality in health and improve cross-country comparison</w:t>
      </w:r>
      <w:r w:rsidR="00D3175F">
        <w:rPr>
          <w:rFonts w:ascii="Arial" w:eastAsia="Arial" w:hAnsi="Arial" w:cs="Arial"/>
          <w:sz w:val="24"/>
          <w:szCs w:val="24"/>
        </w:rPr>
        <w:t>,</w:t>
      </w:r>
      <w:r w:rsidR="00A87CDC">
        <w:rPr>
          <w:rFonts w:ascii="Arial" w:eastAsia="Arial" w:hAnsi="Arial" w:cs="Arial"/>
          <w:sz w:val="24"/>
          <w:szCs w:val="24"/>
        </w:rPr>
        <w:t xml:space="preserve"> </w:t>
      </w:r>
      <w:r w:rsidR="00197CA4">
        <w:rPr>
          <w:rFonts w:ascii="Arial" w:eastAsia="Arial" w:hAnsi="Arial" w:cs="Arial"/>
          <w:color w:val="000000"/>
          <w:sz w:val="24"/>
          <w:szCs w:val="24"/>
        </w:rPr>
        <w:t>i</w:t>
      </w:r>
      <w:r w:rsidR="004B1F0E">
        <w:rPr>
          <w:rFonts w:ascii="Arial" w:eastAsia="Arial" w:hAnsi="Arial" w:cs="Arial"/>
          <w:color w:val="000000"/>
          <w:sz w:val="24"/>
          <w:szCs w:val="24"/>
        </w:rPr>
        <w:t>t is necessary to</w:t>
      </w:r>
      <w:r w:rsidR="00197CA4">
        <w:rPr>
          <w:rFonts w:ascii="Arial" w:eastAsia="Arial" w:hAnsi="Arial" w:cs="Arial"/>
          <w:color w:val="000000"/>
          <w:sz w:val="24"/>
          <w:szCs w:val="24"/>
        </w:rPr>
        <w:t xml:space="preserve"> </w:t>
      </w:r>
      <w:r w:rsidR="007E51A0">
        <w:rPr>
          <w:rFonts w:ascii="Arial" w:eastAsia="Arial" w:hAnsi="Arial" w:cs="Arial"/>
          <w:color w:val="000000"/>
          <w:sz w:val="24"/>
          <w:szCs w:val="24"/>
        </w:rPr>
        <w:t xml:space="preserve">deeply understand the gap, as its </w:t>
      </w:r>
      <w:r w:rsidR="00A87CDC">
        <w:rPr>
          <w:rFonts w:ascii="Arial" w:eastAsia="Arial" w:hAnsi="Arial" w:cs="Arial"/>
          <w:color w:val="000000"/>
          <w:sz w:val="24"/>
          <w:szCs w:val="24"/>
        </w:rPr>
        <w:t>decompos</w:t>
      </w:r>
      <w:r w:rsidR="007E51A0">
        <w:rPr>
          <w:rFonts w:ascii="Arial" w:eastAsia="Arial" w:hAnsi="Arial" w:cs="Arial"/>
          <w:color w:val="000000"/>
          <w:sz w:val="24"/>
          <w:szCs w:val="24"/>
        </w:rPr>
        <w:t>ition</w:t>
      </w:r>
      <w:r w:rsidR="00A87CDC">
        <w:rPr>
          <w:rFonts w:ascii="Arial" w:eastAsia="Arial" w:hAnsi="Arial" w:cs="Arial"/>
          <w:color w:val="000000"/>
          <w:sz w:val="24"/>
          <w:szCs w:val="24"/>
        </w:rPr>
        <w:t xml:space="preserve"> </w:t>
      </w:r>
      <w:r w:rsidR="00197CA4">
        <w:rPr>
          <w:rFonts w:ascii="Arial" w:eastAsia="Arial" w:hAnsi="Arial" w:cs="Arial"/>
          <w:color w:val="000000"/>
          <w:sz w:val="24"/>
          <w:szCs w:val="24"/>
        </w:rPr>
        <w:t>into its mortality and health components.</w:t>
      </w:r>
    </w:p>
    <w:p w14:paraId="000002AA" w14:textId="77777777" w:rsidR="00B133DD" w:rsidRDefault="00B133DD">
      <w:pPr>
        <w:pBdr>
          <w:top w:val="nil"/>
          <w:left w:val="nil"/>
          <w:bottom w:val="nil"/>
          <w:right w:val="nil"/>
          <w:between w:val="nil"/>
        </w:pBdr>
        <w:spacing w:after="0"/>
        <w:rPr>
          <w:rFonts w:ascii="Arial" w:eastAsia="Arial" w:hAnsi="Arial" w:cs="Arial"/>
          <w:b/>
          <w:color w:val="000000"/>
          <w:sz w:val="20"/>
          <w:szCs w:val="20"/>
        </w:rPr>
      </w:pPr>
    </w:p>
    <w:p w14:paraId="000002AC" w14:textId="77777777" w:rsidR="00B133DD" w:rsidRDefault="00B133DD">
      <w:pPr>
        <w:pBdr>
          <w:top w:val="nil"/>
          <w:left w:val="nil"/>
          <w:bottom w:val="nil"/>
          <w:right w:val="nil"/>
          <w:between w:val="nil"/>
        </w:pBdr>
        <w:spacing w:after="0"/>
        <w:rPr>
          <w:rFonts w:ascii="Arial" w:eastAsia="Arial" w:hAnsi="Arial" w:cs="Arial"/>
          <w:color w:val="000000"/>
          <w:sz w:val="20"/>
          <w:szCs w:val="20"/>
        </w:rPr>
      </w:pPr>
    </w:p>
    <w:p w14:paraId="000002AD" w14:textId="77777777" w:rsidR="00B133DD" w:rsidRDefault="00A50CB3">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Acknowledgments</w:t>
      </w:r>
    </w:p>
    <w:p w14:paraId="000002AE" w14:textId="77777777" w:rsidR="00B133DD" w:rsidRDefault="00B133DD">
      <w:pPr>
        <w:pBdr>
          <w:top w:val="nil"/>
          <w:left w:val="nil"/>
          <w:bottom w:val="nil"/>
          <w:right w:val="nil"/>
          <w:between w:val="nil"/>
        </w:pBdr>
        <w:spacing w:after="0"/>
        <w:rPr>
          <w:rFonts w:ascii="Arial" w:eastAsia="Arial" w:hAnsi="Arial" w:cs="Arial"/>
          <w:b/>
          <w:color w:val="000000"/>
          <w:sz w:val="20"/>
          <w:szCs w:val="20"/>
        </w:rPr>
      </w:pPr>
    </w:p>
    <w:p w14:paraId="000002AF"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This paper uses data from SHARE Wave 6 (10.6103/SHARE.w6.800), see </w:t>
      </w:r>
      <w:proofErr w:type="spellStart"/>
      <w:r>
        <w:rPr>
          <w:rFonts w:ascii="Arial" w:eastAsia="Arial" w:hAnsi="Arial" w:cs="Arial"/>
          <w:sz w:val="24"/>
          <w:szCs w:val="24"/>
          <w:highlight w:val="white"/>
        </w:rPr>
        <w:t>Börsch-Supan</w:t>
      </w:r>
      <w:proofErr w:type="spellEnd"/>
      <w:r>
        <w:rPr>
          <w:rFonts w:ascii="Arial" w:eastAsia="Arial" w:hAnsi="Arial" w:cs="Arial"/>
          <w:sz w:val="24"/>
          <w:szCs w:val="24"/>
          <w:highlight w:val="white"/>
        </w:rPr>
        <w:t xml:space="preserve"> et al. (2013) for methodological details. The SHARE data collection has been funded by the European Commission, DG RTD through FP5 (QLK6-CT-2001-00360), FP6 (SHARE-I3: RII-CT-2006-062193, COMPARE: CIT5-CT-2005-028857, SHARELIFE: CIT4-CT-2006-028812), FP7 (SHARE-PREP: GA N°211909, SHARE-LEAP: GA N°227822, SHARE M4: GA N°261982, DASISH: GA N°283646) and Horizon 2020 (SHARE-DEV3: GA N°676536, SHARE-</w:t>
      </w:r>
      <w:r>
        <w:rPr>
          <w:rFonts w:ascii="Arial" w:eastAsia="Arial" w:hAnsi="Arial" w:cs="Arial"/>
          <w:sz w:val="24"/>
          <w:szCs w:val="24"/>
          <w:highlight w:val="white"/>
        </w:rPr>
        <w:lastRenderedPageBreak/>
        <w:t>COHESION: GA N°870628, SERISS: GA N°654221, SSHOC: GA N°823782, SHARE-COVID19: GA N°101015924) and by DG Employment, Social Affairs &amp; Inclusion through VS 2015/0195, VS 2016/0135, VS 2018/0285, VS 2019/0332, and VS 2020/0313. Additional funding from the German Ministry of Education and Research, the Max Planck Society for the Advancement of Science, the U.S. National Institute on Aging (U01_AG09740-13S2, P01_AG005842, P01_AG08291, P30_AG12815, R21_AG025169, Y1-AG-4553-01, IAG_BSR06-11, OGHA_04-064, HHSN271201300071C, RAG052527A) and from various national funding sources is gratefully acknowledged (see</w:t>
      </w:r>
      <w:hyperlink r:id="rId13">
        <w:r>
          <w:rPr>
            <w:rFonts w:ascii="Arial" w:eastAsia="Arial" w:hAnsi="Arial" w:cs="Arial"/>
            <w:sz w:val="24"/>
            <w:szCs w:val="24"/>
            <w:highlight w:val="white"/>
          </w:rPr>
          <w:t xml:space="preserve"> </w:t>
        </w:r>
      </w:hyperlink>
      <w:hyperlink r:id="rId14">
        <w:r>
          <w:rPr>
            <w:rFonts w:ascii="Arial" w:eastAsia="Arial" w:hAnsi="Arial" w:cs="Arial"/>
            <w:color w:val="1155CC"/>
            <w:sz w:val="24"/>
            <w:szCs w:val="24"/>
            <w:highlight w:val="white"/>
            <w:u w:val="single"/>
          </w:rPr>
          <w:t>www.share-project.org</w:t>
        </w:r>
      </w:hyperlink>
      <w:r>
        <w:rPr>
          <w:rFonts w:ascii="Arial" w:eastAsia="Arial" w:hAnsi="Arial" w:cs="Arial"/>
          <w:sz w:val="24"/>
          <w:szCs w:val="24"/>
          <w:highlight w:val="white"/>
        </w:rPr>
        <w:t>).</w:t>
      </w:r>
    </w:p>
    <w:p w14:paraId="000002B0"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rPr>
        <w:t xml:space="preserve">This analysis uses data or information from the following Harmonized datasets: </w:t>
      </w:r>
      <w:proofErr w:type="spellStart"/>
      <w:r>
        <w:rPr>
          <w:rFonts w:ascii="Arial" w:eastAsia="Arial" w:hAnsi="Arial" w:cs="Arial"/>
          <w:sz w:val="24"/>
          <w:szCs w:val="24"/>
        </w:rPr>
        <w:t>KLoSA</w:t>
      </w:r>
      <w:proofErr w:type="spellEnd"/>
      <w:r>
        <w:rPr>
          <w:rFonts w:ascii="Arial" w:eastAsia="Arial" w:hAnsi="Arial" w:cs="Arial"/>
          <w:sz w:val="24"/>
          <w:szCs w:val="24"/>
        </w:rPr>
        <w:t xml:space="preserve"> dataset and Codebook, Version C as of June 2019 developed by the Gateway to Global Aging Data. The development of the Harmonized </w:t>
      </w:r>
      <w:proofErr w:type="spellStart"/>
      <w:r>
        <w:rPr>
          <w:rFonts w:ascii="Arial" w:eastAsia="Arial" w:hAnsi="Arial" w:cs="Arial"/>
          <w:sz w:val="24"/>
          <w:szCs w:val="24"/>
        </w:rPr>
        <w:t>KLoSA</w:t>
      </w:r>
      <w:proofErr w:type="spellEnd"/>
      <w:r>
        <w:rPr>
          <w:rFonts w:ascii="Arial" w:eastAsia="Arial" w:hAnsi="Arial" w:cs="Arial"/>
          <w:sz w:val="24"/>
          <w:szCs w:val="24"/>
        </w:rPr>
        <w:t xml:space="preserve"> was funded by the National Institute on Ageing (R01 AG030153, RC2 AG036619, R03 AG043052). </w:t>
      </w:r>
      <w:r>
        <w:rPr>
          <w:rFonts w:ascii="Arial" w:eastAsia="Arial" w:hAnsi="Arial" w:cs="Arial"/>
          <w:sz w:val="24"/>
          <w:szCs w:val="24"/>
          <w:highlight w:val="white"/>
        </w:rPr>
        <w:t xml:space="preserve">LASI dataset and Codebook, Version A.2 as of October 2021, developed by the Gateway to Global Aging Data (DOI: https://doi.org/10.25549/h-lasi). The development of the Harmonized LASI was funded by the National Institute on Aging (R01 AG042778, 2R01 AG030153, 2R01 AG051125). </w:t>
      </w:r>
      <w:r>
        <w:rPr>
          <w:rFonts w:ascii="Arial" w:eastAsia="Arial" w:hAnsi="Arial" w:cs="Arial"/>
          <w:sz w:val="23"/>
          <w:szCs w:val="23"/>
        </w:rPr>
        <w:t xml:space="preserve">CHARLS dataset and Codebook, Version D as of June 2021 developed by the Gateway to Global Aging Data. The development of the Harmonized CHARLS was funded by the National Institute on Aging (R01 AG030153, RC2 AG036619, R03 AG043052). ELSA dataset and Codebook, Version G.2 as of July 2021 developed by the Gateway to Global Aging Data. The development of the Harmonized ELSA was funded by the National Institute on Aging (R01 AG030153, RC2 AG036619, R03 AG043052). SHARE dataset and Codebook, Version F as of June 2022 developed by the Gateway to Global Aging Data. The development of the Harmonized SHARE was funded by the National Institute on Aging (R01 AG030153, RC2 AG036619, R03 AG043052). MHAS dataset and Codebook, Version B.4 as of February 2022 developed by the Gateway to Global Aging Data in collaboration with the MHAS research team. The development of the Harmonized MHAS was funded by the National Institute on Aging (R01 AG030153). The Harmonized MHAS data files and documentation are public use and available at www.MHASweb.org. The MHAS (Mexican Health and Aging Study) receives support from the National Institutes of Health/National Institute on Aging (R01 AG018016) in the United States and the Instituto Nacional de </w:t>
      </w:r>
      <w:proofErr w:type="spellStart"/>
      <w:r>
        <w:rPr>
          <w:rFonts w:ascii="Arial" w:eastAsia="Arial" w:hAnsi="Arial" w:cs="Arial"/>
          <w:sz w:val="23"/>
          <w:szCs w:val="23"/>
        </w:rPr>
        <w:t>Estadística</w:t>
      </w:r>
      <w:proofErr w:type="spellEnd"/>
      <w:r>
        <w:rPr>
          <w:rFonts w:ascii="Arial" w:eastAsia="Arial" w:hAnsi="Arial" w:cs="Arial"/>
          <w:sz w:val="23"/>
          <w:szCs w:val="23"/>
        </w:rPr>
        <w:t xml:space="preserve"> y </w:t>
      </w:r>
      <w:proofErr w:type="spellStart"/>
      <w:r>
        <w:rPr>
          <w:rFonts w:ascii="Arial" w:eastAsia="Arial" w:hAnsi="Arial" w:cs="Arial"/>
          <w:sz w:val="23"/>
          <w:szCs w:val="23"/>
        </w:rPr>
        <w:t>Geografía</w:t>
      </w:r>
      <w:proofErr w:type="spellEnd"/>
      <w:r>
        <w:rPr>
          <w:rFonts w:ascii="Arial" w:eastAsia="Arial" w:hAnsi="Arial" w:cs="Arial"/>
          <w:sz w:val="23"/>
          <w:szCs w:val="23"/>
        </w:rPr>
        <w:t xml:space="preserve"> (INEGI) in Mexico. HRS dataset and Codebook, Version C as of January 2022 developed by the Gateway to Global Aging Data. The development of the Harmonized HRS was funded by the National Institute on Aging (R01 AG030153, RC2 AG036619, 1R03AG043052). </w:t>
      </w:r>
      <w:r>
        <w:rPr>
          <w:rFonts w:ascii="Arial" w:eastAsia="Arial" w:hAnsi="Arial" w:cs="Arial"/>
          <w:sz w:val="24"/>
          <w:szCs w:val="24"/>
          <w:highlight w:val="white"/>
        </w:rPr>
        <w:t>For more information about the Harmonization project, please refer to</w:t>
      </w:r>
      <w:hyperlink r:id="rId15">
        <w:r>
          <w:rPr>
            <w:rFonts w:ascii="Arial" w:eastAsia="Arial" w:hAnsi="Arial" w:cs="Arial"/>
            <w:sz w:val="24"/>
            <w:szCs w:val="24"/>
            <w:highlight w:val="white"/>
          </w:rPr>
          <w:t xml:space="preserve"> </w:t>
        </w:r>
      </w:hyperlink>
      <w:hyperlink r:id="rId16">
        <w:r>
          <w:rPr>
            <w:rFonts w:ascii="Arial" w:eastAsia="Arial" w:hAnsi="Arial" w:cs="Arial"/>
            <w:color w:val="1155CC"/>
            <w:sz w:val="24"/>
            <w:szCs w:val="24"/>
            <w:highlight w:val="white"/>
            <w:u w:val="single"/>
          </w:rPr>
          <w:t>https://g2aging.org/</w:t>
        </w:r>
      </w:hyperlink>
      <w:r>
        <w:rPr>
          <w:rFonts w:ascii="Arial" w:eastAsia="Arial" w:hAnsi="Arial" w:cs="Arial"/>
          <w:sz w:val="24"/>
          <w:szCs w:val="24"/>
          <w:highlight w:val="white"/>
        </w:rPr>
        <w:t>.</w:t>
      </w:r>
    </w:p>
    <w:p w14:paraId="000002B1" w14:textId="77777777" w:rsidR="00B133DD" w:rsidRDefault="00A50CB3">
      <w:pPr>
        <w:spacing w:before="240" w:after="240" w:line="276" w:lineRule="auto"/>
        <w:jc w:val="both"/>
        <w:rPr>
          <w:rFonts w:ascii="Arial" w:eastAsia="Arial" w:hAnsi="Arial" w:cs="Arial"/>
          <w:sz w:val="24"/>
          <w:szCs w:val="24"/>
          <w:highlight w:val="white"/>
        </w:rPr>
      </w:pPr>
      <w:r>
        <w:rPr>
          <w:rFonts w:ascii="Arial" w:eastAsia="Arial" w:hAnsi="Arial" w:cs="Arial"/>
          <w:sz w:val="24"/>
          <w:szCs w:val="24"/>
          <w:highlight w:val="white"/>
        </w:rPr>
        <w:t xml:space="preserve"> </w:t>
      </w:r>
    </w:p>
    <w:p w14:paraId="000002B2" w14:textId="77777777" w:rsidR="00B133DD" w:rsidRDefault="00A50CB3">
      <w:pPr>
        <w:spacing w:before="240" w:after="240" w:line="276" w:lineRule="auto"/>
        <w:jc w:val="both"/>
        <w:rPr>
          <w:rFonts w:ascii="Arial" w:eastAsia="Arial" w:hAnsi="Arial" w:cs="Arial"/>
          <w:sz w:val="20"/>
          <w:szCs w:val="20"/>
        </w:rPr>
      </w:pPr>
      <w:r>
        <w:rPr>
          <w:rFonts w:ascii="Arial" w:eastAsia="Arial" w:hAnsi="Arial" w:cs="Arial"/>
          <w:sz w:val="24"/>
          <w:szCs w:val="24"/>
          <w:highlight w:val="white"/>
        </w:rPr>
        <w:lastRenderedPageBreak/>
        <w:t xml:space="preserve">This work is supported within the EU Framework </w:t>
      </w:r>
      <w:proofErr w:type="spellStart"/>
      <w:r>
        <w:rPr>
          <w:rFonts w:ascii="Arial" w:eastAsia="Arial" w:hAnsi="Arial" w:cs="Arial"/>
          <w:sz w:val="24"/>
          <w:szCs w:val="24"/>
          <w:highlight w:val="white"/>
        </w:rPr>
        <w:t>Programme</w:t>
      </w:r>
      <w:proofErr w:type="spellEnd"/>
      <w:r>
        <w:rPr>
          <w:rFonts w:ascii="Arial" w:eastAsia="Arial" w:hAnsi="Arial" w:cs="Arial"/>
          <w:sz w:val="24"/>
          <w:szCs w:val="24"/>
          <w:highlight w:val="white"/>
        </w:rPr>
        <w:t xml:space="preserve"> for Research and Innovation Horizon 2020, ERC Grant Agreement No. 725187 (</w:t>
      </w:r>
      <w:commentRangeStart w:id="19"/>
      <w:r>
        <w:rPr>
          <w:rFonts w:ascii="Arial" w:eastAsia="Arial" w:hAnsi="Arial" w:cs="Arial"/>
          <w:sz w:val="24"/>
          <w:szCs w:val="24"/>
          <w:highlight w:val="white"/>
        </w:rPr>
        <w:t>LETHE</w:t>
      </w:r>
      <w:commentRangeEnd w:id="19"/>
      <w:r w:rsidR="00B44A8D">
        <w:rPr>
          <w:rStyle w:val="CommentReference"/>
          <w:rFonts w:ascii="Times New Roman" w:eastAsia="Times New Roman" w:hAnsi="Times New Roman" w:cs="Times New Roman"/>
        </w:rPr>
        <w:commentReference w:id="19"/>
      </w:r>
      <w:r>
        <w:rPr>
          <w:rFonts w:ascii="Arial" w:eastAsia="Arial" w:hAnsi="Arial" w:cs="Arial"/>
          <w:sz w:val="24"/>
          <w:szCs w:val="24"/>
          <w:highlight w:val="white"/>
        </w:rPr>
        <w:t>)</w:t>
      </w:r>
    </w:p>
    <w:p w14:paraId="000002B3" w14:textId="77777777" w:rsidR="00B133DD" w:rsidRDefault="00B133DD">
      <w:pPr>
        <w:pBdr>
          <w:top w:val="nil"/>
          <w:left w:val="nil"/>
          <w:bottom w:val="nil"/>
          <w:right w:val="nil"/>
          <w:between w:val="nil"/>
        </w:pBdr>
        <w:spacing w:after="0"/>
        <w:rPr>
          <w:rFonts w:ascii="Arial" w:eastAsia="Arial" w:hAnsi="Arial" w:cs="Arial"/>
          <w:sz w:val="20"/>
          <w:szCs w:val="20"/>
        </w:rPr>
      </w:pPr>
    </w:p>
    <w:p w14:paraId="000002B4" w14:textId="77777777" w:rsidR="00B133DD" w:rsidRDefault="00B133DD">
      <w:pPr>
        <w:pBdr>
          <w:top w:val="nil"/>
          <w:left w:val="nil"/>
          <w:bottom w:val="nil"/>
          <w:right w:val="nil"/>
          <w:between w:val="nil"/>
        </w:pBdr>
        <w:spacing w:after="0"/>
        <w:rPr>
          <w:rFonts w:ascii="Arial" w:eastAsia="Arial" w:hAnsi="Arial" w:cs="Arial"/>
          <w:color w:val="000000"/>
          <w:sz w:val="20"/>
          <w:szCs w:val="20"/>
        </w:rPr>
      </w:pPr>
    </w:p>
    <w:p w14:paraId="000002B5" w14:textId="77777777" w:rsidR="00B133DD" w:rsidRDefault="00B133DD">
      <w:pPr>
        <w:pBdr>
          <w:top w:val="nil"/>
          <w:left w:val="nil"/>
          <w:bottom w:val="nil"/>
          <w:right w:val="nil"/>
          <w:between w:val="nil"/>
        </w:pBdr>
        <w:spacing w:after="0"/>
        <w:rPr>
          <w:rFonts w:ascii="Arial" w:eastAsia="Arial" w:hAnsi="Arial" w:cs="Arial"/>
          <w:color w:val="000000"/>
          <w:sz w:val="24"/>
          <w:szCs w:val="24"/>
        </w:rPr>
      </w:pPr>
    </w:p>
    <w:p w14:paraId="000002B6" w14:textId="422BA18E" w:rsidR="00B133DD" w:rsidRDefault="00A50CB3">
      <w:pPr>
        <w:pBdr>
          <w:top w:val="nil"/>
          <w:left w:val="nil"/>
          <w:bottom w:val="nil"/>
          <w:right w:val="nil"/>
          <w:between w:val="nil"/>
        </w:pBdr>
        <w:spacing w:after="0"/>
        <w:rPr>
          <w:rFonts w:ascii="Arial" w:eastAsia="Arial" w:hAnsi="Arial" w:cs="Arial"/>
          <w:b/>
          <w:color w:val="000000"/>
          <w:sz w:val="24"/>
          <w:szCs w:val="24"/>
        </w:rPr>
      </w:pPr>
      <w:r>
        <w:rPr>
          <w:rFonts w:ascii="Arial" w:eastAsia="Arial" w:hAnsi="Arial" w:cs="Arial"/>
          <w:b/>
          <w:color w:val="000000"/>
          <w:sz w:val="24"/>
          <w:szCs w:val="24"/>
        </w:rPr>
        <w:t>References</w:t>
      </w:r>
    </w:p>
    <w:p w14:paraId="1EE1A339" w14:textId="513F84FE" w:rsidR="00807FE1" w:rsidRDefault="00807FE1">
      <w:pPr>
        <w:pBdr>
          <w:top w:val="nil"/>
          <w:left w:val="nil"/>
          <w:bottom w:val="nil"/>
          <w:right w:val="nil"/>
          <w:between w:val="nil"/>
        </w:pBdr>
        <w:spacing w:after="0"/>
        <w:rPr>
          <w:rFonts w:ascii="Arial" w:eastAsia="Arial" w:hAnsi="Arial" w:cs="Arial"/>
          <w:b/>
          <w:color w:val="000000"/>
          <w:sz w:val="24"/>
          <w:szCs w:val="24"/>
        </w:rPr>
      </w:pPr>
    </w:p>
    <w:p w14:paraId="48B0C254" w14:textId="5E2BDB80" w:rsidR="00417CAC" w:rsidRPr="00417CAC" w:rsidRDefault="00807FE1" w:rsidP="00417CAC">
      <w:pPr>
        <w:widowControl w:val="0"/>
        <w:autoSpaceDE w:val="0"/>
        <w:autoSpaceDN w:val="0"/>
        <w:adjustRightInd w:val="0"/>
        <w:spacing w:after="0" w:line="360" w:lineRule="auto"/>
        <w:ind w:left="640" w:hanging="640"/>
        <w:rPr>
          <w:rFonts w:ascii="Arial" w:hAnsi="Arial" w:cs="Arial"/>
          <w:noProof/>
          <w:sz w:val="24"/>
          <w:szCs w:val="24"/>
        </w:rPr>
      </w:pPr>
      <w:r>
        <w:rPr>
          <w:rFonts w:ascii="Arial" w:eastAsia="Arial" w:hAnsi="Arial" w:cs="Arial"/>
          <w:b/>
          <w:color w:val="000000"/>
          <w:sz w:val="24"/>
          <w:szCs w:val="24"/>
        </w:rPr>
        <w:fldChar w:fldCharType="begin" w:fldLock="1"/>
      </w:r>
      <w:r>
        <w:rPr>
          <w:rFonts w:ascii="Arial" w:eastAsia="Arial" w:hAnsi="Arial" w:cs="Arial"/>
          <w:b/>
          <w:color w:val="000000"/>
          <w:sz w:val="24"/>
          <w:szCs w:val="24"/>
        </w:rPr>
        <w:instrText xml:space="preserve">ADDIN Mendeley Bibliography CSL_BIBLIOGRAPHY </w:instrText>
      </w:r>
      <w:r>
        <w:rPr>
          <w:rFonts w:ascii="Arial" w:eastAsia="Arial" w:hAnsi="Arial" w:cs="Arial"/>
          <w:b/>
          <w:color w:val="000000"/>
          <w:sz w:val="24"/>
          <w:szCs w:val="24"/>
        </w:rPr>
        <w:fldChar w:fldCharType="separate"/>
      </w:r>
      <w:r w:rsidR="00417CAC" w:rsidRPr="00417CAC">
        <w:rPr>
          <w:rFonts w:ascii="Arial" w:hAnsi="Arial" w:cs="Arial"/>
          <w:noProof/>
          <w:sz w:val="24"/>
          <w:szCs w:val="24"/>
        </w:rPr>
        <w:t xml:space="preserve">1. </w:t>
      </w:r>
      <w:r w:rsidR="00417CAC" w:rsidRPr="00417CAC">
        <w:rPr>
          <w:rFonts w:ascii="Arial" w:hAnsi="Arial" w:cs="Arial"/>
          <w:noProof/>
          <w:sz w:val="24"/>
          <w:szCs w:val="24"/>
        </w:rPr>
        <w:tab/>
        <w:t xml:space="preserve">P. C. L. Siviero, C. M. Turra, R. . Rodrigues, Diferenciais de mortalidade: níveis e padrões segundo o sexo no município de São Paulo de 1920 a 2005. </w:t>
      </w:r>
      <w:r w:rsidR="00417CAC" w:rsidRPr="00417CAC">
        <w:rPr>
          <w:rFonts w:ascii="Arial" w:hAnsi="Arial" w:cs="Arial"/>
          <w:i/>
          <w:iCs/>
          <w:noProof/>
          <w:sz w:val="24"/>
          <w:szCs w:val="24"/>
        </w:rPr>
        <w:t>Rev. Bras. Estud. Popul.</w:t>
      </w:r>
      <w:r w:rsidR="00417CAC" w:rsidRPr="00417CAC">
        <w:rPr>
          <w:rFonts w:ascii="Arial" w:hAnsi="Arial" w:cs="Arial"/>
          <w:noProof/>
          <w:sz w:val="24"/>
          <w:szCs w:val="24"/>
        </w:rPr>
        <w:t xml:space="preserve"> </w:t>
      </w:r>
      <w:r w:rsidR="00417CAC" w:rsidRPr="00417CAC">
        <w:rPr>
          <w:rFonts w:ascii="Arial" w:hAnsi="Arial" w:cs="Arial"/>
          <w:b/>
          <w:bCs/>
          <w:noProof/>
          <w:sz w:val="24"/>
          <w:szCs w:val="24"/>
        </w:rPr>
        <w:t>28</w:t>
      </w:r>
      <w:r w:rsidR="00417CAC" w:rsidRPr="00417CAC">
        <w:rPr>
          <w:rFonts w:ascii="Arial" w:hAnsi="Arial" w:cs="Arial"/>
          <w:noProof/>
          <w:sz w:val="24"/>
          <w:szCs w:val="24"/>
        </w:rPr>
        <w:t>, 283–301 (2011).</w:t>
      </w:r>
    </w:p>
    <w:p w14:paraId="401BE243"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 </w:t>
      </w:r>
      <w:r w:rsidRPr="00417CAC">
        <w:rPr>
          <w:rFonts w:ascii="Arial" w:hAnsi="Arial" w:cs="Arial"/>
          <w:noProof/>
          <w:sz w:val="24"/>
          <w:szCs w:val="24"/>
        </w:rPr>
        <w:tab/>
        <w:t>World Economic Forum, “The Global Gender Gap Report 2021” (2021).</w:t>
      </w:r>
    </w:p>
    <w:p w14:paraId="08C404B4"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 </w:t>
      </w:r>
      <w:r w:rsidRPr="00417CAC">
        <w:rPr>
          <w:rFonts w:ascii="Arial" w:hAnsi="Arial" w:cs="Arial"/>
          <w:noProof/>
          <w:sz w:val="24"/>
          <w:szCs w:val="24"/>
        </w:rPr>
        <w:tab/>
        <w:t>European Institute for Gender Equality, “Gender Equality Index 2021: Health” (2021) https:/doi.org/10.2839/633501.</w:t>
      </w:r>
    </w:p>
    <w:p w14:paraId="62F5112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 </w:t>
      </w:r>
      <w:r w:rsidRPr="00417CAC">
        <w:rPr>
          <w:rFonts w:ascii="Arial" w:hAnsi="Arial" w:cs="Arial"/>
          <w:noProof/>
          <w:sz w:val="24"/>
          <w:szCs w:val="24"/>
        </w:rPr>
        <w:tab/>
        <w:t>WHO, “Understanding the drivers of health equity: the power of political participation” (2020).</w:t>
      </w:r>
    </w:p>
    <w:p w14:paraId="6E9F117A"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 </w:t>
      </w:r>
      <w:r w:rsidRPr="00417CAC">
        <w:rPr>
          <w:rFonts w:ascii="Arial" w:hAnsi="Arial" w:cs="Arial"/>
          <w:noProof/>
          <w:sz w:val="24"/>
          <w:szCs w:val="24"/>
        </w:rPr>
        <w:tab/>
        <w:t xml:space="preserve">V. Zarulli, </w:t>
      </w:r>
      <w:r w:rsidRPr="00417CAC">
        <w:rPr>
          <w:rFonts w:ascii="Arial" w:hAnsi="Arial" w:cs="Arial"/>
          <w:i/>
          <w:iCs/>
          <w:noProof/>
          <w:sz w:val="24"/>
          <w:szCs w:val="24"/>
        </w:rPr>
        <w:t>et al.</w:t>
      </w:r>
      <w:r w:rsidRPr="00417CAC">
        <w:rPr>
          <w:rFonts w:ascii="Arial" w:hAnsi="Arial" w:cs="Arial"/>
          <w:noProof/>
          <w:sz w:val="24"/>
          <w:szCs w:val="24"/>
        </w:rPr>
        <w:t xml:space="preserve">, Women live longer than men even during severe famines and epidemics. </w:t>
      </w:r>
      <w:r w:rsidRPr="00417CAC">
        <w:rPr>
          <w:rFonts w:ascii="Arial" w:hAnsi="Arial" w:cs="Arial"/>
          <w:i/>
          <w:iCs/>
          <w:noProof/>
          <w:sz w:val="24"/>
          <w:szCs w:val="24"/>
        </w:rPr>
        <w:t>Proc. Natl. Acad. Sci.</w:t>
      </w:r>
      <w:r w:rsidRPr="00417CAC">
        <w:rPr>
          <w:rFonts w:ascii="Arial" w:hAnsi="Arial" w:cs="Arial"/>
          <w:noProof/>
          <w:sz w:val="24"/>
          <w:szCs w:val="24"/>
        </w:rPr>
        <w:t xml:space="preserve"> </w:t>
      </w:r>
      <w:r w:rsidRPr="00417CAC">
        <w:rPr>
          <w:rFonts w:ascii="Arial" w:hAnsi="Arial" w:cs="Arial"/>
          <w:b/>
          <w:bCs/>
          <w:noProof/>
          <w:sz w:val="24"/>
          <w:szCs w:val="24"/>
        </w:rPr>
        <w:t>115</w:t>
      </w:r>
      <w:r w:rsidRPr="00417CAC">
        <w:rPr>
          <w:rFonts w:ascii="Arial" w:hAnsi="Arial" w:cs="Arial"/>
          <w:noProof/>
          <w:sz w:val="24"/>
          <w:szCs w:val="24"/>
        </w:rPr>
        <w:t>, E832–E840 (2018).</w:t>
      </w:r>
    </w:p>
    <w:p w14:paraId="676E6423"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6. </w:t>
      </w:r>
      <w:r w:rsidRPr="00417CAC">
        <w:rPr>
          <w:rFonts w:ascii="Arial" w:hAnsi="Arial" w:cs="Arial"/>
          <w:noProof/>
          <w:sz w:val="24"/>
          <w:szCs w:val="24"/>
        </w:rPr>
        <w:tab/>
        <w:t xml:space="preserve">V. Zarulli, I. Kashnitsky, J. W. Vaupel, Death rates at specific life stages mold the sex gap in life expectancy. </w:t>
      </w:r>
      <w:r w:rsidRPr="00417CAC">
        <w:rPr>
          <w:rFonts w:ascii="Arial" w:hAnsi="Arial" w:cs="Arial"/>
          <w:i/>
          <w:iCs/>
          <w:noProof/>
          <w:sz w:val="24"/>
          <w:szCs w:val="24"/>
        </w:rPr>
        <w:t>Proc. Natl. Acad. Sci.</w:t>
      </w:r>
      <w:r w:rsidRPr="00417CAC">
        <w:rPr>
          <w:rFonts w:ascii="Arial" w:hAnsi="Arial" w:cs="Arial"/>
          <w:noProof/>
          <w:sz w:val="24"/>
          <w:szCs w:val="24"/>
        </w:rPr>
        <w:t xml:space="preserve"> </w:t>
      </w:r>
      <w:r w:rsidRPr="00417CAC">
        <w:rPr>
          <w:rFonts w:ascii="Arial" w:hAnsi="Arial" w:cs="Arial"/>
          <w:b/>
          <w:bCs/>
          <w:noProof/>
          <w:sz w:val="24"/>
          <w:szCs w:val="24"/>
        </w:rPr>
        <w:t>118</w:t>
      </w:r>
      <w:r w:rsidRPr="00417CAC">
        <w:rPr>
          <w:rFonts w:ascii="Arial" w:hAnsi="Arial" w:cs="Arial"/>
          <w:noProof/>
          <w:sz w:val="24"/>
          <w:szCs w:val="24"/>
        </w:rPr>
        <w:t>, e2010588118 (2021).</w:t>
      </w:r>
    </w:p>
    <w:p w14:paraId="1104856F"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7. </w:t>
      </w:r>
      <w:r w:rsidRPr="00417CAC">
        <w:rPr>
          <w:rFonts w:ascii="Arial" w:hAnsi="Arial" w:cs="Arial"/>
          <w:noProof/>
          <w:sz w:val="24"/>
          <w:szCs w:val="24"/>
        </w:rPr>
        <w:tab/>
        <w:t xml:space="preserve">S. N. Austad, Why women live longer than men: Sex differences in longevity. </w:t>
      </w:r>
      <w:r w:rsidRPr="00417CAC">
        <w:rPr>
          <w:rFonts w:ascii="Arial" w:hAnsi="Arial" w:cs="Arial"/>
          <w:i/>
          <w:iCs/>
          <w:noProof/>
          <w:sz w:val="24"/>
          <w:szCs w:val="24"/>
        </w:rPr>
        <w:t>Gend. Med.</w:t>
      </w:r>
      <w:r w:rsidRPr="00417CAC">
        <w:rPr>
          <w:rFonts w:ascii="Arial" w:hAnsi="Arial" w:cs="Arial"/>
          <w:noProof/>
          <w:sz w:val="24"/>
          <w:szCs w:val="24"/>
        </w:rPr>
        <w:t xml:space="preserve"> </w:t>
      </w:r>
      <w:r w:rsidRPr="00417CAC">
        <w:rPr>
          <w:rFonts w:ascii="Arial" w:hAnsi="Arial" w:cs="Arial"/>
          <w:b/>
          <w:bCs/>
          <w:noProof/>
          <w:sz w:val="24"/>
          <w:szCs w:val="24"/>
        </w:rPr>
        <w:t>3</w:t>
      </w:r>
      <w:r w:rsidRPr="00417CAC">
        <w:rPr>
          <w:rFonts w:ascii="Arial" w:hAnsi="Arial" w:cs="Arial"/>
          <w:noProof/>
          <w:sz w:val="24"/>
          <w:szCs w:val="24"/>
        </w:rPr>
        <w:t>, 79–92 (2006).</w:t>
      </w:r>
    </w:p>
    <w:p w14:paraId="757FAA5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8. </w:t>
      </w:r>
      <w:r w:rsidRPr="00417CAC">
        <w:rPr>
          <w:rFonts w:ascii="Arial" w:hAnsi="Arial" w:cs="Arial"/>
          <w:noProof/>
          <w:sz w:val="24"/>
          <w:szCs w:val="24"/>
        </w:rPr>
        <w:tab/>
        <w:t xml:space="preserve">A. P. Belon, M. G. Lima, M. B. A. Barros, Gender differences in healthy life expectancy among Brazilian elderly. </w:t>
      </w:r>
      <w:r w:rsidRPr="00417CAC">
        <w:rPr>
          <w:rFonts w:ascii="Arial" w:hAnsi="Arial" w:cs="Arial"/>
          <w:i/>
          <w:iCs/>
          <w:noProof/>
          <w:sz w:val="24"/>
          <w:szCs w:val="24"/>
        </w:rPr>
        <w:t>Health Qual. Life Outcomes</w:t>
      </w:r>
      <w:r w:rsidRPr="00417CAC">
        <w:rPr>
          <w:rFonts w:ascii="Arial" w:hAnsi="Arial" w:cs="Arial"/>
          <w:noProof/>
          <w:sz w:val="24"/>
          <w:szCs w:val="24"/>
        </w:rPr>
        <w:t xml:space="preserve"> </w:t>
      </w:r>
      <w:r w:rsidRPr="00417CAC">
        <w:rPr>
          <w:rFonts w:ascii="Arial" w:hAnsi="Arial" w:cs="Arial"/>
          <w:b/>
          <w:bCs/>
          <w:noProof/>
          <w:sz w:val="24"/>
          <w:szCs w:val="24"/>
        </w:rPr>
        <w:t>12</w:t>
      </w:r>
      <w:r w:rsidRPr="00417CAC">
        <w:rPr>
          <w:rFonts w:ascii="Arial" w:hAnsi="Arial" w:cs="Arial"/>
          <w:noProof/>
          <w:sz w:val="24"/>
          <w:szCs w:val="24"/>
        </w:rPr>
        <w:t xml:space="preserve"> (2014).</w:t>
      </w:r>
    </w:p>
    <w:p w14:paraId="3DB5F21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9. </w:t>
      </w:r>
      <w:r w:rsidRPr="00417CAC">
        <w:rPr>
          <w:rFonts w:ascii="Arial" w:hAnsi="Arial" w:cs="Arial"/>
          <w:noProof/>
          <w:sz w:val="24"/>
          <w:szCs w:val="24"/>
        </w:rPr>
        <w:tab/>
        <w:t xml:space="preserve">A. Case, C. Paxson, Sex Differences in Morbidity and Mortality. </w:t>
      </w:r>
      <w:r w:rsidRPr="00417CAC">
        <w:rPr>
          <w:rFonts w:ascii="Arial" w:hAnsi="Arial" w:cs="Arial"/>
          <w:i/>
          <w:iCs/>
          <w:noProof/>
          <w:sz w:val="24"/>
          <w:szCs w:val="24"/>
        </w:rPr>
        <w:t>Demography</w:t>
      </w:r>
      <w:r w:rsidRPr="00417CAC">
        <w:rPr>
          <w:rFonts w:ascii="Arial" w:hAnsi="Arial" w:cs="Arial"/>
          <w:noProof/>
          <w:sz w:val="24"/>
          <w:szCs w:val="24"/>
        </w:rPr>
        <w:t xml:space="preserve"> </w:t>
      </w:r>
      <w:r w:rsidRPr="00417CAC">
        <w:rPr>
          <w:rFonts w:ascii="Arial" w:hAnsi="Arial" w:cs="Arial"/>
          <w:b/>
          <w:bCs/>
          <w:noProof/>
          <w:sz w:val="24"/>
          <w:szCs w:val="24"/>
        </w:rPr>
        <w:t>42</w:t>
      </w:r>
      <w:r w:rsidRPr="00417CAC">
        <w:rPr>
          <w:rFonts w:ascii="Arial" w:hAnsi="Arial" w:cs="Arial"/>
          <w:noProof/>
          <w:sz w:val="24"/>
          <w:szCs w:val="24"/>
        </w:rPr>
        <w:t>, 189–214 (2005).</w:t>
      </w:r>
    </w:p>
    <w:p w14:paraId="08144DC5"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10. </w:t>
      </w:r>
      <w:r w:rsidRPr="00417CAC">
        <w:rPr>
          <w:rFonts w:ascii="Arial" w:hAnsi="Arial" w:cs="Arial"/>
          <w:noProof/>
          <w:sz w:val="24"/>
          <w:szCs w:val="24"/>
        </w:rPr>
        <w:tab/>
        <w:t xml:space="preserve">E. M. Crimmins, J. K. Kim, A. Solé-Auró, Gender differences in health: results from SHARE, ELSA and HRS. </w:t>
      </w:r>
      <w:r w:rsidRPr="00417CAC">
        <w:rPr>
          <w:rFonts w:ascii="Arial" w:hAnsi="Arial" w:cs="Arial"/>
          <w:i/>
          <w:iCs/>
          <w:noProof/>
          <w:sz w:val="24"/>
          <w:szCs w:val="24"/>
        </w:rPr>
        <w:t>Eur. J. Public Health</w:t>
      </w:r>
      <w:r w:rsidRPr="00417CAC">
        <w:rPr>
          <w:rFonts w:ascii="Arial" w:hAnsi="Arial" w:cs="Arial"/>
          <w:noProof/>
          <w:sz w:val="24"/>
          <w:szCs w:val="24"/>
        </w:rPr>
        <w:t xml:space="preserve"> </w:t>
      </w:r>
      <w:r w:rsidRPr="00417CAC">
        <w:rPr>
          <w:rFonts w:ascii="Arial" w:hAnsi="Arial" w:cs="Arial"/>
          <w:b/>
          <w:bCs/>
          <w:noProof/>
          <w:sz w:val="24"/>
          <w:szCs w:val="24"/>
        </w:rPr>
        <w:t>21</w:t>
      </w:r>
      <w:r w:rsidRPr="00417CAC">
        <w:rPr>
          <w:rFonts w:ascii="Arial" w:hAnsi="Arial" w:cs="Arial"/>
          <w:noProof/>
          <w:sz w:val="24"/>
          <w:szCs w:val="24"/>
        </w:rPr>
        <w:t>, 81–91 (2011).</w:t>
      </w:r>
    </w:p>
    <w:p w14:paraId="0DF83F0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11. </w:t>
      </w:r>
      <w:r w:rsidRPr="00417CAC">
        <w:rPr>
          <w:rFonts w:ascii="Arial" w:hAnsi="Arial" w:cs="Arial"/>
          <w:noProof/>
          <w:sz w:val="24"/>
          <w:szCs w:val="24"/>
        </w:rPr>
        <w:tab/>
        <w:t xml:space="preserve">A. Oksuzyan, H. Brønnum-Hansen, B. Jeune, Gender gap in health expectancy. </w:t>
      </w:r>
      <w:r w:rsidRPr="00417CAC">
        <w:rPr>
          <w:rFonts w:ascii="Arial" w:hAnsi="Arial" w:cs="Arial"/>
          <w:i/>
          <w:iCs/>
          <w:noProof/>
          <w:sz w:val="24"/>
          <w:szCs w:val="24"/>
        </w:rPr>
        <w:t>Eur. J. Ageing</w:t>
      </w:r>
      <w:r w:rsidRPr="00417CAC">
        <w:rPr>
          <w:rFonts w:ascii="Arial" w:hAnsi="Arial" w:cs="Arial"/>
          <w:noProof/>
          <w:sz w:val="24"/>
          <w:szCs w:val="24"/>
        </w:rPr>
        <w:t xml:space="preserve"> </w:t>
      </w:r>
      <w:r w:rsidRPr="00417CAC">
        <w:rPr>
          <w:rFonts w:ascii="Arial" w:hAnsi="Arial" w:cs="Arial"/>
          <w:b/>
          <w:bCs/>
          <w:noProof/>
          <w:sz w:val="24"/>
          <w:szCs w:val="24"/>
        </w:rPr>
        <w:t>7</w:t>
      </w:r>
      <w:r w:rsidRPr="00417CAC">
        <w:rPr>
          <w:rFonts w:ascii="Arial" w:hAnsi="Arial" w:cs="Arial"/>
          <w:noProof/>
          <w:sz w:val="24"/>
          <w:szCs w:val="24"/>
        </w:rPr>
        <w:t>, 213–218 (2010).</w:t>
      </w:r>
    </w:p>
    <w:p w14:paraId="0795EB4C"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lastRenderedPageBreak/>
        <w:t xml:space="preserve">12. </w:t>
      </w:r>
      <w:r w:rsidRPr="00417CAC">
        <w:rPr>
          <w:rFonts w:ascii="Arial" w:hAnsi="Arial" w:cs="Arial"/>
          <w:noProof/>
          <w:sz w:val="24"/>
          <w:szCs w:val="24"/>
        </w:rPr>
        <w:tab/>
        <w:t xml:space="preserve">M. Luy, Y. Minagawa, Gender gaps--Life expectancy and proportion of life in poor health. </w:t>
      </w:r>
      <w:r w:rsidRPr="00417CAC">
        <w:rPr>
          <w:rFonts w:ascii="Arial" w:hAnsi="Arial" w:cs="Arial"/>
          <w:i/>
          <w:iCs/>
          <w:noProof/>
          <w:sz w:val="24"/>
          <w:szCs w:val="24"/>
        </w:rPr>
        <w:t>Heal. reports</w:t>
      </w:r>
      <w:r w:rsidRPr="00417CAC">
        <w:rPr>
          <w:rFonts w:ascii="Arial" w:hAnsi="Arial" w:cs="Arial"/>
          <w:noProof/>
          <w:sz w:val="24"/>
          <w:szCs w:val="24"/>
        </w:rPr>
        <w:t xml:space="preserve"> </w:t>
      </w:r>
      <w:r w:rsidRPr="00417CAC">
        <w:rPr>
          <w:rFonts w:ascii="Arial" w:hAnsi="Arial" w:cs="Arial"/>
          <w:b/>
          <w:bCs/>
          <w:noProof/>
          <w:sz w:val="24"/>
          <w:szCs w:val="24"/>
        </w:rPr>
        <w:t>25</w:t>
      </w:r>
      <w:r w:rsidRPr="00417CAC">
        <w:rPr>
          <w:rFonts w:ascii="Arial" w:hAnsi="Arial" w:cs="Arial"/>
          <w:noProof/>
          <w:sz w:val="24"/>
          <w:szCs w:val="24"/>
        </w:rPr>
        <w:t>, 12–9 (2014).</w:t>
      </w:r>
    </w:p>
    <w:p w14:paraId="1D70859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13. </w:t>
      </w:r>
      <w:r w:rsidRPr="00417CAC">
        <w:rPr>
          <w:rFonts w:ascii="Arial" w:hAnsi="Arial" w:cs="Arial"/>
          <w:noProof/>
          <w:sz w:val="24"/>
          <w:szCs w:val="24"/>
        </w:rPr>
        <w:tab/>
        <w:t xml:space="preserve">H. Van Oyen, </w:t>
      </w:r>
      <w:r w:rsidRPr="00417CAC">
        <w:rPr>
          <w:rFonts w:ascii="Arial" w:hAnsi="Arial" w:cs="Arial"/>
          <w:i/>
          <w:iCs/>
          <w:noProof/>
          <w:sz w:val="24"/>
          <w:szCs w:val="24"/>
        </w:rPr>
        <w:t>et al.</w:t>
      </w:r>
      <w:r w:rsidRPr="00417CAC">
        <w:rPr>
          <w:rFonts w:ascii="Arial" w:hAnsi="Arial" w:cs="Arial"/>
          <w:noProof/>
          <w:sz w:val="24"/>
          <w:szCs w:val="24"/>
        </w:rPr>
        <w:t xml:space="preserve">, Gender gaps in life expectancy and expected years with activity limitations at age 50 in the European Union: associations with macro-level structural indicators. </w:t>
      </w:r>
      <w:r w:rsidRPr="00417CAC">
        <w:rPr>
          <w:rFonts w:ascii="Arial" w:hAnsi="Arial" w:cs="Arial"/>
          <w:i/>
          <w:iCs/>
          <w:noProof/>
          <w:sz w:val="24"/>
          <w:szCs w:val="24"/>
        </w:rPr>
        <w:t>Eur. J. Ageing</w:t>
      </w:r>
      <w:r w:rsidRPr="00417CAC">
        <w:rPr>
          <w:rFonts w:ascii="Arial" w:hAnsi="Arial" w:cs="Arial"/>
          <w:noProof/>
          <w:sz w:val="24"/>
          <w:szCs w:val="24"/>
        </w:rPr>
        <w:t xml:space="preserve"> </w:t>
      </w:r>
      <w:r w:rsidRPr="00417CAC">
        <w:rPr>
          <w:rFonts w:ascii="Arial" w:hAnsi="Arial" w:cs="Arial"/>
          <w:b/>
          <w:bCs/>
          <w:noProof/>
          <w:sz w:val="24"/>
          <w:szCs w:val="24"/>
        </w:rPr>
        <w:t>7</w:t>
      </w:r>
      <w:r w:rsidRPr="00417CAC">
        <w:rPr>
          <w:rFonts w:ascii="Arial" w:hAnsi="Arial" w:cs="Arial"/>
          <w:noProof/>
          <w:sz w:val="24"/>
          <w:szCs w:val="24"/>
        </w:rPr>
        <w:t>, 229–237 (2010).</w:t>
      </w:r>
    </w:p>
    <w:p w14:paraId="00C200E6"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14. </w:t>
      </w:r>
      <w:r w:rsidRPr="00417CAC">
        <w:rPr>
          <w:rFonts w:ascii="Arial" w:hAnsi="Arial" w:cs="Arial"/>
          <w:noProof/>
          <w:sz w:val="24"/>
          <w:szCs w:val="24"/>
        </w:rPr>
        <w:tab/>
        <w:t xml:space="preserve">V. di Lego, P. Di Giulio, M. Luy, “Gender Differences in Healthy and Unhealthy Life Expectancy” in </w:t>
      </w:r>
      <w:r w:rsidRPr="00417CAC">
        <w:rPr>
          <w:rFonts w:ascii="Arial" w:hAnsi="Arial" w:cs="Arial"/>
          <w:i/>
          <w:iCs/>
          <w:noProof/>
          <w:sz w:val="24"/>
          <w:szCs w:val="24"/>
        </w:rPr>
        <w:t>International Handbook of Health Expectancies.</w:t>
      </w:r>
      <w:r w:rsidRPr="00417CAC">
        <w:rPr>
          <w:rFonts w:ascii="Arial" w:hAnsi="Arial" w:cs="Arial"/>
          <w:noProof/>
          <w:sz w:val="24"/>
          <w:szCs w:val="24"/>
        </w:rPr>
        <w:t>, Internatio, R. J. Jagger C., Crimmins E., Saito Y., De Carvalho Yokota R., Van Oyen H., Ed. (Springer, Cham, 2020), pp. 151–172.</w:t>
      </w:r>
    </w:p>
    <w:p w14:paraId="2DA92184"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15. </w:t>
      </w:r>
      <w:r w:rsidRPr="00417CAC">
        <w:rPr>
          <w:rFonts w:ascii="Arial" w:hAnsi="Arial" w:cs="Arial"/>
          <w:noProof/>
          <w:sz w:val="24"/>
          <w:szCs w:val="24"/>
        </w:rPr>
        <w:tab/>
        <w:t xml:space="preserve">W. Nusselder, C. Looman, Decomposition of differences in health expectancy by cause. </w:t>
      </w:r>
      <w:r w:rsidRPr="00417CAC">
        <w:rPr>
          <w:rFonts w:ascii="Arial" w:hAnsi="Arial" w:cs="Arial"/>
          <w:i/>
          <w:iCs/>
          <w:noProof/>
          <w:sz w:val="24"/>
          <w:szCs w:val="24"/>
        </w:rPr>
        <w:t>Demography</w:t>
      </w:r>
      <w:r w:rsidRPr="00417CAC">
        <w:rPr>
          <w:rFonts w:ascii="Arial" w:hAnsi="Arial" w:cs="Arial"/>
          <w:noProof/>
          <w:sz w:val="24"/>
          <w:szCs w:val="24"/>
        </w:rPr>
        <w:t xml:space="preserve"> </w:t>
      </w:r>
      <w:r w:rsidRPr="00417CAC">
        <w:rPr>
          <w:rFonts w:ascii="Arial" w:hAnsi="Arial" w:cs="Arial"/>
          <w:b/>
          <w:bCs/>
          <w:noProof/>
          <w:sz w:val="24"/>
          <w:szCs w:val="24"/>
        </w:rPr>
        <w:t>41</w:t>
      </w:r>
      <w:r w:rsidRPr="00417CAC">
        <w:rPr>
          <w:rFonts w:ascii="Arial" w:hAnsi="Arial" w:cs="Arial"/>
          <w:noProof/>
          <w:sz w:val="24"/>
          <w:szCs w:val="24"/>
        </w:rPr>
        <w:t>, 315–34 (2004).</w:t>
      </w:r>
    </w:p>
    <w:p w14:paraId="4C77940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16. </w:t>
      </w:r>
      <w:r w:rsidRPr="00417CAC">
        <w:rPr>
          <w:rFonts w:ascii="Arial" w:hAnsi="Arial" w:cs="Arial"/>
          <w:noProof/>
          <w:sz w:val="24"/>
          <w:szCs w:val="24"/>
        </w:rPr>
        <w:tab/>
        <w:t xml:space="preserve">M. R. Nepomuceno, V. di Lego, C. M. Turra, Gender disparities in health at older ages and their consequences for well-being in Latin America and the Caribbean. </w:t>
      </w:r>
      <w:r w:rsidRPr="00417CAC">
        <w:rPr>
          <w:rFonts w:ascii="Arial" w:hAnsi="Arial" w:cs="Arial"/>
          <w:i/>
          <w:iCs/>
          <w:noProof/>
          <w:sz w:val="24"/>
          <w:szCs w:val="24"/>
        </w:rPr>
        <w:t>Vienna Yearb. Popul. Res.</w:t>
      </w:r>
      <w:r w:rsidRPr="00417CAC">
        <w:rPr>
          <w:rFonts w:ascii="Arial" w:hAnsi="Arial" w:cs="Arial"/>
          <w:noProof/>
          <w:sz w:val="24"/>
          <w:szCs w:val="24"/>
        </w:rPr>
        <w:t xml:space="preserve"> </w:t>
      </w:r>
      <w:r w:rsidRPr="00417CAC">
        <w:rPr>
          <w:rFonts w:ascii="Arial" w:hAnsi="Arial" w:cs="Arial"/>
          <w:b/>
          <w:bCs/>
          <w:noProof/>
          <w:sz w:val="24"/>
          <w:szCs w:val="24"/>
        </w:rPr>
        <w:t>19</w:t>
      </w:r>
      <w:r w:rsidRPr="00417CAC">
        <w:rPr>
          <w:rFonts w:ascii="Arial" w:hAnsi="Arial" w:cs="Arial"/>
          <w:noProof/>
          <w:sz w:val="24"/>
          <w:szCs w:val="24"/>
        </w:rPr>
        <w:t xml:space="preserve"> (2021).</w:t>
      </w:r>
    </w:p>
    <w:p w14:paraId="2275C18B"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17. </w:t>
      </w:r>
      <w:r w:rsidRPr="00417CAC">
        <w:rPr>
          <w:rFonts w:ascii="Arial" w:hAnsi="Arial" w:cs="Arial"/>
          <w:noProof/>
          <w:sz w:val="24"/>
          <w:szCs w:val="24"/>
        </w:rPr>
        <w:tab/>
        <w:t xml:space="preserve">A. A. van Raalte, M. R. Nepomuceno, “Decomposing Gaps in Healthy Life Expectancy” in </w:t>
      </w:r>
      <w:r w:rsidRPr="00417CAC">
        <w:rPr>
          <w:rFonts w:ascii="Arial" w:hAnsi="Arial" w:cs="Arial"/>
          <w:i/>
          <w:iCs/>
          <w:noProof/>
          <w:sz w:val="24"/>
          <w:szCs w:val="24"/>
        </w:rPr>
        <w:t>International Handbooks of Population</w:t>
      </w:r>
      <w:r w:rsidRPr="00417CAC">
        <w:rPr>
          <w:rFonts w:ascii="Arial" w:hAnsi="Arial" w:cs="Arial"/>
          <w:noProof/>
          <w:sz w:val="24"/>
          <w:szCs w:val="24"/>
        </w:rPr>
        <w:t>, R. J. Jagger C., Crimmins E., Saito Y., De Carvalho Yokota R., Van Oyen H., Ed. (Springer, Cham, 2020), pp. 107–122.</w:t>
      </w:r>
    </w:p>
    <w:p w14:paraId="1A8EC51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18. </w:t>
      </w:r>
      <w:r w:rsidRPr="00417CAC">
        <w:rPr>
          <w:rFonts w:ascii="Arial" w:hAnsi="Arial" w:cs="Arial"/>
          <w:noProof/>
          <w:sz w:val="24"/>
          <w:szCs w:val="24"/>
        </w:rPr>
        <w:tab/>
        <w:t xml:space="preserve">W. J. Nusselder, C. W. N. Looman, H. van Oyen, J. M. Robine, C. Jagger, Gender differences in health of EU10 and EU15 populations: the double burden of EU10 men. </w:t>
      </w:r>
      <w:r w:rsidRPr="00417CAC">
        <w:rPr>
          <w:rFonts w:ascii="Arial" w:hAnsi="Arial" w:cs="Arial"/>
          <w:i/>
          <w:iCs/>
          <w:noProof/>
          <w:sz w:val="24"/>
          <w:szCs w:val="24"/>
        </w:rPr>
        <w:t>Eur. J. Ageing</w:t>
      </w:r>
      <w:r w:rsidRPr="00417CAC">
        <w:rPr>
          <w:rFonts w:ascii="Arial" w:hAnsi="Arial" w:cs="Arial"/>
          <w:noProof/>
          <w:sz w:val="24"/>
          <w:szCs w:val="24"/>
        </w:rPr>
        <w:t xml:space="preserve"> </w:t>
      </w:r>
      <w:r w:rsidRPr="00417CAC">
        <w:rPr>
          <w:rFonts w:ascii="Arial" w:hAnsi="Arial" w:cs="Arial"/>
          <w:b/>
          <w:bCs/>
          <w:noProof/>
          <w:sz w:val="24"/>
          <w:szCs w:val="24"/>
        </w:rPr>
        <w:t>7</w:t>
      </w:r>
      <w:r w:rsidRPr="00417CAC">
        <w:rPr>
          <w:rFonts w:ascii="Arial" w:hAnsi="Arial" w:cs="Arial"/>
          <w:noProof/>
          <w:sz w:val="24"/>
          <w:szCs w:val="24"/>
        </w:rPr>
        <w:t>, 219–227 (2010).</w:t>
      </w:r>
    </w:p>
    <w:p w14:paraId="722CDEA5"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19. </w:t>
      </w:r>
      <w:r w:rsidRPr="00417CAC">
        <w:rPr>
          <w:rFonts w:ascii="Arial" w:hAnsi="Arial" w:cs="Arial"/>
          <w:noProof/>
          <w:sz w:val="24"/>
          <w:szCs w:val="24"/>
        </w:rPr>
        <w:tab/>
        <w:t xml:space="preserve">H. Van Oyen, </w:t>
      </w:r>
      <w:r w:rsidRPr="00417CAC">
        <w:rPr>
          <w:rFonts w:ascii="Arial" w:hAnsi="Arial" w:cs="Arial"/>
          <w:i/>
          <w:iCs/>
          <w:noProof/>
          <w:sz w:val="24"/>
          <w:szCs w:val="24"/>
        </w:rPr>
        <w:t>et al.</w:t>
      </w:r>
      <w:r w:rsidRPr="00417CAC">
        <w:rPr>
          <w:rFonts w:ascii="Arial" w:hAnsi="Arial" w:cs="Arial"/>
          <w:noProof/>
          <w:sz w:val="24"/>
          <w:szCs w:val="24"/>
        </w:rPr>
        <w:t xml:space="preserve">, Gender differences in healthy life years within the EU: an exploration of the “health–survival” paradox. </w:t>
      </w:r>
      <w:r w:rsidRPr="00417CAC">
        <w:rPr>
          <w:rFonts w:ascii="Arial" w:hAnsi="Arial" w:cs="Arial"/>
          <w:i/>
          <w:iCs/>
          <w:noProof/>
          <w:sz w:val="24"/>
          <w:szCs w:val="24"/>
        </w:rPr>
        <w:t>Int. J. Public Health</w:t>
      </w:r>
      <w:r w:rsidRPr="00417CAC">
        <w:rPr>
          <w:rFonts w:ascii="Arial" w:hAnsi="Arial" w:cs="Arial"/>
          <w:noProof/>
          <w:sz w:val="24"/>
          <w:szCs w:val="24"/>
        </w:rPr>
        <w:t xml:space="preserve"> </w:t>
      </w:r>
      <w:r w:rsidRPr="00417CAC">
        <w:rPr>
          <w:rFonts w:ascii="Arial" w:hAnsi="Arial" w:cs="Arial"/>
          <w:b/>
          <w:bCs/>
          <w:noProof/>
          <w:sz w:val="24"/>
          <w:szCs w:val="24"/>
        </w:rPr>
        <w:t>58</w:t>
      </w:r>
      <w:r w:rsidRPr="00417CAC">
        <w:rPr>
          <w:rFonts w:ascii="Arial" w:hAnsi="Arial" w:cs="Arial"/>
          <w:noProof/>
          <w:sz w:val="24"/>
          <w:szCs w:val="24"/>
        </w:rPr>
        <w:t>, 143–155 (2013).</w:t>
      </w:r>
    </w:p>
    <w:p w14:paraId="3E665C7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20. </w:t>
      </w:r>
      <w:r w:rsidRPr="00417CAC">
        <w:rPr>
          <w:rFonts w:ascii="Arial" w:hAnsi="Arial" w:cs="Arial"/>
          <w:noProof/>
          <w:sz w:val="24"/>
          <w:szCs w:val="24"/>
        </w:rPr>
        <w:tab/>
        <w:t xml:space="preserve">W. Nusselder, </w:t>
      </w:r>
      <w:r w:rsidRPr="00417CAC">
        <w:rPr>
          <w:rFonts w:ascii="Arial" w:hAnsi="Arial" w:cs="Arial"/>
          <w:i/>
          <w:iCs/>
          <w:noProof/>
          <w:sz w:val="24"/>
          <w:szCs w:val="24"/>
        </w:rPr>
        <w:t>et al.</w:t>
      </w:r>
      <w:r w:rsidRPr="00417CAC">
        <w:rPr>
          <w:rFonts w:ascii="Arial" w:hAnsi="Arial" w:cs="Arial"/>
          <w:noProof/>
          <w:sz w:val="24"/>
          <w:szCs w:val="24"/>
        </w:rPr>
        <w:t xml:space="preserve">, Women’s excess unhealthy life years: disentangling the unhealthy life years gap. </w:t>
      </w:r>
      <w:r w:rsidRPr="00417CAC">
        <w:rPr>
          <w:rFonts w:ascii="Arial" w:hAnsi="Arial" w:cs="Arial"/>
          <w:i/>
          <w:iCs/>
          <w:noProof/>
          <w:sz w:val="24"/>
          <w:szCs w:val="24"/>
        </w:rPr>
        <w:t>Eur. J. Public Health</w:t>
      </w:r>
      <w:r w:rsidRPr="00417CAC">
        <w:rPr>
          <w:rFonts w:ascii="Arial" w:hAnsi="Arial" w:cs="Arial"/>
          <w:noProof/>
          <w:sz w:val="24"/>
          <w:szCs w:val="24"/>
        </w:rPr>
        <w:t xml:space="preserve"> </w:t>
      </w:r>
      <w:r w:rsidRPr="00417CAC">
        <w:rPr>
          <w:rFonts w:ascii="Arial" w:hAnsi="Arial" w:cs="Arial"/>
          <w:b/>
          <w:bCs/>
          <w:noProof/>
          <w:sz w:val="24"/>
          <w:szCs w:val="24"/>
        </w:rPr>
        <w:t>29</w:t>
      </w:r>
      <w:r w:rsidRPr="00417CAC">
        <w:rPr>
          <w:rFonts w:ascii="Arial" w:hAnsi="Arial" w:cs="Arial"/>
          <w:noProof/>
          <w:sz w:val="24"/>
          <w:szCs w:val="24"/>
        </w:rPr>
        <w:t>, 914–919 (2019).</w:t>
      </w:r>
    </w:p>
    <w:p w14:paraId="77F6639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21. </w:t>
      </w:r>
      <w:r w:rsidRPr="00417CAC">
        <w:rPr>
          <w:rFonts w:ascii="Arial" w:hAnsi="Arial" w:cs="Arial"/>
          <w:noProof/>
          <w:sz w:val="24"/>
          <w:szCs w:val="24"/>
        </w:rPr>
        <w:tab/>
        <w:t xml:space="preserve">E. M. Crimmins, H. Shim, Y. S. Zhang, J. K. Kim, Differences between men and women in mortality and the health dimensions of the morbidity process. </w:t>
      </w:r>
      <w:r w:rsidRPr="00417CAC">
        <w:rPr>
          <w:rFonts w:ascii="Arial" w:hAnsi="Arial" w:cs="Arial"/>
          <w:i/>
          <w:iCs/>
          <w:noProof/>
          <w:sz w:val="24"/>
          <w:szCs w:val="24"/>
        </w:rPr>
        <w:t>Clin. Chem.</w:t>
      </w:r>
      <w:r w:rsidRPr="00417CAC">
        <w:rPr>
          <w:rFonts w:ascii="Arial" w:hAnsi="Arial" w:cs="Arial"/>
          <w:noProof/>
          <w:sz w:val="24"/>
          <w:szCs w:val="24"/>
        </w:rPr>
        <w:t xml:space="preserve"> </w:t>
      </w:r>
      <w:r w:rsidRPr="00417CAC">
        <w:rPr>
          <w:rFonts w:ascii="Arial" w:hAnsi="Arial" w:cs="Arial"/>
          <w:b/>
          <w:bCs/>
          <w:noProof/>
          <w:sz w:val="24"/>
          <w:szCs w:val="24"/>
        </w:rPr>
        <w:t>65</w:t>
      </w:r>
      <w:r w:rsidRPr="00417CAC">
        <w:rPr>
          <w:rFonts w:ascii="Arial" w:hAnsi="Arial" w:cs="Arial"/>
          <w:noProof/>
          <w:sz w:val="24"/>
          <w:szCs w:val="24"/>
        </w:rPr>
        <w:t>, 135–145 (2019).</w:t>
      </w:r>
    </w:p>
    <w:p w14:paraId="4257D606"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22. </w:t>
      </w:r>
      <w:r w:rsidRPr="00417CAC">
        <w:rPr>
          <w:rFonts w:ascii="Arial" w:hAnsi="Arial" w:cs="Arial"/>
          <w:noProof/>
          <w:sz w:val="24"/>
          <w:szCs w:val="24"/>
        </w:rPr>
        <w:tab/>
        <w:t xml:space="preserve">S. Yang, Y. H. Khang, H. Chun, S. Harper, J. Lynch, The changing gender </w:t>
      </w:r>
      <w:r w:rsidRPr="00417CAC">
        <w:rPr>
          <w:rFonts w:ascii="Arial" w:hAnsi="Arial" w:cs="Arial"/>
          <w:noProof/>
          <w:sz w:val="24"/>
          <w:szCs w:val="24"/>
        </w:rPr>
        <w:lastRenderedPageBreak/>
        <w:t xml:space="preserve">differences in life expectancy in Korea 1970-2005. </w:t>
      </w:r>
      <w:r w:rsidRPr="00417CAC">
        <w:rPr>
          <w:rFonts w:ascii="Arial" w:hAnsi="Arial" w:cs="Arial"/>
          <w:i/>
          <w:iCs/>
          <w:noProof/>
          <w:sz w:val="24"/>
          <w:szCs w:val="24"/>
        </w:rPr>
        <w:t>Soc. Sci. Med.</w:t>
      </w:r>
      <w:r w:rsidRPr="00417CAC">
        <w:rPr>
          <w:rFonts w:ascii="Arial" w:hAnsi="Arial" w:cs="Arial"/>
          <w:noProof/>
          <w:sz w:val="24"/>
          <w:szCs w:val="24"/>
        </w:rPr>
        <w:t xml:space="preserve"> </w:t>
      </w:r>
      <w:r w:rsidRPr="00417CAC">
        <w:rPr>
          <w:rFonts w:ascii="Arial" w:hAnsi="Arial" w:cs="Arial"/>
          <w:b/>
          <w:bCs/>
          <w:noProof/>
          <w:sz w:val="24"/>
          <w:szCs w:val="24"/>
        </w:rPr>
        <w:t>75</w:t>
      </w:r>
      <w:r w:rsidRPr="00417CAC">
        <w:rPr>
          <w:rFonts w:ascii="Arial" w:hAnsi="Arial" w:cs="Arial"/>
          <w:noProof/>
          <w:sz w:val="24"/>
          <w:szCs w:val="24"/>
        </w:rPr>
        <w:t>, 1280–1287 (2012).</w:t>
      </w:r>
    </w:p>
    <w:p w14:paraId="3EBA7E5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23. </w:t>
      </w:r>
      <w:r w:rsidRPr="00417CAC">
        <w:rPr>
          <w:rFonts w:ascii="Arial" w:hAnsi="Arial" w:cs="Arial"/>
          <w:noProof/>
          <w:sz w:val="24"/>
          <w:szCs w:val="24"/>
        </w:rPr>
        <w:tab/>
        <w:t xml:space="preserve">H. Zhang, T. Bago D’Uva, E. Van Doorslaer, The gender health gap in China: A decomposition analysis. </w:t>
      </w:r>
      <w:r w:rsidRPr="00417CAC">
        <w:rPr>
          <w:rFonts w:ascii="Arial" w:hAnsi="Arial" w:cs="Arial"/>
          <w:i/>
          <w:iCs/>
          <w:noProof/>
          <w:sz w:val="24"/>
          <w:szCs w:val="24"/>
        </w:rPr>
        <w:t>Econ. Hum. Biol.</w:t>
      </w:r>
      <w:r w:rsidRPr="00417CAC">
        <w:rPr>
          <w:rFonts w:ascii="Arial" w:hAnsi="Arial" w:cs="Arial"/>
          <w:noProof/>
          <w:sz w:val="24"/>
          <w:szCs w:val="24"/>
        </w:rPr>
        <w:t xml:space="preserve"> </w:t>
      </w:r>
      <w:r w:rsidRPr="00417CAC">
        <w:rPr>
          <w:rFonts w:ascii="Arial" w:hAnsi="Arial" w:cs="Arial"/>
          <w:b/>
          <w:bCs/>
          <w:noProof/>
          <w:sz w:val="24"/>
          <w:szCs w:val="24"/>
        </w:rPr>
        <w:t>18</w:t>
      </w:r>
      <w:r w:rsidRPr="00417CAC">
        <w:rPr>
          <w:rFonts w:ascii="Arial" w:hAnsi="Arial" w:cs="Arial"/>
          <w:noProof/>
          <w:sz w:val="24"/>
          <w:szCs w:val="24"/>
        </w:rPr>
        <w:t>, 13–26 (2015).</w:t>
      </w:r>
    </w:p>
    <w:p w14:paraId="138CD6F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24. </w:t>
      </w:r>
      <w:r w:rsidRPr="00417CAC">
        <w:rPr>
          <w:rFonts w:ascii="Arial" w:hAnsi="Arial" w:cs="Arial"/>
          <w:noProof/>
          <w:sz w:val="24"/>
          <w:szCs w:val="24"/>
        </w:rPr>
        <w:tab/>
        <w:t xml:space="preserve">A. M. Costa Filho, J. V. de M. Mambrini, D. C. Malta, M. F. Lima-Costa, S. V. Peixoto, Contribution of chronic diseases to the prevalence of disability in basic and instrumental activities of daily living in elderly Brazilians: the National Health Survey (2013). </w:t>
      </w:r>
      <w:r w:rsidRPr="00417CAC">
        <w:rPr>
          <w:rFonts w:ascii="Arial" w:hAnsi="Arial" w:cs="Arial"/>
          <w:i/>
          <w:iCs/>
          <w:noProof/>
          <w:sz w:val="24"/>
          <w:szCs w:val="24"/>
        </w:rPr>
        <w:t>Cad. Saude Publica</w:t>
      </w:r>
      <w:r w:rsidRPr="00417CAC">
        <w:rPr>
          <w:rFonts w:ascii="Arial" w:hAnsi="Arial" w:cs="Arial"/>
          <w:noProof/>
          <w:sz w:val="24"/>
          <w:szCs w:val="24"/>
        </w:rPr>
        <w:t xml:space="preserve"> </w:t>
      </w:r>
      <w:r w:rsidRPr="00417CAC">
        <w:rPr>
          <w:rFonts w:ascii="Arial" w:hAnsi="Arial" w:cs="Arial"/>
          <w:b/>
          <w:bCs/>
          <w:noProof/>
          <w:sz w:val="24"/>
          <w:szCs w:val="24"/>
        </w:rPr>
        <w:t>34</w:t>
      </w:r>
      <w:r w:rsidRPr="00417CAC">
        <w:rPr>
          <w:rFonts w:ascii="Arial" w:hAnsi="Arial" w:cs="Arial"/>
          <w:noProof/>
          <w:sz w:val="24"/>
          <w:szCs w:val="24"/>
        </w:rPr>
        <w:t>, 1–12 (2018).</w:t>
      </w:r>
    </w:p>
    <w:p w14:paraId="1D1FD75D"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25. </w:t>
      </w:r>
      <w:r w:rsidRPr="00417CAC">
        <w:rPr>
          <w:rFonts w:ascii="Arial" w:hAnsi="Arial" w:cs="Arial"/>
          <w:noProof/>
          <w:sz w:val="24"/>
          <w:szCs w:val="24"/>
        </w:rPr>
        <w:tab/>
        <w:t xml:space="preserve">P. Gardner, K. Katagiri, J. Parsons, J. Lee, R. Thevannoor, “Not for the fainthearted”: Engaging in cross-national comparative research. </w:t>
      </w:r>
      <w:r w:rsidRPr="00417CAC">
        <w:rPr>
          <w:rFonts w:ascii="Arial" w:hAnsi="Arial" w:cs="Arial"/>
          <w:i/>
          <w:iCs/>
          <w:noProof/>
          <w:sz w:val="24"/>
          <w:szCs w:val="24"/>
        </w:rPr>
        <w:t>J. Aging Stud.</w:t>
      </w:r>
      <w:r w:rsidRPr="00417CAC">
        <w:rPr>
          <w:rFonts w:ascii="Arial" w:hAnsi="Arial" w:cs="Arial"/>
          <w:noProof/>
          <w:sz w:val="24"/>
          <w:szCs w:val="24"/>
        </w:rPr>
        <w:t xml:space="preserve"> </w:t>
      </w:r>
      <w:r w:rsidRPr="00417CAC">
        <w:rPr>
          <w:rFonts w:ascii="Arial" w:hAnsi="Arial" w:cs="Arial"/>
          <w:b/>
          <w:bCs/>
          <w:noProof/>
          <w:sz w:val="24"/>
          <w:szCs w:val="24"/>
        </w:rPr>
        <w:t>26</w:t>
      </w:r>
      <w:r w:rsidRPr="00417CAC">
        <w:rPr>
          <w:rFonts w:ascii="Arial" w:hAnsi="Arial" w:cs="Arial"/>
          <w:noProof/>
          <w:sz w:val="24"/>
          <w:szCs w:val="24"/>
        </w:rPr>
        <w:t>, 253–261 (2012).</w:t>
      </w:r>
    </w:p>
    <w:p w14:paraId="6995DA8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26. </w:t>
      </w:r>
      <w:r w:rsidRPr="00417CAC">
        <w:rPr>
          <w:rFonts w:ascii="Arial" w:hAnsi="Arial" w:cs="Arial"/>
          <w:noProof/>
          <w:sz w:val="24"/>
          <w:szCs w:val="24"/>
        </w:rPr>
        <w:tab/>
        <w:t xml:space="preserve">J. Ailshire, D. Carr, Cross-National Comparisons of Social and Economic Contexts of Aging. </w:t>
      </w:r>
      <w:r w:rsidRPr="00417CAC">
        <w:rPr>
          <w:rFonts w:ascii="Arial" w:hAnsi="Arial" w:cs="Arial"/>
          <w:i/>
          <w:iCs/>
          <w:noProof/>
          <w:sz w:val="24"/>
          <w:szCs w:val="24"/>
        </w:rPr>
        <w:t>Journals Gerontol. Ser. B</w:t>
      </w:r>
      <w:r w:rsidRPr="00417CAC">
        <w:rPr>
          <w:rFonts w:ascii="Arial" w:hAnsi="Arial" w:cs="Arial"/>
          <w:noProof/>
          <w:sz w:val="24"/>
          <w:szCs w:val="24"/>
        </w:rPr>
        <w:t xml:space="preserve"> </w:t>
      </w:r>
      <w:r w:rsidRPr="00417CAC">
        <w:rPr>
          <w:rFonts w:ascii="Arial" w:hAnsi="Arial" w:cs="Arial"/>
          <w:b/>
          <w:bCs/>
          <w:noProof/>
          <w:sz w:val="24"/>
          <w:szCs w:val="24"/>
        </w:rPr>
        <w:t>76</w:t>
      </w:r>
      <w:r w:rsidRPr="00417CAC">
        <w:rPr>
          <w:rFonts w:ascii="Arial" w:hAnsi="Arial" w:cs="Arial"/>
          <w:noProof/>
          <w:sz w:val="24"/>
          <w:szCs w:val="24"/>
        </w:rPr>
        <w:t>, S1–S4 (2021).</w:t>
      </w:r>
    </w:p>
    <w:p w14:paraId="34EC914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27. </w:t>
      </w:r>
      <w:r w:rsidRPr="00417CAC">
        <w:rPr>
          <w:rFonts w:ascii="Arial" w:hAnsi="Arial" w:cs="Arial"/>
          <w:noProof/>
          <w:sz w:val="24"/>
          <w:szCs w:val="24"/>
        </w:rPr>
        <w:tab/>
        <w:t xml:space="preserve">J. Lee, </w:t>
      </w:r>
      <w:r w:rsidRPr="00417CAC">
        <w:rPr>
          <w:rFonts w:ascii="Arial" w:hAnsi="Arial" w:cs="Arial"/>
          <w:i/>
          <w:iCs/>
          <w:noProof/>
          <w:sz w:val="24"/>
          <w:szCs w:val="24"/>
        </w:rPr>
        <w:t>et al.</w:t>
      </w:r>
      <w:r w:rsidRPr="00417CAC">
        <w:rPr>
          <w:rFonts w:ascii="Arial" w:hAnsi="Arial" w:cs="Arial"/>
          <w:noProof/>
          <w:sz w:val="24"/>
          <w:szCs w:val="24"/>
        </w:rPr>
        <w:t xml:space="preserve">, Cross-country comparisons of disability and morbidity: Evidence from the gateway to global aging data. </w:t>
      </w:r>
      <w:r w:rsidRPr="00417CAC">
        <w:rPr>
          <w:rFonts w:ascii="Arial" w:hAnsi="Arial" w:cs="Arial"/>
          <w:i/>
          <w:iCs/>
          <w:noProof/>
          <w:sz w:val="24"/>
          <w:szCs w:val="24"/>
        </w:rPr>
        <w:t>Journals Gerontol. - Ser. A Biol. Sci. Med. Sci.</w:t>
      </w:r>
      <w:r w:rsidRPr="00417CAC">
        <w:rPr>
          <w:rFonts w:ascii="Arial" w:hAnsi="Arial" w:cs="Arial"/>
          <w:noProof/>
          <w:sz w:val="24"/>
          <w:szCs w:val="24"/>
        </w:rPr>
        <w:t xml:space="preserve"> </w:t>
      </w:r>
      <w:r w:rsidRPr="00417CAC">
        <w:rPr>
          <w:rFonts w:ascii="Arial" w:hAnsi="Arial" w:cs="Arial"/>
          <w:b/>
          <w:bCs/>
          <w:noProof/>
          <w:sz w:val="24"/>
          <w:szCs w:val="24"/>
        </w:rPr>
        <w:t>73</w:t>
      </w:r>
      <w:r w:rsidRPr="00417CAC">
        <w:rPr>
          <w:rFonts w:ascii="Arial" w:hAnsi="Arial" w:cs="Arial"/>
          <w:noProof/>
          <w:sz w:val="24"/>
          <w:szCs w:val="24"/>
        </w:rPr>
        <w:t>, 1519–1524 (2018).</w:t>
      </w:r>
    </w:p>
    <w:p w14:paraId="728D574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28. </w:t>
      </w:r>
      <w:r w:rsidRPr="00417CAC">
        <w:rPr>
          <w:rFonts w:ascii="Arial" w:hAnsi="Arial" w:cs="Arial"/>
          <w:noProof/>
          <w:sz w:val="24"/>
          <w:szCs w:val="24"/>
        </w:rPr>
        <w:tab/>
        <w:t xml:space="preserve">J. Lee, D. Phillips, J. Wilkens, Gateway to Global Aging Data: Resources for Cross-National Comparisons of Family, Social Environment, and Healthy Aging. </w:t>
      </w:r>
      <w:r w:rsidRPr="00417CAC">
        <w:rPr>
          <w:rFonts w:ascii="Arial" w:hAnsi="Arial" w:cs="Arial"/>
          <w:i/>
          <w:iCs/>
          <w:noProof/>
          <w:sz w:val="24"/>
          <w:szCs w:val="24"/>
        </w:rPr>
        <w:t>Journals Gerontol. Ser. B Psychol. Sci. Soc. Sci.</w:t>
      </w:r>
      <w:r w:rsidRPr="00417CAC">
        <w:rPr>
          <w:rFonts w:ascii="Arial" w:hAnsi="Arial" w:cs="Arial"/>
          <w:noProof/>
          <w:sz w:val="24"/>
          <w:szCs w:val="24"/>
        </w:rPr>
        <w:t xml:space="preserve"> </w:t>
      </w:r>
      <w:r w:rsidRPr="00417CAC">
        <w:rPr>
          <w:rFonts w:ascii="Arial" w:hAnsi="Arial" w:cs="Arial"/>
          <w:b/>
          <w:bCs/>
          <w:noProof/>
          <w:sz w:val="24"/>
          <w:szCs w:val="24"/>
        </w:rPr>
        <w:t>76</w:t>
      </w:r>
      <w:r w:rsidRPr="00417CAC">
        <w:rPr>
          <w:rFonts w:ascii="Arial" w:hAnsi="Arial" w:cs="Arial"/>
          <w:noProof/>
          <w:sz w:val="24"/>
          <w:szCs w:val="24"/>
        </w:rPr>
        <w:t>, S5 (2021).</w:t>
      </w:r>
    </w:p>
    <w:p w14:paraId="3359675A"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29. </w:t>
      </w:r>
      <w:r w:rsidRPr="00417CAC">
        <w:rPr>
          <w:rFonts w:ascii="Arial" w:hAnsi="Arial" w:cs="Arial"/>
          <w:noProof/>
          <w:sz w:val="24"/>
          <w:szCs w:val="24"/>
        </w:rPr>
        <w:tab/>
        <w:t xml:space="preserve">D. . Sullivan, A single index of mortality and morbidity. </w:t>
      </w:r>
      <w:r w:rsidRPr="00417CAC">
        <w:rPr>
          <w:rFonts w:ascii="Arial" w:hAnsi="Arial" w:cs="Arial"/>
          <w:i/>
          <w:iCs/>
          <w:noProof/>
          <w:sz w:val="24"/>
          <w:szCs w:val="24"/>
        </w:rPr>
        <w:t>HSMHA Health Rep.</w:t>
      </w:r>
      <w:r w:rsidRPr="00417CAC">
        <w:rPr>
          <w:rFonts w:ascii="Arial" w:hAnsi="Arial" w:cs="Arial"/>
          <w:noProof/>
          <w:sz w:val="24"/>
          <w:szCs w:val="24"/>
        </w:rPr>
        <w:t xml:space="preserve"> </w:t>
      </w:r>
      <w:r w:rsidRPr="00417CAC">
        <w:rPr>
          <w:rFonts w:ascii="Arial" w:hAnsi="Arial" w:cs="Arial"/>
          <w:b/>
          <w:bCs/>
          <w:noProof/>
          <w:sz w:val="24"/>
          <w:szCs w:val="24"/>
        </w:rPr>
        <w:t>86</w:t>
      </w:r>
      <w:r w:rsidRPr="00417CAC">
        <w:rPr>
          <w:rFonts w:ascii="Arial" w:hAnsi="Arial" w:cs="Arial"/>
          <w:noProof/>
          <w:sz w:val="24"/>
          <w:szCs w:val="24"/>
        </w:rPr>
        <w:t>, 347–54 (1971).</w:t>
      </w:r>
    </w:p>
    <w:p w14:paraId="07DEC296"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30. </w:t>
      </w:r>
      <w:r w:rsidRPr="00417CAC">
        <w:rPr>
          <w:rFonts w:ascii="Arial" w:hAnsi="Arial" w:cs="Arial"/>
          <w:noProof/>
          <w:sz w:val="24"/>
          <w:szCs w:val="24"/>
        </w:rPr>
        <w:tab/>
        <w:t xml:space="preserve">Y. Saito, J. M. Robine, E. M. Crimmins, The methods and materials of health expectancy. </w:t>
      </w:r>
      <w:r w:rsidRPr="00417CAC">
        <w:rPr>
          <w:rFonts w:ascii="Arial" w:hAnsi="Arial" w:cs="Arial"/>
          <w:i/>
          <w:iCs/>
          <w:noProof/>
          <w:sz w:val="24"/>
          <w:szCs w:val="24"/>
        </w:rPr>
        <w:t>Stat. J. IAOS</w:t>
      </w:r>
      <w:r w:rsidRPr="00417CAC">
        <w:rPr>
          <w:rFonts w:ascii="Arial" w:hAnsi="Arial" w:cs="Arial"/>
          <w:noProof/>
          <w:sz w:val="24"/>
          <w:szCs w:val="24"/>
        </w:rPr>
        <w:t xml:space="preserve"> </w:t>
      </w:r>
      <w:r w:rsidRPr="00417CAC">
        <w:rPr>
          <w:rFonts w:ascii="Arial" w:hAnsi="Arial" w:cs="Arial"/>
          <w:b/>
          <w:bCs/>
          <w:noProof/>
          <w:sz w:val="24"/>
          <w:szCs w:val="24"/>
        </w:rPr>
        <w:t>30</w:t>
      </w:r>
      <w:r w:rsidRPr="00417CAC">
        <w:rPr>
          <w:rFonts w:ascii="Arial" w:hAnsi="Arial" w:cs="Arial"/>
          <w:noProof/>
          <w:sz w:val="24"/>
          <w:szCs w:val="24"/>
        </w:rPr>
        <w:t>, 209–223 (2014).</w:t>
      </w:r>
    </w:p>
    <w:p w14:paraId="07DBB4A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31. </w:t>
      </w:r>
      <w:r w:rsidRPr="00417CAC">
        <w:rPr>
          <w:rFonts w:ascii="Arial" w:hAnsi="Arial" w:cs="Arial"/>
          <w:noProof/>
          <w:sz w:val="24"/>
          <w:szCs w:val="24"/>
        </w:rPr>
        <w:tab/>
        <w:t xml:space="preserve">E. M. Crimmins, Y. Zhang, Y. Saito, Trends Over 4 Decades in Disability-Free Life Expectancy in the United States. </w:t>
      </w:r>
      <w:r w:rsidRPr="00417CAC">
        <w:rPr>
          <w:rFonts w:ascii="Arial" w:hAnsi="Arial" w:cs="Arial"/>
          <w:i/>
          <w:iCs/>
          <w:noProof/>
          <w:sz w:val="24"/>
          <w:szCs w:val="24"/>
        </w:rPr>
        <w:t>Am. J. Public Health</w:t>
      </w:r>
      <w:r w:rsidRPr="00417CAC">
        <w:rPr>
          <w:rFonts w:ascii="Arial" w:hAnsi="Arial" w:cs="Arial"/>
          <w:noProof/>
          <w:sz w:val="24"/>
          <w:szCs w:val="24"/>
        </w:rPr>
        <w:t xml:space="preserve"> </w:t>
      </w:r>
      <w:r w:rsidRPr="00417CAC">
        <w:rPr>
          <w:rFonts w:ascii="Arial" w:hAnsi="Arial" w:cs="Arial"/>
          <w:b/>
          <w:bCs/>
          <w:noProof/>
          <w:sz w:val="24"/>
          <w:szCs w:val="24"/>
        </w:rPr>
        <w:t>106</w:t>
      </w:r>
      <w:r w:rsidRPr="00417CAC">
        <w:rPr>
          <w:rFonts w:ascii="Arial" w:hAnsi="Arial" w:cs="Arial"/>
          <w:noProof/>
          <w:sz w:val="24"/>
          <w:szCs w:val="24"/>
        </w:rPr>
        <w:t>, 1287–1293 (2016).</w:t>
      </w:r>
    </w:p>
    <w:p w14:paraId="12AD70EA"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32. </w:t>
      </w:r>
      <w:r w:rsidRPr="00417CAC">
        <w:rPr>
          <w:rFonts w:ascii="Arial" w:hAnsi="Arial" w:cs="Arial"/>
          <w:noProof/>
          <w:sz w:val="24"/>
          <w:szCs w:val="24"/>
        </w:rPr>
        <w:tab/>
        <w:t xml:space="preserve">L. a Beckett, </w:t>
      </w:r>
      <w:r w:rsidRPr="00417CAC">
        <w:rPr>
          <w:rFonts w:ascii="Arial" w:hAnsi="Arial" w:cs="Arial"/>
          <w:i/>
          <w:iCs/>
          <w:noProof/>
          <w:sz w:val="24"/>
          <w:szCs w:val="24"/>
        </w:rPr>
        <w:t>et al.</w:t>
      </w:r>
      <w:r w:rsidRPr="00417CAC">
        <w:rPr>
          <w:rFonts w:ascii="Arial" w:hAnsi="Arial" w:cs="Arial"/>
          <w:noProof/>
          <w:sz w:val="24"/>
          <w:szCs w:val="24"/>
        </w:rPr>
        <w:t xml:space="preserve">, Analysis of change in self-reported physical function among older persons in four population studies. </w:t>
      </w:r>
      <w:r w:rsidRPr="00417CAC">
        <w:rPr>
          <w:rFonts w:ascii="Arial" w:hAnsi="Arial" w:cs="Arial"/>
          <w:i/>
          <w:iCs/>
          <w:noProof/>
          <w:sz w:val="24"/>
          <w:szCs w:val="24"/>
        </w:rPr>
        <w:t>Am. J. Epidemiol.</w:t>
      </w:r>
      <w:r w:rsidRPr="00417CAC">
        <w:rPr>
          <w:rFonts w:ascii="Arial" w:hAnsi="Arial" w:cs="Arial"/>
          <w:noProof/>
          <w:sz w:val="24"/>
          <w:szCs w:val="24"/>
        </w:rPr>
        <w:t xml:space="preserve"> </w:t>
      </w:r>
      <w:r w:rsidRPr="00417CAC">
        <w:rPr>
          <w:rFonts w:ascii="Arial" w:hAnsi="Arial" w:cs="Arial"/>
          <w:b/>
          <w:bCs/>
          <w:noProof/>
          <w:sz w:val="24"/>
          <w:szCs w:val="24"/>
        </w:rPr>
        <w:t>143</w:t>
      </w:r>
      <w:r w:rsidRPr="00417CAC">
        <w:rPr>
          <w:rFonts w:ascii="Arial" w:hAnsi="Arial" w:cs="Arial"/>
          <w:noProof/>
          <w:sz w:val="24"/>
          <w:szCs w:val="24"/>
        </w:rPr>
        <w:t>, 766–78 (1996).</w:t>
      </w:r>
    </w:p>
    <w:p w14:paraId="22D16E1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33. </w:t>
      </w:r>
      <w:r w:rsidRPr="00417CAC">
        <w:rPr>
          <w:rFonts w:ascii="Arial" w:hAnsi="Arial" w:cs="Arial"/>
          <w:noProof/>
          <w:sz w:val="24"/>
          <w:szCs w:val="24"/>
        </w:rPr>
        <w:tab/>
        <w:t xml:space="preserve">S. Horiuchi, J. R. Wilmoth, S. D. Pletcher, A decomposition method based </w:t>
      </w:r>
      <w:r w:rsidRPr="00417CAC">
        <w:rPr>
          <w:rFonts w:ascii="Arial" w:hAnsi="Arial" w:cs="Arial"/>
          <w:noProof/>
          <w:sz w:val="24"/>
          <w:szCs w:val="24"/>
        </w:rPr>
        <w:lastRenderedPageBreak/>
        <w:t xml:space="preserve">on a model of continuous change. </w:t>
      </w:r>
      <w:r w:rsidRPr="00417CAC">
        <w:rPr>
          <w:rFonts w:ascii="Arial" w:hAnsi="Arial" w:cs="Arial"/>
          <w:i/>
          <w:iCs/>
          <w:noProof/>
          <w:sz w:val="24"/>
          <w:szCs w:val="24"/>
        </w:rPr>
        <w:t>Demography</w:t>
      </w:r>
      <w:r w:rsidRPr="00417CAC">
        <w:rPr>
          <w:rFonts w:ascii="Arial" w:hAnsi="Arial" w:cs="Arial"/>
          <w:noProof/>
          <w:sz w:val="24"/>
          <w:szCs w:val="24"/>
        </w:rPr>
        <w:t xml:space="preserve"> </w:t>
      </w:r>
      <w:r w:rsidRPr="00417CAC">
        <w:rPr>
          <w:rFonts w:ascii="Arial" w:hAnsi="Arial" w:cs="Arial"/>
          <w:b/>
          <w:bCs/>
          <w:noProof/>
          <w:sz w:val="24"/>
          <w:szCs w:val="24"/>
        </w:rPr>
        <w:t>45</w:t>
      </w:r>
      <w:r w:rsidRPr="00417CAC">
        <w:rPr>
          <w:rFonts w:ascii="Arial" w:hAnsi="Arial" w:cs="Arial"/>
          <w:noProof/>
          <w:sz w:val="24"/>
          <w:szCs w:val="24"/>
        </w:rPr>
        <w:t>, 785–801 (2008).</w:t>
      </w:r>
    </w:p>
    <w:p w14:paraId="577A35B6"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34. </w:t>
      </w:r>
      <w:r w:rsidRPr="00417CAC">
        <w:rPr>
          <w:rFonts w:ascii="Arial" w:hAnsi="Arial" w:cs="Arial"/>
          <w:noProof/>
          <w:sz w:val="24"/>
          <w:szCs w:val="24"/>
        </w:rPr>
        <w:tab/>
        <w:t>T. Riffe, Package “DemoDecomp” Type Package Title Decompose Demographic Functions (2018) https:/doi.org/10.1353/dem.0.0033 (October 15, 2019).</w:t>
      </w:r>
    </w:p>
    <w:p w14:paraId="066B6588"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35. </w:t>
      </w:r>
      <w:r w:rsidRPr="00417CAC">
        <w:rPr>
          <w:rFonts w:ascii="Arial" w:hAnsi="Arial" w:cs="Arial"/>
          <w:noProof/>
          <w:sz w:val="24"/>
          <w:szCs w:val="24"/>
        </w:rPr>
        <w:tab/>
        <w:t xml:space="preserve">D. E. Bloom, T. V. Sekher, J. Lee, Longitudinal Aging Study in India (LASI): new data resources for addressing aging in India. </w:t>
      </w:r>
      <w:r w:rsidRPr="00417CAC">
        <w:rPr>
          <w:rFonts w:ascii="Arial" w:hAnsi="Arial" w:cs="Arial"/>
          <w:i/>
          <w:iCs/>
          <w:noProof/>
          <w:sz w:val="24"/>
          <w:szCs w:val="24"/>
        </w:rPr>
        <w:t>Nat. Aging</w:t>
      </w:r>
      <w:r w:rsidRPr="00417CAC">
        <w:rPr>
          <w:rFonts w:ascii="Arial" w:hAnsi="Arial" w:cs="Arial"/>
          <w:noProof/>
          <w:sz w:val="24"/>
          <w:szCs w:val="24"/>
        </w:rPr>
        <w:t xml:space="preserve"> </w:t>
      </w:r>
      <w:r w:rsidRPr="00417CAC">
        <w:rPr>
          <w:rFonts w:ascii="Arial" w:hAnsi="Arial" w:cs="Arial"/>
          <w:b/>
          <w:bCs/>
          <w:noProof/>
          <w:sz w:val="24"/>
          <w:szCs w:val="24"/>
        </w:rPr>
        <w:t>1</w:t>
      </w:r>
      <w:r w:rsidRPr="00417CAC">
        <w:rPr>
          <w:rFonts w:ascii="Arial" w:hAnsi="Arial" w:cs="Arial"/>
          <w:noProof/>
          <w:sz w:val="24"/>
          <w:szCs w:val="24"/>
        </w:rPr>
        <w:t>, 1070–1072 (2021).</w:t>
      </w:r>
    </w:p>
    <w:p w14:paraId="6122C0C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36. </w:t>
      </w:r>
      <w:r w:rsidRPr="00417CAC">
        <w:rPr>
          <w:rFonts w:ascii="Arial" w:hAnsi="Arial" w:cs="Arial"/>
          <w:noProof/>
          <w:sz w:val="24"/>
          <w:szCs w:val="24"/>
        </w:rPr>
        <w:tab/>
        <w:t xml:space="preserve">S. K. Mohanty, </w:t>
      </w:r>
      <w:r w:rsidRPr="00417CAC">
        <w:rPr>
          <w:rFonts w:ascii="Arial" w:hAnsi="Arial" w:cs="Arial"/>
          <w:i/>
          <w:iCs/>
          <w:noProof/>
          <w:sz w:val="24"/>
          <w:szCs w:val="24"/>
        </w:rPr>
        <w:t>et al.</w:t>
      </w:r>
      <w:r w:rsidRPr="00417CAC">
        <w:rPr>
          <w:rFonts w:ascii="Arial" w:hAnsi="Arial" w:cs="Arial"/>
          <w:noProof/>
          <w:sz w:val="24"/>
          <w:szCs w:val="24"/>
        </w:rPr>
        <w:t xml:space="preserve">, Sociodemographic and geographic inequalities in diagnosis and treatment of older adults’ chronic conditions in India: a nationally representative population-based study. </w:t>
      </w:r>
      <w:r w:rsidRPr="00417CAC">
        <w:rPr>
          <w:rFonts w:ascii="Arial" w:hAnsi="Arial" w:cs="Arial"/>
          <w:i/>
          <w:iCs/>
          <w:noProof/>
          <w:sz w:val="24"/>
          <w:szCs w:val="24"/>
        </w:rPr>
        <w:t>BMC Health Serv. Res.</w:t>
      </w:r>
      <w:r w:rsidRPr="00417CAC">
        <w:rPr>
          <w:rFonts w:ascii="Arial" w:hAnsi="Arial" w:cs="Arial"/>
          <w:noProof/>
          <w:sz w:val="24"/>
          <w:szCs w:val="24"/>
        </w:rPr>
        <w:t xml:space="preserve"> </w:t>
      </w:r>
      <w:r w:rsidRPr="00417CAC">
        <w:rPr>
          <w:rFonts w:ascii="Arial" w:hAnsi="Arial" w:cs="Arial"/>
          <w:b/>
          <w:bCs/>
          <w:noProof/>
          <w:sz w:val="24"/>
          <w:szCs w:val="24"/>
        </w:rPr>
        <w:t>23</w:t>
      </w:r>
      <w:r w:rsidRPr="00417CAC">
        <w:rPr>
          <w:rFonts w:ascii="Arial" w:hAnsi="Arial" w:cs="Arial"/>
          <w:noProof/>
          <w:sz w:val="24"/>
          <w:szCs w:val="24"/>
        </w:rPr>
        <w:t>, 332 (2023).</w:t>
      </w:r>
    </w:p>
    <w:p w14:paraId="0D4AC99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37. </w:t>
      </w:r>
      <w:r w:rsidRPr="00417CAC">
        <w:rPr>
          <w:rFonts w:ascii="Arial" w:hAnsi="Arial" w:cs="Arial"/>
          <w:noProof/>
          <w:sz w:val="24"/>
          <w:szCs w:val="24"/>
        </w:rPr>
        <w:tab/>
        <w:t xml:space="preserve">N. Crespí-Lloréns, I. Hernández-Aguado, E. Chilet-Rosell, Have Policies Tackled Gender Inequalities in Health? A Scoping Review. </w:t>
      </w:r>
      <w:r w:rsidRPr="00417CAC">
        <w:rPr>
          <w:rFonts w:ascii="Arial" w:hAnsi="Arial" w:cs="Arial"/>
          <w:i/>
          <w:iCs/>
          <w:noProof/>
          <w:sz w:val="24"/>
          <w:szCs w:val="24"/>
        </w:rPr>
        <w:t>Int. J. Environ. Res. Public Health</w:t>
      </w:r>
      <w:r w:rsidRPr="00417CAC">
        <w:rPr>
          <w:rFonts w:ascii="Arial" w:hAnsi="Arial" w:cs="Arial"/>
          <w:noProof/>
          <w:sz w:val="24"/>
          <w:szCs w:val="24"/>
        </w:rPr>
        <w:t xml:space="preserve"> </w:t>
      </w:r>
      <w:r w:rsidRPr="00417CAC">
        <w:rPr>
          <w:rFonts w:ascii="Arial" w:hAnsi="Arial" w:cs="Arial"/>
          <w:b/>
          <w:bCs/>
          <w:noProof/>
          <w:sz w:val="24"/>
          <w:szCs w:val="24"/>
        </w:rPr>
        <w:t>18</w:t>
      </w:r>
      <w:r w:rsidRPr="00417CAC">
        <w:rPr>
          <w:rFonts w:ascii="Arial" w:hAnsi="Arial" w:cs="Arial"/>
          <w:noProof/>
          <w:sz w:val="24"/>
          <w:szCs w:val="24"/>
        </w:rPr>
        <w:t>, 327 (2021).</w:t>
      </w:r>
    </w:p>
    <w:p w14:paraId="0923A4C2"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38. </w:t>
      </w:r>
      <w:r w:rsidRPr="00417CAC">
        <w:rPr>
          <w:rFonts w:ascii="Arial" w:hAnsi="Arial" w:cs="Arial"/>
          <w:noProof/>
          <w:sz w:val="24"/>
          <w:szCs w:val="24"/>
        </w:rPr>
        <w:tab/>
        <w:t xml:space="preserve">J. Dahlin, J. Härkönen, Cross-national differences in the gender gap in subjective health in Europe: Does country-level gender equality matter? </w:t>
      </w:r>
      <w:r w:rsidRPr="00417CAC">
        <w:rPr>
          <w:rFonts w:ascii="Arial" w:hAnsi="Arial" w:cs="Arial"/>
          <w:i/>
          <w:iCs/>
          <w:noProof/>
          <w:sz w:val="24"/>
          <w:szCs w:val="24"/>
        </w:rPr>
        <w:t>Soc. Sci. Med.</w:t>
      </w:r>
      <w:r w:rsidRPr="00417CAC">
        <w:rPr>
          <w:rFonts w:ascii="Arial" w:hAnsi="Arial" w:cs="Arial"/>
          <w:noProof/>
          <w:sz w:val="24"/>
          <w:szCs w:val="24"/>
        </w:rPr>
        <w:t xml:space="preserve"> </w:t>
      </w:r>
      <w:r w:rsidRPr="00417CAC">
        <w:rPr>
          <w:rFonts w:ascii="Arial" w:hAnsi="Arial" w:cs="Arial"/>
          <w:b/>
          <w:bCs/>
          <w:noProof/>
          <w:sz w:val="24"/>
          <w:szCs w:val="24"/>
        </w:rPr>
        <w:t>98</w:t>
      </w:r>
      <w:r w:rsidRPr="00417CAC">
        <w:rPr>
          <w:rFonts w:ascii="Arial" w:hAnsi="Arial" w:cs="Arial"/>
          <w:noProof/>
          <w:sz w:val="24"/>
          <w:szCs w:val="24"/>
        </w:rPr>
        <w:t>, 24–28 (2013).</w:t>
      </w:r>
    </w:p>
    <w:p w14:paraId="37745B3A"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39. </w:t>
      </w:r>
      <w:r w:rsidRPr="00417CAC">
        <w:rPr>
          <w:rFonts w:ascii="Arial" w:hAnsi="Arial" w:cs="Arial"/>
          <w:noProof/>
          <w:sz w:val="24"/>
          <w:szCs w:val="24"/>
        </w:rPr>
        <w:tab/>
        <w:t xml:space="preserve">T. Boerma, A. R. Hosseinpoor, E. Verdes, S. Chatterji, A global assessment of the gender gap in self-reported health with survey data from 59 countries. </w:t>
      </w:r>
      <w:r w:rsidRPr="00417CAC">
        <w:rPr>
          <w:rFonts w:ascii="Arial" w:hAnsi="Arial" w:cs="Arial"/>
          <w:i/>
          <w:iCs/>
          <w:noProof/>
          <w:sz w:val="24"/>
          <w:szCs w:val="24"/>
        </w:rPr>
        <w:t>BMC Public Health</w:t>
      </w:r>
      <w:r w:rsidRPr="00417CAC">
        <w:rPr>
          <w:rFonts w:ascii="Arial" w:hAnsi="Arial" w:cs="Arial"/>
          <w:noProof/>
          <w:sz w:val="24"/>
          <w:szCs w:val="24"/>
        </w:rPr>
        <w:t xml:space="preserve"> </w:t>
      </w:r>
      <w:r w:rsidRPr="00417CAC">
        <w:rPr>
          <w:rFonts w:ascii="Arial" w:hAnsi="Arial" w:cs="Arial"/>
          <w:b/>
          <w:bCs/>
          <w:noProof/>
          <w:sz w:val="24"/>
          <w:szCs w:val="24"/>
        </w:rPr>
        <w:t>16</w:t>
      </w:r>
      <w:r w:rsidRPr="00417CAC">
        <w:rPr>
          <w:rFonts w:ascii="Arial" w:hAnsi="Arial" w:cs="Arial"/>
          <w:noProof/>
          <w:sz w:val="24"/>
          <w:szCs w:val="24"/>
        </w:rPr>
        <w:t>, 675 (2016).</w:t>
      </w:r>
    </w:p>
    <w:p w14:paraId="05DC951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40. </w:t>
      </w:r>
      <w:r w:rsidRPr="00417CAC">
        <w:rPr>
          <w:rFonts w:ascii="Arial" w:hAnsi="Arial" w:cs="Arial"/>
          <w:noProof/>
          <w:sz w:val="24"/>
          <w:szCs w:val="24"/>
        </w:rPr>
        <w:tab/>
        <w:t xml:space="preserve">J. Lee, </w:t>
      </w:r>
      <w:r w:rsidRPr="00417CAC">
        <w:rPr>
          <w:rFonts w:ascii="Arial" w:hAnsi="Arial" w:cs="Arial"/>
          <w:i/>
          <w:iCs/>
          <w:noProof/>
          <w:sz w:val="24"/>
          <w:szCs w:val="24"/>
        </w:rPr>
        <w:t>et al.</w:t>
      </w:r>
      <w:r w:rsidRPr="00417CAC">
        <w:rPr>
          <w:rFonts w:ascii="Arial" w:hAnsi="Arial" w:cs="Arial"/>
          <w:noProof/>
          <w:sz w:val="24"/>
          <w:szCs w:val="24"/>
        </w:rPr>
        <w:t xml:space="preserve">, Cross-country comparisons of disability and morbidity: Evidence from the gateway to global aging data. </w:t>
      </w:r>
      <w:r w:rsidRPr="00417CAC">
        <w:rPr>
          <w:rFonts w:ascii="Arial" w:hAnsi="Arial" w:cs="Arial"/>
          <w:i/>
          <w:iCs/>
          <w:noProof/>
          <w:sz w:val="24"/>
          <w:szCs w:val="24"/>
        </w:rPr>
        <w:t>Journals Gerontol. - Ser. A Biol. Sci. Med. Sci.</w:t>
      </w:r>
      <w:r w:rsidRPr="00417CAC">
        <w:rPr>
          <w:rFonts w:ascii="Arial" w:hAnsi="Arial" w:cs="Arial"/>
          <w:noProof/>
          <w:sz w:val="24"/>
          <w:szCs w:val="24"/>
        </w:rPr>
        <w:t xml:space="preserve"> </w:t>
      </w:r>
      <w:r w:rsidRPr="00417CAC">
        <w:rPr>
          <w:rFonts w:ascii="Arial" w:hAnsi="Arial" w:cs="Arial"/>
          <w:b/>
          <w:bCs/>
          <w:noProof/>
          <w:sz w:val="24"/>
          <w:szCs w:val="24"/>
        </w:rPr>
        <w:t>73</w:t>
      </w:r>
      <w:r w:rsidRPr="00417CAC">
        <w:rPr>
          <w:rFonts w:ascii="Arial" w:hAnsi="Arial" w:cs="Arial"/>
          <w:noProof/>
          <w:sz w:val="24"/>
          <w:szCs w:val="24"/>
        </w:rPr>
        <w:t>, 1519–1524 (2018).</w:t>
      </w:r>
    </w:p>
    <w:p w14:paraId="7A515997"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41. </w:t>
      </w:r>
      <w:r w:rsidRPr="00417CAC">
        <w:rPr>
          <w:rFonts w:ascii="Arial" w:hAnsi="Arial" w:cs="Arial"/>
          <w:noProof/>
          <w:sz w:val="24"/>
          <w:szCs w:val="24"/>
        </w:rPr>
        <w:tab/>
        <w:t xml:space="preserve">L. M. Verbrugge, D. L. Wingard, Sex Differentials in Health and Mortality. </w:t>
      </w:r>
      <w:r w:rsidRPr="00417CAC">
        <w:rPr>
          <w:rFonts w:ascii="Arial" w:hAnsi="Arial" w:cs="Arial"/>
          <w:i/>
          <w:iCs/>
          <w:noProof/>
          <w:sz w:val="24"/>
          <w:szCs w:val="24"/>
        </w:rPr>
        <w:t>Women Health</w:t>
      </w:r>
      <w:r w:rsidRPr="00417CAC">
        <w:rPr>
          <w:rFonts w:ascii="Arial" w:hAnsi="Arial" w:cs="Arial"/>
          <w:noProof/>
          <w:sz w:val="24"/>
          <w:szCs w:val="24"/>
        </w:rPr>
        <w:t xml:space="preserve"> </w:t>
      </w:r>
      <w:r w:rsidRPr="00417CAC">
        <w:rPr>
          <w:rFonts w:ascii="Arial" w:hAnsi="Arial" w:cs="Arial"/>
          <w:b/>
          <w:bCs/>
          <w:noProof/>
          <w:sz w:val="24"/>
          <w:szCs w:val="24"/>
        </w:rPr>
        <w:t>12</w:t>
      </w:r>
      <w:r w:rsidRPr="00417CAC">
        <w:rPr>
          <w:rFonts w:ascii="Arial" w:hAnsi="Arial" w:cs="Arial"/>
          <w:noProof/>
          <w:sz w:val="24"/>
          <w:szCs w:val="24"/>
        </w:rPr>
        <w:t>, 103–145 (1987).</w:t>
      </w:r>
    </w:p>
    <w:p w14:paraId="1DE6F0D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42. </w:t>
      </w:r>
      <w:r w:rsidRPr="00417CAC">
        <w:rPr>
          <w:rFonts w:ascii="Arial" w:hAnsi="Arial" w:cs="Arial"/>
          <w:noProof/>
          <w:sz w:val="24"/>
          <w:szCs w:val="24"/>
        </w:rPr>
        <w:tab/>
        <w:t xml:space="preserve">F. C. Drumond Andrade, P. E. Guevara, M. L. Lebrão, Y. A. de Oliveira Duarte, J. L. F. Santos, Gender Differences in Life Expectancy and Disability-Free Life Expectancy Among Older Adults in São Paulo, Brazil. </w:t>
      </w:r>
      <w:r w:rsidRPr="00417CAC">
        <w:rPr>
          <w:rFonts w:ascii="Arial" w:hAnsi="Arial" w:cs="Arial"/>
          <w:i/>
          <w:iCs/>
          <w:noProof/>
          <w:sz w:val="24"/>
          <w:szCs w:val="24"/>
        </w:rPr>
        <w:t>Women’s Heal. Issues</w:t>
      </w:r>
      <w:r w:rsidRPr="00417CAC">
        <w:rPr>
          <w:rFonts w:ascii="Arial" w:hAnsi="Arial" w:cs="Arial"/>
          <w:noProof/>
          <w:sz w:val="24"/>
          <w:szCs w:val="24"/>
        </w:rPr>
        <w:t xml:space="preserve"> </w:t>
      </w:r>
      <w:r w:rsidRPr="00417CAC">
        <w:rPr>
          <w:rFonts w:ascii="Arial" w:hAnsi="Arial" w:cs="Arial"/>
          <w:b/>
          <w:bCs/>
          <w:noProof/>
          <w:sz w:val="24"/>
          <w:szCs w:val="24"/>
        </w:rPr>
        <w:t>21</w:t>
      </w:r>
      <w:r w:rsidRPr="00417CAC">
        <w:rPr>
          <w:rFonts w:ascii="Arial" w:hAnsi="Arial" w:cs="Arial"/>
          <w:noProof/>
          <w:sz w:val="24"/>
          <w:szCs w:val="24"/>
        </w:rPr>
        <w:t>, 64–70 (2011).</w:t>
      </w:r>
    </w:p>
    <w:p w14:paraId="3FB13840"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43. </w:t>
      </w:r>
      <w:r w:rsidRPr="00417CAC">
        <w:rPr>
          <w:rFonts w:ascii="Arial" w:hAnsi="Arial" w:cs="Arial"/>
          <w:noProof/>
          <w:sz w:val="24"/>
          <w:szCs w:val="24"/>
        </w:rPr>
        <w:tab/>
        <w:t xml:space="preserve">V. A. Freedman, D. A. Wolf, B. C. Spillman, Disability-Free Life Expectancy Over 30 Years: A Growing Female Disadvantage in the US Population. </w:t>
      </w:r>
      <w:r w:rsidRPr="00417CAC">
        <w:rPr>
          <w:rFonts w:ascii="Arial" w:hAnsi="Arial" w:cs="Arial"/>
          <w:i/>
          <w:iCs/>
          <w:noProof/>
          <w:sz w:val="24"/>
          <w:szCs w:val="24"/>
        </w:rPr>
        <w:lastRenderedPageBreak/>
        <w:t>Am. J. Public Health</w:t>
      </w:r>
      <w:r w:rsidRPr="00417CAC">
        <w:rPr>
          <w:rFonts w:ascii="Arial" w:hAnsi="Arial" w:cs="Arial"/>
          <w:noProof/>
          <w:sz w:val="24"/>
          <w:szCs w:val="24"/>
        </w:rPr>
        <w:t xml:space="preserve"> </w:t>
      </w:r>
      <w:r w:rsidRPr="00417CAC">
        <w:rPr>
          <w:rFonts w:ascii="Arial" w:hAnsi="Arial" w:cs="Arial"/>
          <w:b/>
          <w:bCs/>
          <w:noProof/>
          <w:sz w:val="24"/>
          <w:szCs w:val="24"/>
        </w:rPr>
        <w:t>106</w:t>
      </w:r>
      <w:r w:rsidRPr="00417CAC">
        <w:rPr>
          <w:rFonts w:ascii="Arial" w:hAnsi="Arial" w:cs="Arial"/>
          <w:noProof/>
          <w:sz w:val="24"/>
          <w:szCs w:val="24"/>
        </w:rPr>
        <w:t>, 1079–1085 (2016).</w:t>
      </w:r>
    </w:p>
    <w:p w14:paraId="0CC7BD2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44. </w:t>
      </w:r>
      <w:r w:rsidRPr="00417CAC">
        <w:rPr>
          <w:rFonts w:ascii="Arial" w:hAnsi="Arial" w:cs="Arial"/>
          <w:noProof/>
          <w:sz w:val="24"/>
          <w:szCs w:val="24"/>
        </w:rPr>
        <w:tab/>
        <w:t xml:space="preserve">M. Zhou, S. Zhao, Z. Zhao, Gender differences in health insurance coverage in China. </w:t>
      </w:r>
      <w:r w:rsidRPr="00417CAC">
        <w:rPr>
          <w:rFonts w:ascii="Arial" w:hAnsi="Arial" w:cs="Arial"/>
          <w:i/>
          <w:iCs/>
          <w:noProof/>
          <w:sz w:val="24"/>
          <w:szCs w:val="24"/>
        </w:rPr>
        <w:t>Int. J. Equity Health</w:t>
      </w:r>
      <w:r w:rsidRPr="00417CAC">
        <w:rPr>
          <w:rFonts w:ascii="Arial" w:hAnsi="Arial" w:cs="Arial"/>
          <w:noProof/>
          <w:sz w:val="24"/>
          <w:szCs w:val="24"/>
        </w:rPr>
        <w:t xml:space="preserve"> </w:t>
      </w:r>
      <w:r w:rsidRPr="00417CAC">
        <w:rPr>
          <w:rFonts w:ascii="Arial" w:hAnsi="Arial" w:cs="Arial"/>
          <w:b/>
          <w:bCs/>
          <w:noProof/>
          <w:sz w:val="24"/>
          <w:szCs w:val="24"/>
        </w:rPr>
        <w:t>20</w:t>
      </w:r>
      <w:r w:rsidRPr="00417CAC">
        <w:rPr>
          <w:rFonts w:ascii="Arial" w:hAnsi="Arial" w:cs="Arial"/>
          <w:noProof/>
          <w:sz w:val="24"/>
          <w:szCs w:val="24"/>
        </w:rPr>
        <w:t xml:space="preserve"> (2021).</w:t>
      </w:r>
    </w:p>
    <w:p w14:paraId="65B13D97"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45. </w:t>
      </w:r>
      <w:r w:rsidRPr="00417CAC">
        <w:rPr>
          <w:rFonts w:ascii="Arial" w:hAnsi="Arial" w:cs="Arial"/>
          <w:noProof/>
          <w:sz w:val="24"/>
          <w:szCs w:val="24"/>
        </w:rPr>
        <w:tab/>
        <w:t xml:space="preserve">M. I. Tareque, S. Begum, Y. Saito, Gender differences in disability-free life expectancy at old ages in Bangladesh. </w:t>
      </w:r>
      <w:r w:rsidRPr="00417CAC">
        <w:rPr>
          <w:rFonts w:ascii="Arial" w:hAnsi="Arial" w:cs="Arial"/>
          <w:i/>
          <w:iCs/>
          <w:noProof/>
          <w:sz w:val="24"/>
          <w:szCs w:val="24"/>
        </w:rPr>
        <w:t>J. Aging Health</w:t>
      </w:r>
      <w:r w:rsidRPr="00417CAC">
        <w:rPr>
          <w:rFonts w:ascii="Arial" w:hAnsi="Arial" w:cs="Arial"/>
          <w:noProof/>
          <w:sz w:val="24"/>
          <w:szCs w:val="24"/>
        </w:rPr>
        <w:t xml:space="preserve"> </w:t>
      </w:r>
      <w:r w:rsidRPr="00417CAC">
        <w:rPr>
          <w:rFonts w:ascii="Arial" w:hAnsi="Arial" w:cs="Arial"/>
          <w:b/>
          <w:bCs/>
          <w:noProof/>
          <w:sz w:val="24"/>
          <w:szCs w:val="24"/>
        </w:rPr>
        <w:t>25</w:t>
      </w:r>
      <w:r w:rsidRPr="00417CAC">
        <w:rPr>
          <w:rFonts w:ascii="Arial" w:hAnsi="Arial" w:cs="Arial"/>
          <w:noProof/>
          <w:sz w:val="24"/>
          <w:szCs w:val="24"/>
        </w:rPr>
        <w:t>, 1299–1312 (2013).</w:t>
      </w:r>
    </w:p>
    <w:p w14:paraId="5B94A651"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46. </w:t>
      </w:r>
      <w:r w:rsidRPr="00417CAC">
        <w:rPr>
          <w:rFonts w:ascii="Arial" w:hAnsi="Arial" w:cs="Arial"/>
          <w:noProof/>
          <w:sz w:val="24"/>
          <w:szCs w:val="24"/>
        </w:rPr>
        <w:tab/>
        <w:t xml:space="preserve">D. E. Bloom, T. V. Sekher, J. Lee, Longitudinal Aging Study in India (LASI): new data resources for addressing aging in India. </w:t>
      </w:r>
      <w:r w:rsidRPr="00417CAC">
        <w:rPr>
          <w:rFonts w:ascii="Arial" w:hAnsi="Arial" w:cs="Arial"/>
          <w:i/>
          <w:iCs/>
          <w:noProof/>
          <w:sz w:val="24"/>
          <w:szCs w:val="24"/>
        </w:rPr>
        <w:t>Nat. Aging</w:t>
      </w:r>
      <w:r w:rsidRPr="00417CAC">
        <w:rPr>
          <w:rFonts w:ascii="Arial" w:hAnsi="Arial" w:cs="Arial"/>
          <w:noProof/>
          <w:sz w:val="24"/>
          <w:szCs w:val="24"/>
        </w:rPr>
        <w:t xml:space="preserve"> </w:t>
      </w:r>
      <w:r w:rsidRPr="00417CAC">
        <w:rPr>
          <w:rFonts w:ascii="Arial" w:hAnsi="Arial" w:cs="Arial"/>
          <w:b/>
          <w:bCs/>
          <w:noProof/>
          <w:sz w:val="24"/>
          <w:szCs w:val="24"/>
        </w:rPr>
        <w:t>1</w:t>
      </w:r>
      <w:r w:rsidRPr="00417CAC">
        <w:rPr>
          <w:rFonts w:ascii="Arial" w:hAnsi="Arial" w:cs="Arial"/>
          <w:noProof/>
          <w:sz w:val="24"/>
          <w:szCs w:val="24"/>
        </w:rPr>
        <w:t>, 1070–1072 (2021).</w:t>
      </w:r>
    </w:p>
    <w:p w14:paraId="70BD50CF"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47. </w:t>
      </w:r>
      <w:r w:rsidRPr="00417CAC">
        <w:rPr>
          <w:rFonts w:ascii="Arial" w:hAnsi="Arial" w:cs="Arial"/>
          <w:noProof/>
          <w:sz w:val="24"/>
          <w:szCs w:val="24"/>
        </w:rPr>
        <w:tab/>
        <w:t xml:space="preserve">F. Mauvais-Jarvis, </w:t>
      </w:r>
      <w:r w:rsidRPr="00417CAC">
        <w:rPr>
          <w:rFonts w:ascii="Arial" w:hAnsi="Arial" w:cs="Arial"/>
          <w:i/>
          <w:iCs/>
          <w:noProof/>
          <w:sz w:val="24"/>
          <w:szCs w:val="24"/>
        </w:rPr>
        <w:t>et al.</w:t>
      </w:r>
      <w:r w:rsidRPr="00417CAC">
        <w:rPr>
          <w:rFonts w:ascii="Arial" w:hAnsi="Arial" w:cs="Arial"/>
          <w:noProof/>
          <w:sz w:val="24"/>
          <w:szCs w:val="24"/>
        </w:rPr>
        <w:t xml:space="preserve">, Sex and gender: modifiers of health, disease, and medicine. </w:t>
      </w:r>
      <w:r w:rsidRPr="00417CAC">
        <w:rPr>
          <w:rFonts w:ascii="Arial" w:hAnsi="Arial" w:cs="Arial"/>
          <w:i/>
          <w:iCs/>
          <w:noProof/>
          <w:sz w:val="24"/>
          <w:szCs w:val="24"/>
        </w:rPr>
        <w:t>Lancet</w:t>
      </w:r>
      <w:r w:rsidRPr="00417CAC">
        <w:rPr>
          <w:rFonts w:ascii="Arial" w:hAnsi="Arial" w:cs="Arial"/>
          <w:noProof/>
          <w:sz w:val="24"/>
          <w:szCs w:val="24"/>
        </w:rPr>
        <w:t xml:space="preserve"> </w:t>
      </w:r>
      <w:r w:rsidRPr="00417CAC">
        <w:rPr>
          <w:rFonts w:ascii="Arial" w:hAnsi="Arial" w:cs="Arial"/>
          <w:b/>
          <w:bCs/>
          <w:noProof/>
          <w:sz w:val="24"/>
          <w:szCs w:val="24"/>
        </w:rPr>
        <w:t>396</w:t>
      </w:r>
      <w:r w:rsidRPr="00417CAC">
        <w:rPr>
          <w:rFonts w:ascii="Arial" w:hAnsi="Arial" w:cs="Arial"/>
          <w:noProof/>
          <w:sz w:val="24"/>
          <w:szCs w:val="24"/>
        </w:rPr>
        <w:t>, 565–582 (2020).</w:t>
      </w:r>
    </w:p>
    <w:p w14:paraId="29D1F7CE"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48. </w:t>
      </w:r>
      <w:r w:rsidRPr="00417CAC">
        <w:rPr>
          <w:rFonts w:ascii="Arial" w:hAnsi="Arial" w:cs="Arial"/>
          <w:noProof/>
          <w:sz w:val="24"/>
          <w:szCs w:val="24"/>
        </w:rPr>
        <w:tab/>
        <w:t xml:space="preserve">F. V. Wheaton, E. M. Crimmins, Female disability disadvantage: a global perspective on sex differences in physical function and disability. </w:t>
      </w:r>
      <w:r w:rsidRPr="00417CAC">
        <w:rPr>
          <w:rFonts w:ascii="Arial" w:hAnsi="Arial" w:cs="Arial"/>
          <w:i/>
          <w:iCs/>
          <w:noProof/>
          <w:sz w:val="24"/>
          <w:szCs w:val="24"/>
        </w:rPr>
        <w:t>Ageing Soc.</w:t>
      </w:r>
      <w:r w:rsidRPr="00417CAC">
        <w:rPr>
          <w:rFonts w:ascii="Arial" w:hAnsi="Arial" w:cs="Arial"/>
          <w:noProof/>
          <w:sz w:val="24"/>
          <w:szCs w:val="24"/>
        </w:rPr>
        <w:t xml:space="preserve"> </w:t>
      </w:r>
      <w:r w:rsidRPr="00417CAC">
        <w:rPr>
          <w:rFonts w:ascii="Arial" w:hAnsi="Arial" w:cs="Arial"/>
          <w:b/>
          <w:bCs/>
          <w:noProof/>
          <w:sz w:val="24"/>
          <w:szCs w:val="24"/>
        </w:rPr>
        <w:t>36</w:t>
      </w:r>
      <w:r w:rsidRPr="00417CAC">
        <w:rPr>
          <w:rFonts w:ascii="Arial" w:hAnsi="Arial" w:cs="Arial"/>
          <w:noProof/>
          <w:sz w:val="24"/>
          <w:szCs w:val="24"/>
        </w:rPr>
        <w:t>, 1136–1156 (2016).</w:t>
      </w:r>
    </w:p>
    <w:p w14:paraId="771C752C"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49. </w:t>
      </w:r>
      <w:r w:rsidRPr="00417CAC">
        <w:rPr>
          <w:rFonts w:ascii="Arial" w:hAnsi="Arial" w:cs="Arial"/>
          <w:noProof/>
          <w:sz w:val="24"/>
          <w:szCs w:val="24"/>
        </w:rPr>
        <w:tab/>
        <w:t xml:space="preserve">M. Kühn, C. Díaz-Venegas, D. Jasilionis, A. Oksuzyan, Gender differences in health in Havana versus in Mexico City and in the US Hispanic population. </w:t>
      </w:r>
      <w:r w:rsidRPr="00417CAC">
        <w:rPr>
          <w:rFonts w:ascii="Arial" w:hAnsi="Arial" w:cs="Arial"/>
          <w:i/>
          <w:iCs/>
          <w:noProof/>
          <w:sz w:val="24"/>
          <w:szCs w:val="24"/>
        </w:rPr>
        <w:t>Eur. J. Ageing</w:t>
      </w:r>
      <w:r w:rsidRPr="00417CAC">
        <w:rPr>
          <w:rFonts w:ascii="Arial" w:hAnsi="Arial" w:cs="Arial"/>
          <w:noProof/>
          <w:sz w:val="24"/>
          <w:szCs w:val="24"/>
        </w:rPr>
        <w:t xml:space="preserve"> </w:t>
      </w:r>
      <w:r w:rsidRPr="00417CAC">
        <w:rPr>
          <w:rFonts w:ascii="Arial" w:hAnsi="Arial" w:cs="Arial"/>
          <w:b/>
          <w:bCs/>
          <w:noProof/>
          <w:sz w:val="24"/>
          <w:szCs w:val="24"/>
        </w:rPr>
        <w:t>18</w:t>
      </w:r>
      <w:r w:rsidRPr="00417CAC">
        <w:rPr>
          <w:rFonts w:ascii="Arial" w:hAnsi="Arial" w:cs="Arial"/>
          <w:noProof/>
          <w:sz w:val="24"/>
          <w:szCs w:val="24"/>
        </w:rPr>
        <w:t>, 217–226 (2021).</w:t>
      </w:r>
    </w:p>
    <w:p w14:paraId="19C802F0"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50. </w:t>
      </w:r>
      <w:r w:rsidRPr="00417CAC">
        <w:rPr>
          <w:rFonts w:ascii="Arial" w:hAnsi="Arial" w:cs="Arial"/>
          <w:noProof/>
          <w:sz w:val="24"/>
          <w:szCs w:val="24"/>
        </w:rPr>
        <w:tab/>
        <w:t xml:space="preserve">M. V. Zunzunegui, B. E. Alvarado, F. Béland, B. Vissandjee, Explaining health differences between men and women in later life: A cross-city comparison in Latin America and the Caribbean. </w:t>
      </w:r>
      <w:r w:rsidRPr="00417CAC">
        <w:rPr>
          <w:rFonts w:ascii="Arial" w:hAnsi="Arial" w:cs="Arial"/>
          <w:i/>
          <w:iCs/>
          <w:noProof/>
          <w:sz w:val="24"/>
          <w:szCs w:val="24"/>
        </w:rPr>
        <w:t>Soc. Sci. Med.</w:t>
      </w:r>
      <w:r w:rsidRPr="00417CAC">
        <w:rPr>
          <w:rFonts w:ascii="Arial" w:hAnsi="Arial" w:cs="Arial"/>
          <w:noProof/>
          <w:sz w:val="24"/>
          <w:szCs w:val="24"/>
        </w:rPr>
        <w:t xml:space="preserve"> </w:t>
      </w:r>
      <w:r w:rsidRPr="00417CAC">
        <w:rPr>
          <w:rFonts w:ascii="Arial" w:hAnsi="Arial" w:cs="Arial"/>
          <w:b/>
          <w:bCs/>
          <w:noProof/>
          <w:sz w:val="24"/>
          <w:szCs w:val="24"/>
        </w:rPr>
        <w:t>68</w:t>
      </w:r>
      <w:r w:rsidRPr="00417CAC">
        <w:rPr>
          <w:rFonts w:ascii="Arial" w:hAnsi="Arial" w:cs="Arial"/>
          <w:noProof/>
          <w:sz w:val="24"/>
          <w:szCs w:val="24"/>
        </w:rPr>
        <w:t>, 235–242 (2009).</w:t>
      </w:r>
    </w:p>
    <w:p w14:paraId="29255EAC"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51. </w:t>
      </w:r>
      <w:r w:rsidRPr="00417CAC">
        <w:rPr>
          <w:rFonts w:ascii="Arial" w:hAnsi="Arial" w:cs="Arial"/>
          <w:noProof/>
          <w:sz w:val="24"/>
          <w:szCs w:val="24"/>
        </w:rPr>
        <w:tab/>
        <w:t xml:space="preserve">A. Palloni, M. McEniry, Aging and health status of elderly in Latin America and the Caribbean: Preliminary findings. </w:t>
      </w:r>
      <w:r w:rsidRPr="00417CAC">
        <w:rPr>
          <w:rFonts w:ascii="Arial" w:hAnsi="Arial" w:cs="Arial"/>
          <w:i/>
          <w:iCs/>
          <w:noProof/>
          <w:sz w:val="24"/>
          <w:szCs w:val="24"/>
        </w:rPr>
        <w:t>J. Cross. Cult. Gerontol.</w:t>
      </w:r>
      <w:r w:rsidRPr="00417CAC">
        <w:rPr>
          <w:rFonts w:ascii="Arial" w:hAnsi="Arial" w:cs="Arial"/>
          <w:noProof/>
          <w:sz w:val="24"/>
          <w:szCs w:val="24"/>
        </w:rPr>
        <w:t xml:space="preserve"> </w:t>
      </w:r>
      <w:r w:rsidRPr="00417CAC">
        <w:rPr>
          <w:rFonts w:ascii="Arial" w:hAnsi="Arial" w:cs="Arial"/>
          <w:b/>
          <w:bCs/>
          <w:noProof/>
          <w:sz w:val="24"/>
          <w:szCs w:val="24"/>
        </w:rPr>
        <w:t>22</w:t>
      </w:r>
      <w:r w:rsidRPr="00417CAC">
        <w:rPr>
          <w:rFonts w:ascii="Arial" w:hAnsi="Arial" w:cs="Arial"/>
          <w:noProof/>
          <w:sz w:val="24"/>
          <w:szCs w:val="24"/>
        </w:rPr>
        <w:t>, 263–285 (2007).</w:t>
      </w:r>
    </w:p>
    <w:p w14:paraId="19ADA9C7"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52. </w:t>
      </w:r>
      <w:r w:rsidRPr="00417CAC">
        <w:rPr>
          <w:rFonts w:ascii="Arial" w:hAnsi="Arial" w:cs="Arial"/>
          <w:noProof/>
          <w:sz w:val="24"/>
          <w:szCs w:val="24"/>
        </w:rPr>
        <w:tab/>
        <w:t xml:space="preserve">H. Tolonen, </w:t>
      </w:r>
      <w:r w:rsidRPr="00417CAC">
        <w:rPr>
          <w:rFonts w:ascii="Arial" w:hAnsi="Arial" w:cs="Arial"/>
          <w:i/>
          <w:iCs/>
          <w:noProof/>
          <w:sz w:val="24"/>
          <w:szCs w:val="24"/>
        </w:rPr>
        <w:t>et al.</w:t>
      </w:r>
      <w:r w:rsidRPr="00417CAC">
        <w:rPr>
          <w:rFonts w:ascii="Arial" w:hAnsi="Arial" w:cs="Arial"/>
          <w:noProof/>
          <w:sz w:val="24"/>
          <w:szCs w:val="24"/>
        </w:rPr>
        <w:t xml:space="preserve">, Cross-national comparisons of health indicators require standardized definitions and common data sources. </w:t>
      </w:r>
      <w:r w:rsidRPr="00417CAC">
        <w:rPr>
          <w:rFonts w:ascii="Arial" w:hAnsi="Arial" w:cs="Arial"/>
          <w:i/>
          <w:iCs/>
          <w:noProof/>
          <w:sz w:val="24"/>
          <w:szCs w:val="24"/>
        </w:rPr>
        <w:t>Arch. Public Heal. 2021 791</w:t>
      </w:r>
      <w:r w:rsidRPr="00417CAC">
        <w:rPr>
          <w:rFonts w:ascii="Arial" w:hAnsi="Arial" w:cs="Arial"/>
          <w:noProof/>
          <w:sz w:val="24"/>
          <w:szCs w:val="24"/>
        </w:rPr>
        <w:t xml:space="preserve"> </w:t>
      </w:r>
      <w:r w:rsidRPr="00417CAC">
        <w:rPr>
          <w:rFonts w:ascii="Arial" w:hAnsi="Arial" w:cs="Arial"/>
          <w:b/>
          <w:bCs/>
          <w:noProof/>
          <w:sz w:val="24"/>
          <w:szCs w:val="24"/>
        </w:rPr>
        <w:t>79</w:t>
      </w:r>
      <w:r w:rsidRPr="00417CAC">
        <w:rPr>
          <w:rFonts w:ascii="Arial" w:hAnsi="Arial" w:cs="Arial"/>
          <w:noProof/>
          <w:sz w:val="24"/>
          <w:szCs w:val="24"/>
        </w:rPr>
        <w:t>, 1–14 (2021).</w:t>
      </w:r>
    </w:p>
    <w:p w14:paraId="3657011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53. </w:t>
      </w:r>
      <w:r w:rsidRPr="00417CAC">
        <w:rPr>
          <w:rFonts w:ascii="Arial" w:hAnsi="Arial" w:cs="Arial"/>
          <w:noProof/>
          <w:sz w:val="24"/>
          <w:szCs w:val="24"/>
        </w:rPr>
        <w:tab/>
        <w:t xml:space="preserve">J. L. Angel, W. Vega, M. López-Ortega, R. Pruchno, Aging in Mexico: Population trends and emerging issues. </w:t>
      </w:r>
      <w:r w:rsidRPr="00417CAC">
        <w:rPr>
          <w:rFonts w:ascii="Arial" w:hAnsi="Arial" w:cs="Arial"/>
          <w:i/>
          <w:iCs/>
          <w:noProof/>
          <w:sz w:val="24"/>
          <w:szCs w:val="24"/>
        </w:rPr>
        <w:t>Gerontologist</w:t>
      </w:r>
      <w:r w:rsidRPr="00417CAC">
        <w:rPr>
          <w:rFonts w:ascii="Arial" w:hAnsi="Arial" w:cs="Arial"/>
          <w:noProof/>
          <w:sz w:val="24"/>
          <w:szCs w:val="24"/>
        </w:rPr>
        <w:t xml:space="preserve"> </w:t>
      </w:r>
      <w:r w:rsidRPr="00417CAC">
        <w:rPr>
          <w:rFonts w:ascii="Arial" w:hAnsi="Arial" w:cs="Arial"/>
          <w:b/>
          <w:bCs/>
          <w:noProof/>
          <w:sz w:val="24"/>
          <w:szCs w:val="24"/>
        </w:rPr>
        <w:t>57</w:t>
      </w:r>
      <w:r w:rsidRPr="00417CAC">
        <w:rPr>
          <w:rFonts w:ascii="Arial" w:hAnsi="Arial" w:cs="Arial"/>
          <w:noProof/>
          <w:sz w:val="24"/>
          <w:szCs w:val="24"/>
        </w:rPr>
        <w:t>, 153–162 (2017).</w:t>
      </w:r>
    </w:p>
    <w:p w14:paraId="42D1F2B3"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54. </w:t>
      </w:r>
      <w:r w:rsidRPr="00417CAC">
        <w:rPr>
          <w:rFonts w:ascii="Arial" w:hAnsi="Arial" w:cs="Arial"/>
          <w:noProof/>
          <w:sz w:val="24"/>
          <w:szCs w:val="24"/>
        </w:rPr>
        <w:tab/>
        <w:t xml:space="preserve">R. Pelletier, </w:t>
      </w:r>
      <w:r w:rsidRPr="00417CAC">
        <w:rPr>
          <w:rFonts w:ascii="Arial" w:hAnsi="Arial" w:cs="Arial"/>
          <w:i/>
          <w:iCs/>
          <w:noProof/>
          <w:sz w:val="24"/>
          <w:szCs w:val="24"/>
        </w:rPr>
        <w:t>et al.</w:t>
      </w:r>
      <w:r w:rsidRPr="00417CAC">
        <w:rPr>
          <w:rFonts w:ascii="Arial" w:hAnsi="Arial" w:cs="Arial"/>
          <w:noProof/>
          <w:sz w:val="24"/>
          <w:szCs w:val="24"/>
        </w:rPr>
        <w:t xml:space="preserve">, Sex Versus Gender-Related Characteristics Which Predicts Outcome after Acute Coronary Syndrome in the Young? </w:t>
      </w:r>
      <w:r w:rsidRPr="00417CAC">
        <w:rPr>
          <w:rFonts w:ascii="Arial" w:hAnsi="Arial" w:cs="Arial"/>
          <w:i/>
          <w:iCs/>
          <w:noProof/>
          <w:sz w:val="24"/>
          <w:szCs w:val="24"/>
        </w:rPr>
        <w:t xml:space="preserve">J. Am. </w:t>
      </w:r>
      <w:r w:rsidRPr="00417CAC">
        <w:rPr>
          <w:rFonts w:ascii="Arial" w:hAnsi="Arial" w:cs="Arial"/>
          <w:i/>
          <w:iCs/>
          <w:noProof/>
          <w:sz w:val="24"/>
          <w:szCs w:val="24"/>
        </w:rPr>
        <w:lastRenderedPageBreak/>
        <w:t>Coll. Cardiol.</w:t>
      </w:r>
      <w:r w:rsidRPr="00417CAC">
        <w:rPr>
          <w:rFonts w:ascii="Arial" w:hAnsi="Arial" w:cs="Arial"/>
          <w:noProof/>
          <w:sz w:val="24"/>
          <w:szCs w:val="24"/>
        </w:rPr>
        <w:t xml:space="preserve"> </w:t>
      </w:r>
      <w:r w:rsidRPr="00417CAC">
        <w:rPr>
          <w:rFonts w:ascii="Arial" w:hAnsi="Arial" w:cs="Arial"/>
          <w:b/>
          <w:bCs/>
          <w:noProof/>
          <w:sz w:val="24"/>
          <w:szCs w:val="24"/>
        </w:rPr>
        <w:t>67</w:t>
      </w:r>
      <w:r w:rsidRPr="00417CAC">
        <w:rPr>
          <w:rFonts w:ascii="Arial" w:hAnsi="Arial" w:cs="Arial"/>
          <w:noProof/>
          <w:sz w:val="24"/>
          <w:szCs w:val="24"/>
        </w:rPr>
        <w:t>, 127–135 (2016).</w:t>
      </w:r>
    </w:p>
    <w:p w14:paraId="0B5895F9"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55. </w:t>
      </w:r>
      <w:r w:rsidRPr="00417CAC">
        <w:rPr>
          <w:rFonts w:ascii="Arial" w:hAnsi="Arial" w:cs="Arial"/>
          <w:noProof/>
          <w:sz w:val="24"/>
          <w:szCs w:val="24"/>
        </w:rPr>
        <w:tab/>
        <w:t xml:space="preserve">C. E. Ross, R. K. Masters, R. A. Hummer, Education and the Gender Gaps in Health and Mortality. </w:t>
      </w:r>
      <w:r w:rsidRPr="00417CAC">
        <w:rPr>
          <w:rFonts w:ascii="Arial" w:hAnsi="Arial" w:cs="Arial"/>
          <w:i/>
          <w:iCs/>
          <w:noProof/>
          <w:sz w:val="24"/>
          <w:szCs w:val="24"/>
        </w:rPr>
        <w:t>Demography</w:t>
      </w:r>
      <w:r w:rsidRPr="00417CAC">
        <w:rPr>
          <w:rFonts w:ascii="Arial" w:hAnsi="Arial" w:cs="Arial"/>
          <w:noProof/>
          <w:sz w:val="24"/>
          <w:szCs w:val="24"/>
        </w:rPr>
        <w:t xml:space="preserve"> </w:t>
      </w:r>
      <w:r w:rsidRPr="00417CAC">
        <w:rPr>
          <w:rFonts w:ascii="Arial" w:hAnsi="Arial" w:cs="Arial"/>
          <w:b/>
          <w:bCs/>
          <w:noProof/>
          <w:sz w:val="24"/>
          <w:szCs w:val="24"/>
        </w:rPr>
        <w:t>49</w:t>
      </w:r>
      <w:r w:rsidRPr="00417CAC">
        <w:rPr>
          <w:rFonts w:ascii="Arial" w:hAnsi="Arial" w:cs="Arial"/>
          <w:noProof/>
          <w:sz w:val="24"/>
          <w:szCs w:val="24"/>
        </w:rPr>
        <w:t>, 1157–1183 (2012).</w:t>
      </w:r>
    </w:p>
    <w:p w14:paraId="607E15DF"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szCs w:val="24"/>
        </w:rPr>
      </w:pPr>
      <w:r w:rsidRPr="00417CAC">
        <w:rPr>
          <w:rFonts w:ascii="Arial" w:hAnsi="Arial" w:cs="Arial"/>
          <w:noProof/>
          <w:sz w:val="24"/>
          <w:szCs w:val="24"/>
        </w:rPr>
        <w:t xml:space="preserve">56. </w:t>
      </w:r>
      <w:r w:rsidRPr="00417CAC">
        <w:rPr>
          <w:rFonts w:ascii="Arial" w:hAnsi="Arial" w:cs="Arial"/>
          <w:noProof/>
          <w:sz w:val="24"/>
          <w:szCs w:val="24"/>
        </w:rPr>
        <w:tab/>
        <w:t xml:space="preserve">C. E. E. Okojie, Gender inequalities of health in the third world. </w:t>
      </w:r>
      <w:r w:rsidRPr="00417CAC">
        <w:rPr>
          <w:rFonts w:ascii="Arial" w:hAnsi="Arial" w:cs="Arial"/>
          <w:i/>
          <w:iCs/>
          <w:noProof/>
          <w:sz w:val="24"/>
          <w:szCs w:val="24"/>
        </w:rPr>
        <w:t>Soc. Sci. Med.</w:t>
      </w:r>
      <w:r w:rsidRPr="00417CAC">
        <w:rPr>
          <w:rFonts w:ascii="Arial" w:hAnsi="Arial" w:cs="Arial"/>
          <w:noProof/>
          <w:sz w:val="24"/>
          <w:szCs w:val="24"/>
        </w:rPr>
        <w:t xml:space="preserve"> </w:t>
      </w:r>
      <w:r w:rsidRPr="00417CAC">
        <w:rPr>
          <w:rFonts w:ascii="Arial" w:hAnsi="Arial" w:cs="Arial"/>
          <w:b/>
          <w:bCs/>
          <w:noProof/>
          <w:sz w:val="24"/>
          <w:szCs w:val="24"/>
        </w:rPr>
        <w:t>39</w:t>
      </w:r>
      <w:r w:rsidRPr="00417CAC">
        <w:rPr>
          <w:rFonts w:ascii="Arial" w:hAnsi="Arial" w:cs="Arial"/>
          <w:noProof/>
          <w:sz w:val="24"/>
          <w:szCs w:val="24"/>
        </w:rPr>
        <w:t>, 1237–1247 (1994).</w:t>
      </w:r>
    </w:p>
    <w:p w14:paraId="6019F07D" w14:textId="77777777" w:rsidR="00417CAC" w:rsidRPr="00417CAC" w:rsidRDefault="00417CAC" w:rsidP="00417CAC">
      <w:pPr>
        <w:widowControl w:val="0"/>
        <w:autoSpaceDE w:val="0"/>
        <w:autoSpaceDN w:val="0"/>
        <w:adjustRightInd w:val="0"/>
        <w:spacing w:after="0" w:line="360" w:lineRule="auto"/>
        <w:ind w:left="640" w:hanging="640"/>
        <w:rPr>
          <w:rFonts w:ascii="Arial" w:hAnsi="Arial" w:cs="Arial"/>
          <w:noProof/>
          <w:sz w:val="24"/>
        </w:rPr>
      </w:pPr>
      <w:r w:rsidRPr="00417CAC">
        <w:rPr>
          <w:rFonts w:ascii="Arial" w:hAnsi="Arial" w:cs="Arial"/>
          <w:noProof/>
          <w:sz w:val="24"/>
          <w:szCs w:val="24"/>
        </w:rPr>
        <w:t xml:space="preserve">57. </w:t>
      </w:r>
      <w:r w:rsidRPr="00417CAC">
        <w:rPr>
          <w:rFonts w:ascii="Arial" w:hAnsi="Arial" w:cs="Arial"/>
          <w:noProof/>
          <w:sz w:val="24"/>
          <w:szCs w:val="24"/>
        </w:rPr>
        <w:tab/>
        <w:t>WCF, “The Global Gender Gap Report 2018 Insight Report” (2018).</w:t>
      </w:r>
    </w:p>
    <w:p w14:paraId="7908CD7D" w14:textId="545C8401" w:rsidR="00FE6226" w:rsidRPr="00741D82" w:rsidRDefault="00807FE1" w:rsidP="00741D82">
      <w:pPr>
        <w:pBdr>
          <w:top w:val="nil"/>
          <w:left w:val="nil"/>
          <w:bottom w:val="nil"/>
          <w:right w:val="nil"/>
          <w:between w:val="nil"/>
        </w:pBdr>
        <w:spacing w:after="0" w:line="360" w:lineRule="auto"/>
        <w:jc w:val="both"/>
        <w:rPr>
          <w:rFonts w:ascii="Arial" w:eastAsia="Arial" w:hAnsi="Arial" w:cs="Arial"/>
          <w:b/>
          <w:color w:val="000000"/>
          <w:sz w:val="24"/>
          <w:szCs w:val="24"/>
        </w:rPr>
        <w:sectPr w:rsidR="00FE6226" w:rsidRPr="00741D82" w:rsidSect="004C5FAF">
          <w:headerReference w:type="default" r:id="rId20"/>
          <w:footerReference w:type="default" r:id="rId21"/>
          <w:pgSz w:w="12240" w:h="15840"/>
          <w:pgMar w:top="1440" w:right="1800" w:bottom="1440" w:left="1800" w:header="720" w:footer="720" w:gutter="0"/>
          <w:lnNumType w:countBy="1" w:restart="continuous"/>
          <w:pgNumType w:start="1"/>
          <w:cols w:space="720"/>
          <w:docGrid w:linePitch="360"/>
        </w:sectPr>
      </w:pPr>
      <w:r>
        <w:rPr>
          <w:rFonts w:ascii="Arial" w:eastAsia="Arial" w:hAnsi="Arial" w:cs="Arial"/>
          <w:b/>
          <w:color w:val="000000"/>
          <w:sz w:val="24"/>
          <w:szCs w:val="24"/>
        </w:rPr>
        <w:fldChar w:fldCharType="end"/>
      </w:r>
      <w:bookmarkEnd w:id="1"/>
    </w:p>
    <w:p w14:paraId="083BB2A4" w14:textId="104C32DE" w:rsidR="0009777F" w:rsidRPr="00B30A51" w:rsidRDefault="0009777F" w:rsidP="004C5FAF">
      <w:pPr>
        <w:spacing w:line="360" w:lineRule="auto"/>
        <w:jc w:val="both"/>
        <w:rPr>
          <w:rFonts w:ascii="Arial" w:eastAsia="Arial" w:hAnsi="Arial" w:cs="Arial"/>
          <w:sz w:val="24"/>
          <w:szCs w:val="24"/>
        </w:rPr>
      </w:pPr>
    </w:p>
    <w:sectPr w:rsidR="0009777F" w:rsidRPr="00B30A51" w:rsidSect="00B7657D">
      <w:headerReference w:type="default" r:id="rId22"/>
      <w:footerReference w:type="default" r:id="rId23"/>
      <w:pgSz w:w="11909" w:h="16834" w:code="9"/>
      <w:pgMar w:top="1440" w:right="1080" w:bottom="1440" w:left="1080" w:header="720" w:footer="720" w:gutter="0"/>
      <w:paperSrc w:first="15" w:other="15"/>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Author" w:date="2023-06-30T00:33:00Z" w:initials="Author">
    <w:p w14:paraId="576E89AD" w14:textId="30C82BDF" w:rsidR="00DD4D7E" w:rsidRDefault="00DD4D7E">
      <w:pPr>
        <w:pStyle w:val="CommentText"/>
      </w:pPr>
      <w:r>
        <w:rPr>
          <w:rStyle w:val="CommentReference"/>
        </w:rPr>
        <w:annotationRef/>
      </w:r>
      <w:r>
        <w:t>Add your funding please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6E8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E84FB" w16cex:dateUtc="2023-07-04T09:46:00Z"/>
  <w16cex:commentExtensible w16cex:durableId="2836C857" w16cex:dateUtc="2023-06-16T09:39:00Z"/>
  <w16cex:commentExtensible w16cex:durableId="284D605E" w16cex:dateUtc="2023-07-03T12:57:00Z"/>
  <w16cex:commentExtensible w16cex:durableId="28496A1E" w16cex:dateUtc="2023-06-30T12:50:00Z"/>
  <w16cex:commentExtensible w16cex:durableId="283F1EF6" w16cex:dateUtc="2023-06-22T17:26:00Z"/>
  <w16cex:commentExtensible w16cex:durableId="284E7C57" w16cex:dateUtc="2023-07-04T09:09:00Z"/>
  <w16cex:commentExtensible w16cex:durableId="284D6260" w16cex:dateUtc="2023-07-03T13:06:00Z"/>
  <w16cex:commentExtensible w16cex:durableId="284E74B1" w16cex:dateUtc="2023-07-04T08:36:00Z"/>
  <w16cex:commentExtensible w16cex:durableId="2836C97D" w16cex:dateUtc="2023-06-16T09:43:00Z"/>
  <w16cex:commentExtensible w16cex:durableId="284E6B32" w16cex:dateUtc="2023-07-04T07:56:00Z"/>
  <w16cex:commentExtensible w16cex:durableId="284D648E" w16cex:dateUtc="2023-07-03T13:15:00Z"/>
  <w16cex:commentExtensible w16cex:durableId="284D708E" w16cex:dateUtc="2023-07-03T14:06:00Z"/>
  <w16cex:commentExtensible w16cex:durableId="284D70FA" w16cex:dateUtc="2023-07-03T14:08:00Z"/>
  <w16cex:commentExtensible w16cex:durableId="284D63D5" w16cex:dateUtc="2023-07-03T13:12:00Z"/>
  <w16cex:commentExtensible w16cex:durableId="284E7AEE" w16cex:dateUtc="2023-07-04T09:03:00Z"/>
  <w16cex:commentExtensible w16cex:durableId="284E802A" w16cex:dateUtc="2023-07-04T09:25:00Z"/>
  <w16cex:commentExtensible w16cex:durableId="284E6A23" w16cex:dateUtc="2023-07-04T07:51:00Z"/>
  <w16cex:commentExtensible w16cex:durableId="284E7FB7" w16cex:dateUtc="2023-07-04T09:23:00Z"/>
  <w16cex:commentExtensible w16cex:durableId="284E818B" w16cex:dateUtc="2023-07-04T09:31:00Z"/>
  <w16cex:commentExtensible w16cex:durableId="2836C9A6" w16cex:dateUtc="2023-06-16T09:44:00Z"/>
  <w16cex:commentExtensible w16cex:durableId="284EBB4A" w16cex:dateUtc="2023-07-04T13:37:00Z"/>
  <w16cex:commentExtensible w16cex:durableId="284EA9A8" w16cex:dateUtc="2023-07-04T12:22:00Z"/>
  <w16cex:commentExtensible w16cex:durableId="284EB865" w16cex:dateUtc="2023-07-04T13:25:00Z"/>
  <w16cex:commentExtensible w16cex:durableId="284EB9BD" w16cex:dateUtc="2023-07-04T13:31:00Z"/>
  <w16cex:commentExtensible w16cex:durableId="284EBCE2" w16cex:dateUtc="2023-07-04T13:44:00Z"/>
  <w16cex:commentExtensible w16cex:durableId="2848A079" w16cex:dateUtc="2023-06-29T22:29:00Z"/>
  <w16cex:commentExtensible w16cex:durableId="2848A0B0" w16cex:dateUtc="2023-06-29T22:30:00Z"/>
  <w16cex:commentExtensible w16cex:durableId="2848A13E" w16cex:dateUtc="2023-06-29T2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6E89AD" w16cid:durableId="2848A1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7B569B" w14:textId="77777777" w:rsidR="00DD4D7E" w:rsidRDefault="00DD4D7E">
      <w:pPr>
        <w:spacing w:after="0"/>
      </w:pPr>
      <w:r>
        <w:separator/>
      </w:r>
    </w:p>
  </w:endnote>
  <w:endnote w:type="continuationSeparator" w:id="0">
    <w:p w14:paraId="5F70D463" w14:textId="77777777" w:rsidR="00DD4D7E" w:rsidRDefault="00DD4D7E">
      <w:pPr>
        <w:spacing w:after="0"/>
      </w:pPr>
      <w:r>
        <w:continuationSeparator/>
      </w:r>
    </w:p>
  </w:endnote>
  <w:endnote w:type="continuationNotice" w:id="1">
    <w:p w14:paraId="7C4569DA" w14:textId="77777777" w:rsidR="00DD4D7E" w:rsidRDefault="00DD4D7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7FC92" w14:textId="77777777" w:rsidR="00DD4D7E" w:rsidRDefault="00DD4D7E">
    <w:pPr>
      <w:pStyle w:val="Footer"/>
      <w:jc w:val="right"/>
    </w:pPr>
    <w:r>
      <w:fldChar w:fldCharType="begin"/>
    </w:r>
    <w:r>
      <w:instrText xml:space="preserve"> PAGE   \* MERGEFORMAT </w:instrText>
    </w:r>
    <w:r>
      <w:fldChar w:fldCharType="separate"/>
    </w:r>
    <w:r>
      <w:rPr>
        <w:noProof/>
      </w:rPr>
      <w:t>1</w:t>
    </w:r>
    <w:r>
      <w:fldChar w:fldCharType="end"/>
    </w:r>
  </w:p>
  <w:p w14:paraId="18B1459B" w14:textId="77777777" w:rsidR="00DD4D7E" w:rsidRDefault="00DD4D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8" w14:textId="306CBD6D" w:rsidR="00DD4D7E" w:rsidRDefault="00DD4D7E">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00002F9" w14:textId="77777777" w:rsidR="00DD4D7E" w:rsidRDefault="00DD4D7E">
    <w:pPr>
      <w:pBdr>
        <w:top w:val="nil"/>
        <w:left w:val="nil"/>
        <w:bottom w:val="nil"/>
        <w:right w:val="nil"/>
        <w:between w:val="nil"/>
      </w:pBdr>
      <w:tabs>
        <w:tab w:val="center" w:pos="4680"/>
        <w:tab w:val="right" w:pos="9360"/>
      </w:tabs>
      <w:rPr>
        <w:color w:val="000000"/>
      </w:rPr>
    </w:pPr>
  </w:p>
  <w:p w14:paraId="6A7442D3" w14:textId="77777777" w:rsidR="00DD4D7E" w:rsidRDefault="00DD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31B2B" w14:textId="77777777" w:rsidR="00DD4D7E" w:rsidRDefault="00DD4D7E">
      <w:pPr>
        <w:spacing w:after="0"/>
      </w:pPr>
      <w:r>
        <w:separator/>
      </w:r>
    </w:p>
  </w:footnote>
  <w:footnote w:type="continuationSeparator" w:id="0">
    <w:p w14:paraId="466E7B55" w14:textId="77777777" w:rsidR="00DD4D7E" w:rsidRDefault="00DD4D7E">
      <w:pPr>
        <w:spacing w:after="0"/>
      </w:pPr>
      <w:r>
        <w:continuationSeparator/>
      </w:r>
    </w:p>
  </w:footnote>
  <w:footnote w:type="continuationNotice" w:id="1">
    <w:p w14:paraId="63F4A21D" w14:textId="77777777" w:rsidR="00DD4D7E" w:rsidRDefault="00DD4D7E">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25DD2" w14:textId="77777777" w:rsidR="00DD4D7E" w:rsidRPr="005001AC" w:rsidRDefault="00DD4D7E" w:rsidP="00E33190">
    <w:pPr>
      <w:jc w:val="right"/>
      <w:rPr>
        <w:sz w:val="20"/>
      </w:rPr>
    </w:pPr>
  </w:p>
  <w:p w14:paraId="7B4624DE" w14:textId="77777777" w:rsidR="00DD4D7E" w:rsidRDefault="00DD4D7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2F6" w14:textId="77777777" w:rsidR="00DD4D7E" w:rsidRDefault="00DD4D7E">
    <w:pPr>
      <w:jc w:val="right"/>
      <w:rPr>
        <w:sz w:val="20"/>
        <w:szCs w:val="20"/>
      </w:rPr>
    </w:pPr>
  </w:p>
  <w:p w14:paraId="000002F7" w14:textId="77777777" w:rsidR="00DD4D7E" w:rsidRDefault="00DD4D7E"/>
  <w:p w14:paraId="7FF2C2DC" w14:textId="77777777" w:rsidR="00DD4D7E" w:rsidRDefault="00DD4D7E"/>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pomuceno, Marilia">
    <w15:presenceInfo w15:providerId="AD" w15:userId="S-1-5-21-1195586752-1210395121-930774774-16763"/>
  </w15:person>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DD"/>
    <w:rsid w:val="000023D0"/>
    <w:rsid w:val="00002D46"/>
    <w:rsid w:val="0001190D"/>
    <w:rsid w:val="00013920"/>
    <w:rsid w:val="00014235"/>
    <w:rsid w:val="00015689"/>
    <w:rsid w:val="000165FF"/>
    <w:rsid w:val="000167F6"/>
    <w:rsid w:val="00016EB3"/>
    <w:rsid w:val="00023745"/>
    <w:rsid w:val="00030109"/>
    <w:rsid w:val="00030E32"/>
    <w:rsid w:val="00033A2F"/>
    <w:rsid w:val="00033D66"/>
    <w:rsid w:val="00034590"/>
    <w:rsid w:val="00036BD2"/>
    <w:rsid w:val="00036D14"/>
    <w:rsid w:val="00037515"/>
    <w:rsid w:val="00037587"/>
    <w:rsid w:val="00041CFD"/>
    <w:rsid w:val="00047B0C"/>
    <w:rsid w:val="00050965"/>
    <w:rsid w:val="000520EA"/>
    <w:rsid w:val="00057EFD"/>
    <w:rsid w:val="000643FC"/>
    <w:rsid w:val="0006583B"/>
    <w:rsid w:val="00067464"/>
    <w:rsid w:val="0007032A"/>
    <w:rsid w:val="00070CFE"/>
    <w:rsid w:val="00070D92"/>
    <w:rsid w:val="00072CA5"/>
    <w:rsid w:val="0007352D"/>
    <w:rsid w:val="000761D1"/>
    <w:rsid w:val="000818A2"/>
    <w:rsid w:val="0008309F"/>
    <w:rsid w:val="000832EC"/>
    <w:rsid w:val="00083FD8"/>
    <w:rsid w:val="000843E0"/>
    <w:rsid w:val="000850B6"/>
    <w:rsid w:val="000874A7"/>
    <w:rsid w:val="00092E34"/>
    <w:rsid w:val="00093259"/>
    <w:rsid w:val="0009777F"/>
    <w:rsid w:val="000A1F57"/>
    <w:rsid w:val="000A2AF0"/>
    <w:rsid w:val="000A2D2A"/>
    <w:rsid w:val="000A39A1"/>
    <w:rsid w:val="000A630D"/>
    <w:rsid w:val="000B1B2A"/>
    <w:rsid w:val="000B2BCF"/>
    <w:rsid w:val="000B315A"/>
    <w:rsid w:val="000B3AEE"/>
    <w:rsid w:val="000B47DE"/>
    <w:rsid w:val="000C00C0"/>
    <w:rsid w:val="000C0847"/>
    <w:rsid w:val="000C2282"/>
    <w:rsid w:val="000C3EED"/>
    <w:rsid w:val="000C46D0"/>
    <w:rsid w:val="000C4EEC"/>
    <w:rsid w:val="000D150D"/>
    <w:rsid w:val="000D2DC7"/>
    <w:rsid w:val="000E0578"/>
    <w:rsid w:val="000E12D3"/>
    <w:rsid w:val="000E4787"/>
    <w:rsid w:val="000E7D8E"/>
    <w:rsid w:val="000E7E78"/>
    <w:rsid w:val="000F1580"/>
    <w:rsid w:val="000F3303"/>
    <w:rsid w:val="001006E3"/>
    <w:rsid w:val="00101673"/>
    <w:rsid w:val="00105467"/>
    <w:rsid w:val="00106216"/>
    <w:rsid w:val="00111054"/>
    <w:rsid w:val="00114F02"/>
    <w:rsid w:val="001218C8"/>
    <w:rsid w:val="00122E65"/>
    <w:rsid w:val="00127322"/>
    <w:rsid w:val="00127CD3"/>
    <w:rsid w:val="001303E4"/>
    <w:rsid w:val="00133811"/>
    <w:rsid w:val="00135575"/>
    <w:rsid w:val="00135E8D"/>
    <w:rsid w:val="00135F45"/>
    <w:rsid w:val="00140F6E"/>
    <w:rsid w:val="00142C2A"/>
    <w:rsid w:val="0014311E"/>
    <w:rsid w:val="00144D58"/>
    <w:rsid w:val="00151A54"/>
    <w:rsid w:val="00152047"/>
    <w:rsid w:val="001524B4"/>
    <w:rsid w:val="00152CC3"/>
    <w:rsid w:val="00154583"/>
    <w:rsid w:val="00154A32"/>
    <w:rsid w:val="00157B6C"/>
    <w:rsid w:val="00161E29"/>
    <w:rsid w:val="0016264B"/>
    <w:rsid w:val="0016414E"/>
    <w:rsid w:val="0016425E"/>
    <w:rsid w:val="001647FF"/>
    <w:rsid w:val="001649D0"/>
    <w:rsid w:val="00164C6C"/>
    <w:rsid w:val="001729AD"/>
    <w:rsid w:val="001750AF"/>
    <w:rsid w:val="00175B36"/>
    <w:rsid w:val="00176208"/>
    <w:rsid w:val="00180D5F"/>
    <w:rsid w:val="00183C30"/>
    <w:rsid w:val="00184CB4"/>
    <w:rsid w:val="00185B61"/>
    <w:rsid w:val="00186BA0"/>
    <w:rsid w:val="00186CE3"/>
    <w:rsid w:val="0019392F"/>
    <w:rsid w:val="0019408A"/>
    <w:rsid w:val="00197CA4"/>
    <w:rsid w:val="001A1B33"/>
    <w:rsid w:val="001A4BF9"/>
    <w:rsid w:val="001B27CB"/>
    <w:rsid w:val="001B3E17"/>
    <w:rsid w:val="001B74BC"/>
    <w:rsid w:val="001C10B3"/>
    <w:rsid w:val="001C227A"/>
    <w:rsid w:val="001C546D"/>
    <w:rsid w:val="001C5AFA"/>
    <w:rsid w:val="001C7682"/>
    <w:rsid w:val="001C7B4A"/>
    <w:rsid w:val="001D5BB0"/>
    <w:rsid w:val="001E0A75"/>
    <w:rsid w:val="001E10E0"/>
    <w:rsid w:val="001E682F"/>
    <w:rsid w:val="001E7E50"/>
    <w:rsid w:val="001F5363"/>
    <w:rsid w:val="001F5B11"/>
    <w:rsid w:val="001F5F81"/>
    <w:rsid w:val="001F7823"/>
    <w:rsid w:val="001F786E"/>
    <w:rsid w:val="00200DDE"/>
    <w:rsid w:val="002016A1"/>
    <w:rsid w:val="00201B85"/>
    <w:rsid w:val="0020321A"/>
    <w:rsid w:val="002042D1"/>
    <w:rsid w:val="002069E4"/>
    <w:rsid w:val="002101D4"/>
    <w:rsid w:val="002115EB"/>
    <w:rsid w:val="0021317A"/>
    <w:rsid w:val="002142F6"/>
    <w:rsid w:val="00214911"/>
    <w:rsid w:val="002149E5"/>
    <w:rsid w:val="00215C7E"/>
    <w:rsid w:val="00216652"/>
    <w:rsid w:val="002210EF"/>
    <w:rsid w:val="002225D2"/>
    <w:rsid w:val="00224207"/>
    <w:rsid w:val="00225262"/>
    <w:rsid w:val="00227F78"/>
    <w:rsid w:val="00231B83"/>
    <w:rsid w:val="00232924"/>
    <w:rsid w:val="002363D7"/>
    <w:rsid w:val="00242915"/>
    <w:rsid w:val="00243C56"/>
    <w:rsid w:val="00244C53"/>
    <w:rsid w:val="00252DCE"/>
    <w:rsid w:val="00253317"/>
    <w:rsid w:val="00253F3B"/>
    <w:rsid w:val="00255283"/>
    <w:rsid w:val="0025608A"/>
    <w:rsid w:val="00263250"/>
    <w:rsid w:val="00263B02"/>
    <w:rsid w:val="00264162"/>
    <w:rsid w:val="00264514"/>
    <w:rsid w:val="00267643"/>
    <w:rsid w:val="00280AD5"/>
    <w:rsid w:val="00287A65"/>
    <w:rsid w:val="002921A9"/>
    <w:rsid w:val="00293292"/>
    <w:rsid w:val="00293B95"/>
    <w:rsid w:val="002A001D"/>
    <w:rsid w:val="002A1539"/>
    <w:rsid w:val="002A3590"/>
    <w:rsid w:val="002A5F53"/>
    <w:rsid w:val="002A7EE3"/>
    <w:rsid w:val="002B1906"/>
    <w:rsid w:val="002B2804"/>
    <w:rsid w:val="002B3BF7"/>
    <w:rsid w:val="002B6B4A"/>
    <w:rsid w:val="002C007B"/>
    <w:rsid w:val="002C1082"/>
    <w:rsid w:val="002C55ED"/>
    <w:rsid w:val="002D6EE8"/>
    <w:rsid w:val="002E0221"/>
    <w:rsid w:val="002E1B47"/>
    <w:rsid w:val="002E222B"/>
    <w:rsid w:val="002E2A69"/>
    <w:rsid w:val="002F3FE1"/>
    <w:rsid w:val="002F5852"/>
    <w:rsid w:val="00301CBD"/>
    <w:rsid w:val="00304536"/>
    <w:rsid w:val="00313987"/>
    <w:rsid w:val="00314CC0"/>
    <w:rsid w:val="00317FEC"/>
    <w:rsid w:val="00321EDA"/>
    <w:rsid w:val="00322014"/>
    <w:rsid w:val="003223D0"/>
    <w:rsid w:val="0032279B"/>
    <w:rsid w:val="00322FE2"/>
    <w:rsid w:val="003236D6"/>
    <w:rsid w:val="0032523C"/>
    <w:rsid w:val="0032561D"/>
    <w:rsid w:val="0032751B"/>
    <w:rsid w:val="003279A0"/>
    <w:rsid w:val="0033164F"/>
    <w:rsid w:val="0033302A"/>
    <w:rsid w:val="00334713"/>
    <w:rsid w:val="003350C0"/>
    <w:rsid w:val="00337D4B"/>
    <w:rsid w:val="0034087B"/>
    <w:rsid w:val="00340B76"/>
    <w:rsid w:val="00341734"/>
    <w:rsid w:val="00342B0B"/>
    <w:rsid w:val="003449CD"/>
    <w:rsid w:val="00344C85"/>
    <w:rsid w:val="003475D8"/>
    <w:rsid w:val="003534C9"/>
    <w:rsid w:val="00354DF0"/>
    <w:rsid w:val="003565B6"/>
    <w:rsid w:val="00357859"/>
    <w:rsid w:val="00364FE8"/>
    <w:rsid w:val="00367B6B"/>
    <w:rsid w:val="00370B59"/>
    <w:rsid w:val="00377B69"/>
    <w:rsid w:val="00380BA0"/>
    <w:rsid w:val="0038122A"/>
    <w:rsid w:val="00381CF7"/>
    <w:rsid w:val="003824B0"/>
    <w:rsid w:val="003845B9"/>
    <w:rsid w:val="00384DBD"/>
    <w:rsid w:val="00387B07"/>
    <w:rsid w:val="003902A0"/>
    <w:rsid w:val="00391EE5"/>
    <w:rsid w:val="003920CB"/>
    <w:rsid w:val="003938F5"/>
    <w:rsid w:val="00394BDC"/>
    <w:rsid w:val="00396D59"/>
    <w:rsid w:val="003A054C"/>
    <w:rsid w:val="003A6486"/>
    <w:rsid w:val="003B0C33"/>
    <w:rsid w:val="003B0F08"/>
    <w:rsid w:val="003B55DA"/>
    <w:rsid w:val="003B723B"/>
    <w:rsid w:val="003B7A33"/>
    <w:rsid w:val="003C35DA"/>
    <w:rsid w:val="003C4015"/>
    <w:rsid w:val="003D1975"/>
    <w:rsid w:val="003D29C7"/>
    <w:rsid w:val="003D6C1B"/>
    <w:rsid w:val="003E095A"/>
    <w:rsid w:val="003E4B9E"/>
    <w:rsid w:val="003E7433"/>
    <w:rsid w:val="003F06C4"/>
    <w:rsid w:val="003F2C0A"/>
    <w:rsid w:val="003F5987"/>
    <w:rsid w:val="003F62F1"/>
    <w:rsid w:val="00403963"/>
    <w:rsid w:val="004041B8"/>
    <w:rsid w:val="00405966"/>
    <w:rsid w:val="00406A92"/>
    <w:rsid w:val="0041131E"/>
    <w:rsid w:val="00414AB3"/>
    <w:rsid w:val="00417CAC"/>
    <w:rsid w:val="00424144"/>
    <w:rsid w:val="00427B22"/>
    <w:rsid w:val="00430C35"/>
    <w:rsid w:val="0043488B"/>
    <w:rsid w:val="00436B9E"/>
    <w:rsid w:val="00436FB9"/>
    <w:rsid w:val="0043713B"/>
    <w:rsid w:val="00437AB2"/>
    <w:rsid w:val="0044157F"/>
    <w:rsid w:val="00445CE8"/>
    <w:rsid w:val="00446339"/>
    <w:rsid w:val="0044647C"/>
    <w:rsid w:val="00447C44"/>
    <w:rsid w:val="00450AFC"/>
    <w:rsid w:val="00451F62"/>
    <w:rsid w:val="00452DA1"/>
    <w:rsid w:val="00454871"/>
    <w:rsid w:val="00456C06"/>
    <w:rsid w:val="00457077"/>
    <w:rsid w:val="004600DC"/>
    <w:rsid w:val="00460A21"/>
    <w:rsid w:val="004620C0"/>
    <w:rsid w:val="00464535"/>
    <w:rsid w:val="0046557A"/>
    <w:rsid w:val="00465DFF"/>
    <w:rsid w:val="00466830"/>
    <w:rsid w:val="00467D8A"/>
    <w:rsid w:val="0047289C"/>
    <w:rsid w:val="00480758"/>
    <w:rsid w:val="004814F8"/>
    <w:rsid w:val="00482B51"/>
    <w:rsid w:val="00485213"/>
    <w:rsid w:val="004872CC"/>
    <w:rsid w:val="00487F95"/>
    <w:rsid w:val="004902CD"/>
    <w:rsid w:val="00492D7E"/>
    <w:rsid w:val="0049393E"/>
    <w:rsid w:val="00493E6D"/>
    <w:rsid w:val="004959C8"/>
    <w:rsid w:val="00497B69"/>
    <w:rsid w:val="004A3CE9"/>
    <w:rsid w:val="004A4D75"/>
    <w:rsid w:val="004A558D"/>
    <w:rsid w:val="004A5657"/>
    <w:rsid w:val="004A7831"/>
    <w:rsid w:val="004A78A8"/>
    <w:rsid w:val="004A7ABC"/>
    <w:rsid w:val="004B0C1F"/>
    <w:rsid w:val="004B1F0E"/>
    <w:rsid w:val="004B435C"/>
    <w:rsid w:val="004B6814"/>
    <w:rsid w:val="004B6F17"/>
    <w:rsid w:val="004B7C1F"/>
    <w:rsid w:val="004C0A67"/>
    <w:rsid w:val="004C2A77"/>
    <w:rsid w:val="004C3B3F"/>
    <w:rsid w:val="004C54AC"/>
    <w:rsid w:val="004C57E9"/>
    <w:rsid w:val="004C5FAF"/>
    <w:rsid w:val="004D3975"/>
    <w:rsid w:val="004D5B5E"/>
    <w:rsid w:val="004E6DA0"/>
    <w:rsid w:val="004E7D95"/>
    <w:rsid w:val="004F0190"/>
    <w:rsid w:val="004F2072"/>
    <w:rsid w:val="004F265A"/>
    <w:rsid w:val="004F27CD"/>
    <w:rsid w:val="004F29A3"/>
    <w:rsid w:val="004F7185"/>
    <w:rsid w:val="005054CE"/>
    <w:rsid w:val="005069B5"/>
    <w:rsid w:val="005104A6"/>
    <w:rsid w:val="005166B8"/>
    <w:rsid w:val="00517CE9"/>
    <w:rsid w:val="00520248"/>
    <w:rsid w:val="005219D7"/>
    <w:rsid w:val="00526DD5"/>
    <w:rsid w:val="00531C4E"/>
    <w:rsid w:val="00533556"/>
    <w:rsid w:val="0054066C"/>
    <w:rsid w:val="00541DDF"/>
    <w:rsid w:val="00542623"/>
    <w:rsid w:val="0054313F"/>
    <w:rsid w:val="00543F29"/>
    <w:rsid w:val="00545D6E"/>
    <w:rsid w:val="005469D0"/>
    <w:rsid w:val="00547535"/>
    <w:rsid w:val="005512D7"/>
    <w:rsid w:val="00552EFD"/>
    <w:rsid w:val="00553723"/>
    <w:rsid w:val="00553FDF"/>
    <w:rsid w:val="0055444C"/>
    <w:rsid w:val="005548AB"/>
    <w:rsid w:val="00554E86"/>
    <w:rsid w:val="00555292"/>
    <w:rsid w:val="00560577"/>
    <w:rsid w:val="00563974"/>
    <w:rsid w:val="00565339"/>
    <w:rsid w:val="00567D6A"/>
    <w:rsid w:val="0057591B"/>
    <w:rsid w:val="00582071"/>
    <w:rsid w:val="00585D53"/>
    <w:rsid w:val="00586C41"/>
    <w:rsid w:val="005906D3"/>
    <w:rsid w:val="00592F0A"/>
    <w:rsid w:val="0059528D"/>
    <w:rsid w:val="005A0906"/>
    <w:rsid w:val="005A0B32"/>
    <w:rsid w:val="005A1DD2"/>
    <w:rsid w:val="005A255B"/>
    <w:rsid w:val="005A37AF"/>
    <w:rsid w:val="005A43A2"/>
    <w:rsid w:val="005A653E"/>
    <w:rsid w:val="005B04CB"/>
    <w:rsid w:val="005B14F4"/>
    <w:rsid w:val="005B1793"/>
    <w:rsid w:val="005B22C5"/>
    <w:rsid w:val="005B4F0D"/>
    <w:rsid w:val="005B5292"/>
    <w:rsid w:val="005B6141"/>
    <w:rsid w:val="005C47C4"/>
    <w:rsid w:val="005C6F68"/>
    <w:rsid w:val="005C7293"/>
    <w:rsid w:val="005D1361"/>
    <w:rsid w:val="005D198D"/>
    <w:rsid w:val="005D198E"/>
    <w:rsid w:val="005D2947"/>
    <w:rsid w:val="005D2DB9"/>
    <w:rsid w:val="005D579A"/>
    <w:rsid w:val="005D7448"/>
    <w:rsid w:val="005E079F"/>
    <w:rsid w:val="005E1979"/>
    <w:rsid w:val="005E1A2A"/>
    <w:rsid w:val="005E1BA6"/>
    <w:rsid w:val="005E2CBB"/>
    <w:rsid w:val="005E371A"/>
    <w:rsid w:val="005E71E2"/>
    <w:rsid w:val="005F020D"/>
    <w:rsid w:val="005F053A"/>
    <w:rsid w:val="005F0D78"/>
    <w:rsid w:val="0060067E"/>
    <w:rsid w:val="0060197B"/>
    <w:rsid w:val="00601EA4"/>
    <w:rsid w:val="00604FB8"/>
    <w:rsid w:val="006104B2"/>
    <w:rsid w:val="00610D83"/>
    <w:rsid w:val="00620531"/>
    <w:rsid w:val="00624B55"/>
    <w:rsid w:val="006263A3"/>
    <w:rsid w:val="00630B14"/>
    <w:rsid w:val="00631506"/>
    <w:rsid w:val="006315A5"/>
    <w:rsid w:val="00631E52"/>
    <w:rsid w:val="0063229B"/>
    <w:rsid w:val="006340AF"/>
    <w:rsid w:val="00635527"/>
    <w:rsid w:val="00636697"/>
    <w:rsid w:val="00637930"/>
    <w:rsid w:val="00640D6C"/>
    <w:rsid w:val="00644B62"/>
    <w:rsid w:val="0064509E"/>
    <w:rsid w:val="00654459"/>
    <w:rsid w:val="0065577D"/>
    <w:rsid w:val="00656530"/>
    <w:rsid w:val="00656677"/>
    <w:rsid w:val="006616D9"/>
    <w:rsid w:val="00663455"/>
    <w:rsid w:val="006642DA"/>
    <w:rsid w:val="0066539A"/>
    <w:rsid w:val="00665A6D"/>
    <w:rsid w:val="00675F6F"/>
    <w:rsid w:val="00680101"/>
    <w:rsid w:val="00681403"/>
    <w:rsid w:val="00682CBE"/>
    <w:rsid w:val="006857A6"/>
    <w:rsid w:val="00685B27"/>
    <w:rsid w:val="00686413"/>
    <w:rsid w:val="00687C20"/>
    <w:rsid w:val="0069074D"/>
    <w:rsid w:val="0069166E"/>
    <w:rsid w:val="00691828"/>
    <w:rsid w:val="00694C17"/>
    <w:rsid w:val="006951D2"/>
    <w:rsid w:val="006968D2"/>
    <w:rsid w:val="00697152"/>
    <w:rsid w:val="0069772D"/>
    <w:rsid w:val="006A0E8D"/>
    <w:rsid w:val="006A22B5"/>
    <w:rsid w:val="006A3017"/>
    <w:rsid w:val="006A36A5"/>
    <w:rsid w:val="006A528D"/>
    <w:rsid w:val="006A5663"/>
    <w:rsid w:val="006A5E10"/>
    <w:rsid w:val="006B0148"/>
    <w:rsid w:val="006B067D"/>
    <w:rsid w:val="006B23CE"/>
    <w:rsid w:val="006B26E5"/>
    <w:rsid w:val="006B322D"/>
    <w:rsid w:val="006B639E"/>
    <w:rsid w:val="006C505C"/>
    <w:rsid w:val="006C51E4"/>
    <w:rsid w:val="006C6AE1"/>
    <w:rsid w:val="006D2668"/>
    <w:rsid w:val="006D327E"/>
    <w:rsid w:val="006D413E"/>
    <w:rsid w:val="006D5366"/>
    <w:rsid w:val="006D60EC"/>
    <w:rsid w:val="006D6878"/>
    <w:rsid w:val="006E0762"/>
    <w:rsid w:val="006E11EF"/>
    <w:rsid w:val="006E13FD"/>
    <w:rsid w:val="006E3083"/>
    <w:rsid w:val="006E3BBD"/>
    <w:rsid w:val="006E58CF"/>
    <w:rsid w:val="006E61A2"/>
    <w:rsid w:val="006E6E89"/>
    <w:rsid w:val="006F3FD6"/>
    <w:rsid w:val="006F5405"/>
    <w:rsid w:val="006F5A22"/>
    <w:rsid w:val="006F63C3"/>
    <w:rsid w:val="00701DEF"/>
    <w:rsid w:val="007020D4"/>
    <w:rsid w:val="00703FEC"/>
    <w:rsid w:val="00704DF4"/>
    <w:rsid w:val="00704E2C"/>
    <w:rsid w:val="00705455"/>
    <w:rsid w:val="007058A1"/>
    <w:rsid w:val="007059DA"/>
    <w:rsid w:val="00706B3C"/>
    <w:rsid w:val="007071C2"/>
    <w:rsid w:val="00710D03"/>
    <w:rsid w:val="00712FA1"/>
    <w:rsid w:val="00714BEC"/>
    <w:rsid w:val="00715205"/>
    <w:rsid w:val="0071524E"/>
    <w:rsid w:val="0071648B"/>
    <w:rsid w:val="00721F73"/>
    <w:rsid w:val="00722807"/>
    <w:rsid w:val="00724557"/>
    <w:rsid w:val="00725202"/>
    <w:rsid w:val="00733F1E"/>
    <w:rsid w:val="00737015"/>
    <w:rsid w:val="00741D82"/>
    <w:rsid w:val="00742769"/>
    <w:rsid w:val="00744AB7"/>
    <w:rsid w:val="0074583A"/>
    <w:rsid w:val="00747CAF"/>
    <w:rsid w:val="00752552"/>
    <w:rsid w:val="00761919"/>
    <w:rsid w:val="007620EB"/>
    <w:rsid w:val="0076229C"/>
    <w:rsid w:val="0076338D"/>
    <w:rsid w:val="00763E60"/>
    <w:rsid w:val="00766305"/>
    <w:rsid w:val="00772BAF"/>
    <w:rsid w:val="00774607"/>
    <w:rsid w:val="007807EC"/>
    <w:rsid w:val="00781F19"/>
    <w:rsid w:val="00782312"/>
    <w:rsid w:val="00785706"/>
    <w:rsid w:val="00786CA7"/>
    <w:rsid w:val="00787293"/>
    <w:rsid w:val="00790BF4"/>
    <w:rsid w:val="00791475"/>
    <w:rsid w:val="00791B46"/>
    <w:rsid w:val="0079339A"/>
    <w:rsid w:val="00797456"/>
    <w:rsid w:val="00797720"/>
    <w:rsid w:val="007A0B49"/>
    <w:rsid w:val="007A285B"/>
    <w:rsid w:val="007A3326"/>
    <w:rsid w:val="007A5DB3"/>
    <w:rsid w:val="007B2F24"/>
    <w:rsid w:val="007B4FED"/>
    <w:rsid w:val="007B6765"/>
    <w:rsid w:val="007B75EE"/>
    <w:rsid w:val="007B7BBB"/>
    <w:rsid w:val="007C1ACE"/>
    <w:rsid w:val="007C2F62"/>
    <w:rsid w:val="007C42B5"/>
    <w:rsid w:val="007C6354"/>
    <w:rsid w:val="007C6B99"/>
    <w:rsid w:val="007C6D56"/>
    <w:rsid w:val="007D04CA"/>
    <w:rsid w:val="007D0999"/>
    <w:rsid w:val="007D2716"/>
    <w:rsid w:val="007D3A87"/>
    <w:rsid w:val="007D4FBF"/>
    <w:rsid w:val="007D59D4"/>
    <w:rsid w:val="007D62F6"/>
    <w:rsid w:val="007E07B6"/>
    <w:rsid w:val="007E0FF4"/>
    <w:rsid w:val="007E1C32"/>
    <w:rsid w:val="007E1D9D"/>
    <w:rsid w:val="007E51A0"/>
    <w:rsid w:val="007E51E7"/>
    <w:rsid w:val="007E7CEE"/>
    <w:rsid w:val="007F1FD6"/>
    <w:rsid w:val="007F3BD8"/>
    <w:rsid w:val="00800F99"/>
    <w:rsid w:val="00802CCB"/>
    <w:rsid w:val="00802F76"/>
    <w:rsid w:val="0080543D"/>
    <w:rsid w:val="00807FE1"/>
    <w:rsid w:val="00812D86"/>
    <w:rsid w:val="0081335C"/>
    <w:rsid w:val="008217AE"/>
    <w:rsid w:val="00822670"/>
    <w:rsid w:val="00825058"/>
    <w:rsid w:val="008271D9"/>
    <w:rsid w:val="008272CF"/>
    <w:rsid w:val="0083403D"/>
    <w:rsid w:val="0083595B"/>
    <w:rsid w:val="00835DCE"/>
    <w:rsid w:val="00837FC8"/>
    <w:rsid w:val="008405E7"/>
    <w:rsid w:val="00841CC9"/>
    <w:rsid w:val="00842EBA"/>
    <w:rsid w:val="00843F09"/>
    <w:rsid w:val="00846ADB"/>
    <w:rsid w:val="00860A19"/>
    <w:rsid w:val="00863D71"/>
    <w:rsid w:val="00864258"/>
    <w:rsid w:val="00867BFD"/>
    <w:rsid w:val="00873155"/>
    <w:rsid w:val="00873BE0"/>
    <w:rsid w:val="008747FF"/>
    <w:rsid w:val="00874F1E"/>
    <w:rsid w:val="00882B16"/>
    <w:rsid w:val="008830CC"/>
    <w:rsid w:val="008833BE"/>
    <w:rsid w:val="008936D9"/>
    <w:rsid w:val="008947CA"/>
    <w:rsid w:val="00895738"/>
    <w:rsid w:val="008963BD"/>
    <w:rsid w:val="008965FB"/>
    <w:rsid w:val="008968FA"/>
    <w:rsid w:val="008A36BB"/>
    <w:rsid w:val="008A3DBA"/>
    <w:rsid w:val="008A5A42"/>
    <w:rsid w:val="008B1AB1"/>
    <w:rsid w:val="008B1C35"/>
    <w:rsid w:val="008B45C9"/>
    <w:rsid w:val="008B4DF9"/>
    <w:rsid w:val="008B690B"/>
    <w:rsid w:val="008B6ECA"/>
    <w:rsid w:val="008B7966"/>
    <w:rsid w:val="008C080D"/>
    <w:rsid w:val="008C16BC"/>
    <w:rsid w:val="008C24A4"/>
    <w:rsid w:val="008C7979"/>
    <w:rsid w:val="008D2E8B"/>
    <w:rsid w:val="008D4987"/>
    <w:rsid w:val="008D6D2B"/>
    <w:rsid w:val="008D789A"/>
    <w:rsid w:val="008E54C4"/>
    <w:rsid w:val="008E5B5E"/>
    <w:rsid w:val="008E5F38"/>
    <w:rsid w:val="008F0E41"/>
    <w:rsid w:val="008F35A9"/>
    <w:rsid w:val="008F708E"/>
    <w:rsid w:val="008F72CD"/>
    <w:rsid w:val="008F7A08"/>
    <w:rsid w:val="00906FAE"/>
    <w:rsid w:val="009070BA"/>
    <w:rsid w:val="00907C9F"/>
    <w:rsid w:val="00910F3E"/>
    <w:rsid w:val="00910FE1"/>
    <w:rsid w:val="009130DE"/>
    <w:rsid w:val="009134C5"/>
    <w:rsid w:val="00913BC6"/>
    <w:rsid w:val="009143FA"/>
    <w:rsid w:val="00915B9A"/>
    <w:rsid w:val="0091750E"/>
    <w:rsid w:val="009207E2"/>
    <w:rsid w:val="00921488"/>
    <w:rsid w:val="00922CA0"/>
    <w:rsid w:val="00930897"/>
    <w:rsid w:val="00932AE5"/>
    <w:rsid w:val="00932FA2"/>
    <w:rsid w:val="0093334D"/>
    <w:rsid w:val="00934E77"/>
    <w:rsid w:val="009372EB"/>
    <w:rsid w:val="00940D27"/>
    <w:rsid w:val="00941C6E"/>
    <w:rsid w:val="00942BA3"/>
    <w:rsid w:val="009433AA"/>
    <w:rsid w:val="0094403D"/>
    <w:rsid w:val="00944CBE"/>
    <w:rsid w:val="0094557D"/>
    <w:rsid w:val="009466FD"/>
    <w:rsid w:val="009469DB"/>
    <w:rsid w:val="00946DF2"/>
    <w:rsid w:val="00950B8C"/>
    <w:rsid w:val="00951C16"/>
    <w:rsid w:val="00951ED3"/>
    <w:rsid w:val="00952804"/>
    <w:rsid w:val="00956255"/>
    <w:rsid w:val="00962880"/>
    <w:rsid w:val="009639A9"/>
    <w:rsid w:val="00963ACB"/>
    <w:rsid w:val="00964D1C"/>
    <w:rsid w:val="00966333"/>
    <w:rsid w:val="009673AB"/>
    <w:rsid w:val="00970004"/>
    <w:rsid w:val="009703A2"/>
    <w:rsid w:val="00972727"/>
    <w:rsid w:val="00976ADA"/>
    <w:rsid w:val="00987CD0"/>
    <w:rsid w:val="00987DF5"/>
    <w:rsid w:val="00991B39"/>
    <w:rsid w:val="00993A51"/>
    <w:rsid w:val="00993E33"/>
    <w:rsid w:val="00994A69"/>
    <w:rsid w:val="00995151"/>
    <w:rsid w:val="00997325"/>
    <w:rsid w:val="009A1A97"/>
    <w:rsid w:val="009A2DF8"/>
    <w:rsid w:val="009A3B4A"/>
    <w:rsid w:val="009B3160"/>
    <w:rsid w:val="009B5F93"/>
    <w:rsid w:val="009C009F"/>
    <w:rsid w:val="009C073D"/>
    <w:rsid w:val="009C13B4"/>
    <w:rsid w:val="009C34D9"/>
    <w:rsid w:val="009C5521"/>
    <w:rsid w:val="009C620F"/>
    <w:rsid w:val="009D0516"/>
    <w:rsid w:val="009D1D4B"/>
    <w:rsid w:val="009D2E17"/>
    <w:rsid w:val="009D4099"/>
    <w:rsid w:val="009D510E"/>
    <w:rsid w:val="009D54D2"/>
    <w:rsid w:val="009D63DA"/>
    <w:rsid w:val="009E0CEC"/>
    <w:rsid w:val="009E159C"/>
    <w:rsid w:val="009E2049"/>
    <w:rsid w:val="009E409D"/>
    <w:rsid w:val="009F06CA"/>
    <w:rsid w:val="009F2215"/>
    <w:rsid w:val="009F252A"/>
    <w:rsid w:val="009F3190"/>
    <w:rsid w:val="009F459A"/>
    <w:rsid w:val="009F48F3"/>
    <w:rsid w:val="00A00208"/>
    <w:rsid w:val="00A00475"/>
    <w:rsid w:val="00A038E3"/>
    <w:rsid w:val="00A04EB4"/>
    <w:rsid w:val="00A11134"/>
    <w:rsid w:val="00A12913"/>
    <w:rsid w:val="00A14635"/>
    <w:rsid w:val="00A17299"/>
    <w:rsid w:val="00A176F6"/>
    <w:rsid w:val="00A22DD1"/>
    <w:rsid w:val="00A230A8"/>
    <w:rsid w:val="00A27AAA"/>
    <w:rsid w:val="00A31EA8"/>
    <w:rsid w:val="00A32BE0"/>
    <w:rsid w:val="00A33DA6"/>
    <w:rsid w:val="00A354DF"/>
    <w:rsid w:val="00A41065"/>
    <w:rsid w:val="00A42757"/>
    <w:rsid w:val="00A42A07"/>
    <w:rsid w:val="00A44106"/>
    <w:rsid w:val="00A4627A"/>
    <w:rsid w:val="00A50CB3"/>
    <w:rsid w:val="00A52C95"/>
    <w:rsid w:val="00A538C8"/>
    <w:rsid w:val="00A561A3"/>
    <w:rsid w:val="00A579D3"/>
    <w:rsid w:val="00A62F89"/>
    <w:rsid w:val="00A633F5"/>
    <w:rsid w:val="00A63E64"/>
    <w:rsid w:val="00A645E5"/>
    <w:rsid w:val="00A65BD7"/>
    <w:rsid w:val="00A7206C"/>
    <w:rsid w:val="00A749D6"/>
    <w:rsid w:val="00A75C1D"/>
    <w:rsid w:val="00A76494"/>
    <w:rsid w:val="00A76650"/>
    <w:rsid w:val="00A76BA4"/>
    <w:rsid w:val="00A80760"/>
    <w:rsid w:val="00A82199"/>
    <w:rsid w:val="00A83F76"/>
    <w:rsid w:val="00A87123"/>
    <w:rsid w:val="00A87CDC"/>
    <w:rsid w:val="00A87E99"/>
    <w:rsid w:val="00A92E01"/>
    <w:rsid w:val="00A93FE6"/>
    <w:rsid w:val="00A94022"/>
    <w:rsid w:val="00A94645"/>
    <w:rsid w:val="00AA2659"/>
    <w:rsid w:val="00AA2987"/>
    <w:rsid w:val="00AA4578"/>
    <w:rsid w:val="00AA546F"/>
    <w:rsid w:val="00AA6053"/>
    <w:rsid w:val="00AA65B0"/>
    <w:rsid w:val="00AA6B6B"/>
    <w:rsid w:val="00AA739E"/>
    <w:rsid w:val="00AB0900"/>
    <w:rsid w:val="00AB0ED5"/>
    <w:rsid w:val="00AB34EB"/>
    <w:rsid w:val="00AB4B93"/>
    <w:rsid w:val="00AB64B4"/>
    <w:rsid w:val="00AC3182"/>
    <w:rsid w:val="00AC3224"/>
    <w:rsid w:val="00AC5B25"/>
    <w:rsid w:val="00AD24DF"/>
    <w:rsid w:val="00AD4DAF"/>
    <w:rsid w:val="00AD6816"/>
    <w:rsid w:val="00AE2885"/>
    <w:rsid w:val="00AE3669"/>
    <w:rsid w:val="00AE3FC0"/>
    <w:rsid w:val="00AE7D57"/>
    <w:rsid w:val="00AF7473"/>
    <w:rsid w:val="00B00987"/>
    <w:rsid w:val="00B00FE5"/>
    <w:rsid w:val="00B06277"/>
    <w:rsid w:val="00B06317"/>
    <w:rsid w:val="00B078BE"/>
    <w:rsid w:val="00B133DD"/>
    <w:rsid w:val="00B175C7"/>
    <w:rsid w:val="00B2373C"/>
    <w:rsid w:val="00B24B1B"/>
    <w:rsid w:val="00B2611A"/>
    <w:rsid w:val="00B30585"/>
    <w:rsid w:val="00B3066C"/>
    <w:rsid w:val="00B30A51"/>
    <w:rsid w:val="00B3112D"/>
    <w:rsid w:val="00B312A8"/>
    <w:rsid w:val="00B33EDC"/>
    <w:rsid w:val="00B376EE"/>
    <w:rsid w:val="00B42138"/>
    <w:rsid w:val="00B43216"/>
    <w:rsid w:val="00B43D17"/>
    <w:rsid w:val="00B44A8D"/>
    <w:rsid w:val="00B45C95"/>
    <w:rsid w:val="00B4712F"/>
    <w:rsid w:val="00B539DE"/>
    <w:rsid w:val="00B53F4B"/>
    <w:rsid w:val="00B548BD"/>
    <w:rsid w:val="00B54AD6"/>
    <w:rsid w:val="00B56700"/>
    <w:rsid w:val="00B57718"/>
    <w:rsid w:val="00B60D3A"/>
    <w:rsid w:val="00B610B7"/>
    <w:rsid w:val="00B63556"/>
    <w:rsid w:val="00B6641D"/>
    <w:rsid w:val="00B6657E"/>
    <w:rsid w:val="00B66A3C"/>
    <w:rsid w:val="00B718BB"/>
    <w:rsid w:val="00B72F48"/>
    <w:rsid w:val="00B73BDF"/>
    <w:rsid w:val="00B76271"/>
    <w:rsid w:val="00B7657D"/>
    <w:rsid w:val="00B77645"/>
    <w:rsid w:val="00B835C4"/>
    <w:rsid w:val="00B9091A"/>
    <w:rsid w:val="00B90D94"/>
    <w:rsid w:val="00B9197F"/>
    <w:rsid w:val="00B92538"/>
    <w:rsid w:val="00B93307"/>
    <w:rsid w:val="00B93E8B"/>
    <w:rsid w:val="00B9721E"/>
    <w:rsid w:val="00BA4B06"/>
    <w:rsid w:val="00BA5A42"/>
    <w:rsid w:val="00BA6CC5"/>
    <w:rsid w:val="00BB0F2C"/>
    <w:rsid w:val="00BB3526"/>
    <w:rsid w:val="00BB78EC"/>
    <w:rsid w:val="00BC0E2B"/>
    <w:rsid w:val="00BC36AC"/>
    <w:rsid w:val="00BC5D8B"/>
    <w:rsid w:val="00BC6B12"/>
    <w:rsid w:val="00BC75F4"/>
    <w:rsid w:val="00BD0C4A"/>
    <w:rsid w:val="00BD0D6C"/>
    <w:rsid w:val="00BD1717"/>
    <w:rsid w:val="00BD1FBF"/>
    <w:rsid w:val="00BD42EB"/>
    <w:rsid w:val="00BD6909"/>
    <w:rsid w:val="00BD6BB8"/>
    <w:rsid w:val="00BD724E"/>
    <w:rsid w:val="00BE07E1"/>
    <w:rsid w:val="00BE2FA1"/>
    <w:rsid w:val="00BE4CB2"/>
    <w:rsid w:val="00BF094D"/>
    <w:rsid w:val="00BF0FCD"/>
    <w:rsid w:val="00BF2A66"/>
    <w:rsid w:val="00BF2CE3"/>
    <w:rsid w:val="00BF3180"/>
    <w:rsid w:val="00BF3B57"/>
    <w:rsid w:val="00C0188F"/>
    <w:rsid w:val="00C018A9"/>
    <w:rsid w:val="00C029CB"/>
    <w:rsid w:val="00C033C3"/>
    <w:rsid w:val="00C035F2"/>
    <w:rsid w:val="00C036A6"/>
    <w:rsid w:val="00C0493A"/>
    <w:rsid w:val="00C05481"/>
    <w:rsid w:val="00C1091F"/>
    <w:rsid w:val="00C11ADB"/>
    <w:rsid w:val="00C13944"/>
    <w:rsid w:val="00C16E72"/>
    <w:rsid w:val="00C20BD4"/>
    <w:rsid w:val="00C21BF9"/>
    <w:rsid w:val="00C21DEB"/>
    <w:rsid w:val="00C22DA2"/>
    <w:rsid w:val="00C23A00"/>
    <w:rsid w:val="00C2745D"/>
    <w:rsid w:val="00C27F32"/>
    <w:rsid w:val="00C314D9"/>
    <w:rsid w:val="00C31D80"/>
    <w:rsid w:val="00C33281"/>
    <w:rsid w:val="00C33B2F"/>
    <w:rsid w:val="00C3479B"/>
    <w:rsid w:val="00C35416"/>
    <w:rsid w:val="00C365AC"/>
    <w:rsid w:val="00C36DE3"/>
    <w:rsid w:val="00C414F5"/>
    <w:rsid w:val="00C4275A"/>
    <w:rsid w:val="00C44C07"/>
    <w:rsid w:val="00C45D7B"/>
    <w:rsid w:val="00C51787"/>
    <w:rsid w:val="00C524B4"/>
    <w:rsid w:val="00C612D7"/>
    <w:rsid w:val="00C62157"/>
    <w:rsid w:val="00C65A8A"/>
    <w:rsid w:val="00C71E6F"/>
    <w:rsid w:val="00C73D8D"/>
    <w:rsid w:val="00C76A37"/>
    <w:rsid w:val="00C775D3"/>
    <w:rsid w:val="00C80CAF"/>
    <w:rsid w:val="00C82623"/>
    <w:rsid w:val="00C8455A"/>
    <w:rsid w:val="00C846BB"/>
    <w:rsid w:val="00C847F3"/>
    <w:rsid w:val="00C907EB"/>
    <w:rsid w:val="00C90CA5"/>
    <w:rsid w:val="00CA17B2"/>
    <w:rsid w:val="00CA26E2"/>
    <w:rsid w:val="00CA2F09"/>
    <w:rsid w:val="00CA30D4"/>
    <w:rsid w:val="00CA41BA"/>
    <w:rsid w:val="00CA569A"/>
    <w:rsid w:val="00CA5953"/>
    <w:rsid w:val="00CA6929"/>
    <w:rsid w:val="00CA6FF9"/>
    <w:rsid w:val="00CA7252"/>
    <w:rsid w:val="00CA781E"/>
    <w:rsid w:val="00CB15D6"/>
    <w:rsid w:val="00CB39B0"/>
    <w:rsid w:val="00CB60AC"/>
    <w:rsid w:val="00CC133D"/>
    <w:rsid w:val="00CC22D7"/>
    <w:rsid w:val="00CC2694"/>
    <w:rsid w:val="00CC2752"/>
    <w:rsid w:val="00CC54E3"/>
    <w:rsid w:val="00CC78FE"/>
    <w:rsid w:val="00CD0E2D"/>
    <w:rsid w:val="00CD1220"/>
    <w:rsid w:val="00CD1431"/>
    <w:rsid w:val="00CD1D9F"/>
    <w:rsid w:val="00CD4A9F"/>
    <w:rsid w:val="00CD62EE"/>
    <w:rsid w:val="00CE036C"/>
    <w:rsid w:val="00CE1A00"/>
    <w:rsid w:val="00CE2E07"/>
    <w:rsid w:val="00CE3B6F"/>
    <w:rsid w:val="00CE54D3"/>
    <w:rsid w:val="00CE70DE"/>
    <w:rsid w:val="00CE73E6"/>
    <w:rsid w:val="00CF19A1"/>
    <w:rsid w:val="00CF5DCE"/>
    <w:rsid w:val="00CF609E"/>
    <w:rsid w:val="00CF7FDC"/>
    <w:rsid w:val="00D01CF7"/>
    <w:rsid w:val="00D0380B"/>
    <w:rsid w:val="00D1078E"/>
    <w:rsid w:val="00D1151F"/>
    <w:rsid w:val="00D13E0F"/>
    <w:rsid w:val="00D14912"/>
    <w:rsid w:val="00D17C9E"/>
    <w:rsid w:val="00D2340E"/>
    <w:rsid w:val="00D23BFB"/>
    <w:rsid w:val="00D24EDC"/>
    <w:rsid w:val="00D2656D"/>
    <w:rsid w:val="00D26EB0"/>
    <w:rsid w:val="00D2726A"/>
    <w:rsid w:val="00D309C5"/>
    <w:rsid w:val="00D3175F"/>
    <w:rsid w:val="00D35633"/>
    <w:rsid w:val="00D35723"/>
    <w:rsid w:val="00D360A8"/>
    <w:rsid w:val="00D368F2"/>
    <w:rsid w:val="00D377B3"/>
    <w:rsid w:val="00D462FE"/>
    <w:rsid w:val="00D47D5E"/>
    <w:rsid w:val="00D55CA5"/>
    <w:rsid w:val="00D632B3"/>
    <w:rsid w:val="00D642D9"/>
    <w:rsid w:val="00D67F1C"/>
    <w:rsid w:val="00D7472F"/>
    <w:rsid w:val="00D748F9"/>
    <w:rsid w:val="00D74B24"/>
    <w:rsid w:val="00D75911"/>
    <w:rsid w:val="00D76AC1"/>
    <w:rsid w:val="00D8006C"/>
    <w:rsid w:val="00D800AF"/>
    <w:rsid w:val="00D800F9"/>
    <w:rsid w:val="00D80B6C"/>
    <w:rsid w:val="00D85F41"/>
    <w:rsid w:val="00D90DD5"/>
    <w:rsid w:val="00D95858"/>
    <w:rsid w:val="00D971ED"/>
    <w:rsid w:val="00D97473"/>
    <w:rsid w:val="00DA267A"/>
    <w:rsid w:val="00DA352C"/>
    <w:rsid w:val="00DA586B"/>
    <w:rsid w:val="00DA67AE"/>
    <w:rsid w:val="00DB1726"/>
    <w:rsid w:val="00DB4C59"/>
    <w:rsid w:val="00DB5567"/>
    <w:rsid w:val="00DB7699"/>
    <w:rsid w:val="00DC3EF2"/>
    <w:rsid w:val="00DC68AD"/>
    <w:rsid w:val="00DC718A"/>
    <w:rsid w:val="00DC7F4D"/>
    <w:rsid w:val="00DD010D"/>
    <w:rsid w:val="00DD1C05"/>
    <w:rsid w:val="00DD4D7E"/>
    <w:rsid w:val="00DD6E6C"/>
    <w:rsid w:val="00DE073E"/>
    <w:rsid w:val="00DE38F0"/>
    <w:rsid w:val="00DE421D"/>
    <w:rsid w:val="00DE5F4A"/>
    <w:rsid w:val="00DF0AFE"/>
    <w:rsid w:val="00DF2CAF"/>
    <w:rsid w:val="00DF2E51"/>
    <w:rsid w:val="00DF4D3B"/>
    <w:rsid w:val="00DF5B8A"/>
    <w:rsid w:val="00E001C2"/>
    <w:rsid w:val="00E019CD"/>
    <w:rsid w:val="00E02C0A"/>
    <w:rsid w:val="00E1053A"/>
    <w:rsid w:val="00E14BA2"/>
    <w:rsid w:val="00E14CAE"/>
    <w:rsid w:val="00E14F05"/>
    <w:rsid w:val="00E1580F"/>
    <w:rsid w:val="00E158C0"/>
    <w:rsid w:val="00E15B78"/>
    <w:rsid w:val="00E15D8C"/>
    <w:rsid w:val="00E16693"/>
    <w:rsid w:val="00E16B30"/>
    <w:rsid w:val="00E16E94"/>
    <w:rsid w:val="00E171D1"/>
    <w:rsid w:val="00E17788"/>
    <w:rsid w:val="00E2190D"/>
    <w:rsid w:val="00E23437"/>
    <w:rsid w:val="00E25A70"/>
    <w:rsid w:val="00E33190"/>
    <w:rsid w:val="00E34261"/>
    <w:rsid w:val="00E34B76"/>
    <w:rsid w:val="00E404EF"/>
    <w:rsid w:val="00E41020"/>
    <w:rsid w:val="00E41155"/>
    <w:rsid w:val="00E42F14"/>
    <w:rsid w:val="00E44875"/>
    <w:rsid w:val="00E452D2"/>
    <w:rsid w:val="00E459EA"/>
    <w:rsid w:val="00E4780F"/>
    <w:rsid w:val="00E50E51"/>
    <w:rsid w:val="00E523E1"/>
    <w:rsid w:val="00E5652C"/>
    <w:rsid w:val="00E616BE"/>
    <w:rsid w:val="00E61F94"/>
    <w:rsid w:val="00E63B9A"/>
    <w:rsid w:val="00E66587"/>
    <w:rsid w:val="00E67CB5"/>
    <w:rsid w:val="00E75377"/>
    <w:rsid w:val="00E7541E"/>
    <w:rsid w:val="00E75E4E"/>
    <w:rsid w:val="00E808A0"/>
    <w:rsid w:val="00E818D0"/>
    <w:rsid w:val="00E82262"/>
    <w:rsid w:val="00E853A8"/>
    <w:rsid w:val="00E867C9"/>
    <w:rsid w:val="00E87917"/>
    <w:rsid w:val="00E912C0"/>
    <w:rsid w:val="00E92DCF"/>
    <w:rsid w:val="00E93459"/>
    <w:rsid w:val="00E94272"/>
    <w:rsid w:val="00E96130"/>
    <w:rsid w:val="00E9730C"/>
    <w:rsid w:val="00EA3E03"/>
    <w:rsid w:val="00EA4483"/>
    <w:rsid w:val="00EB0644"/>
    <w:rsid w:val="00EB4D4B"/>
    <w:rsid w:val="00EB61E2"/>
    <w:rsid w:val="00EB679E"/>
    <w:rsid w:val="00EC00EF"/>
    <w:rsid w:val="00EC589C"/>
    <w:rsid w:val="00EC5C43"/>
    <w:rsid w:val="00EC6E82"/>
    <w:rsid w:val="00EC738A"/>
    <w:rsid w:val="00EC7E54"/>
    <w:rsid w:val="00EC7EC6"/>
    <w:rsid w:val="00ED01EA"/>
    <w:rsid w:val="00ED4D77"/>
    <w:rsid w:val="00ED56E3"/>
    <w:rsid w:val="00ED5BF3"/>
    <w:rsid w:val="00ED6B4A"/>
    <w:rsid w:val="00ED77EE"/>
    <w:rsid w:val="00EE0A7F"/>
    <w:rsid w:val="00EE17F8"/>
    <w:rsid w:val="00EE2531"/>
    <w:rsid w:val="00EE2F7D"/>
    <w:rsid w:val="00EE44ED"/>
    <w:rsid w:val="00EE63EC"/>
    <w:rsid w:val="00EE6AAA"/>
    <w:rsid w:val="00EF6630"/>
    <w:rsid w:val="00EF735F"/>
    <w:rsid w:val="00EF745F"/>
    <w:rsid w:val="00EF7DDD"/>
    <w:rsid w:val="00EF7EBE"/>
    <w:rsid w:val="00F00B99"/>
    <w:rsid w:val="00F025BF"/>
    <w:rsid w:val="00F02C8B"/>
    <w:rsid w:val="00F05B8B"/>
    <w:rsid w:val="00F116A2"/>
    <w:rsid w:val="00F1216B"/>
    <w:rsid w:val="00F12F19"/>
    <w:rsid w:val="00F14BF8"/>
    <w:rsid w:val="00F15D8A"/>
    <w:rsid w:val="00F15E7E"/>
    <w:rsid w:val="00F211DE"/>
    <w:rsid w:val="00F2129E"/>
    <w:rsid w:val="00F221D1"/>
    <w:rsid w:val="00F22B16"/>
    <w:rsid w:val="00F23F19"/>
    <w:rsid w:val="00F2560C"/>
    <w:rsid w:val="00F31B3E"/>
    <w:rsid w:val="00F32EF6"/>
    <w:rsid w:val="00F336AA"/>
    <w:rsid w:val="00F34033"/>
    <w:rsid w:val="00F34F41"/>
    <w:rsid w:val="00F379EE"/>
    <w:rsid w:val="00F4002B"/>
    <w:rsid w:val="00F40A3A"/>
    <w:rsid w:val="00F45397"/>
    <w:rsid w:val="00F45C0A"/>
    <w:rsid w:val="00F477C5"/>
    <w:rsid w:val="00F50E3E"/>
    <w:rsid w:val="00F53D12"/>
    <w:rsid w:val="00F54085"/>
    <w:rsid w:val="00F56F6D"/>
    <w:rsid w:val="00F62067"/>
    <w:rsid w:val="00F62C8B"/>
    <w:rsid w:val="00F64E04"/>
    <w:rsid w:val="00F650B5"/>
    <w:rsid w:val="00F6596D"/>
    <w:rsid w:val="00F6688D"/>
    <w:rsid w:val="00F6707B"/>
    <w:rsid w:val="00F71DA5"/>
    <w:rsid w:val="00F72B8F"/>
    <w:rsid w:val="00F730D5"/>
    <w:rsid w:val="00F74D71"/>
    <w:rsid w:val="00F76C42"/>
    <w:rsid w:val="00F818E0"/>
    <w:rsid w:val="00F82945"/>
    <w:rsid w:val="00F82DC7"/>
    <w:rsid w:val="00F830E9"/>
    <w:rsid w:val="00F85F0C"/>
    <w:rsid w:val="00F86EF0"/>
    <w:rsid w:val="00F8784E"/>
    <w:rsid w:val="00F9020F"/>
    <w:rsid w:val="00F915DF"/>
    <w:rsid w:val="00F91693"/>
    <w:rsid w:val="00F91708"/>
    <w:rsid w:val="00F92781"/>
    <w:rsid w:val="00F94537"/>
    <w:rsid w:val="00FA1FD2"/>
    <w:rsid w:val="00FA3C0C"/>
    <w:rsid w:val="00FA5180"/>
    <w:rsid w:val="00FA5B95"/>
    <w:rsid w:val="00FA5DAB"/>
    <w:rsid w:val="00FA74BB"/>
    <w:rsid w:val="00FA7640"/>
    <w:rsid w:val="00FB290D"/>
    <w:rsid w:val="00FB391F"/>
    <w:rsid w:val="00FC01E9"/>
    <w:rsid w:val="00FC1463"/>
    <w:rsid w:val="00FC22E8"/>
    <w:rsid w:val="00FC3CF0"/>
    <w:rsid w:val="00FD4E9F"/>
    <w:rsid w:val="00FD4F53"/>
    <w:rsid w:val="00FD5757"/>
    <w:rsid w:val="00FD5D7A"/>
    <w:rsid w:val="00FE0117"/>
    <w:rsid w:val="00FE1364"/>
    <w:rsid w:val="00FE28AF"/>
    <w:rsid w:val="00FE5820"/>
    <w:rsid w:val="00FE6226"/>
    <w:rsid w:val="00FE725A"/>
    <w:rsid w:val="00FF2C8B"/>
    <w:rsid w:val="00FF3A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E2ACD"/>
  <w15:docId w15:val="{DBE041CD-8219-4199-ACED-21F7FDE0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46C04"/>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customStyle="1" w:styleId="SMHeading">
    <w:name w:val="SM Heading"/>
    <w:basedOn w:val="Heading1"/>
    <w:qFormat/>
    <w:rsid w:val="005A1DD2"/>
    <w:pPr>
      <w:keepLines w:val="0"/>
      <w:spacing w:before="240" w:after="60"/>
    </w:pPr>
    <w:rPr>
      <w:rFonts w:ascii="Times New Roman" w:eastAsia="Times New Roman" w:hAnsi="Times New Roman" w:cs="Times New Roman"/>
      <w:bCs/>
      <w:kern w:val="32"/>
      <w:sz w:val="24"/>
      <w:szCs w:val="24"/>
    </w:rPr>
  </w:style>
  <w:style w:type="paragraph" w:styleId="Footer">
    <w:name w:val="footer"/>
    <w:basedOn w:val="Normal"/>
    <w:link w:val="FooterChar"/>
    <w:semiHidden/>
    <w:rsid w:val="00FE6226"/>
    <w:pPr>
      <w:tabs>
        <w:tab w:val="center" w:pos="4680"/>
        <w:tab w:val="right" w:pos="9360"/>
      </w:tabs>
      <w:spacing w:after="0"/>
    </w:pPr>
    <w:rPr>
      <w:rFonts w:ascii="Times New Roman" w:eastAsia="Times New Roman" w:hAnsi="Times New Roman" w:cs="Times New Roman"/>
      <w:sz w:val="24"/>
      <w:szCs w:val="20"/>
    </w:rPr>
  </w:style>
  <w:style w:type="character" w:customStyle="1" w:styleId="FooterChar">
    <w:name w:val="Footer Char"/>
    <w:basedOn w:val="DefaultParagraphFont"/>
    <w:link w:val="Footer"/>
    <w:semiHidden/>
    <w:rsid w:val="00FE6226"/>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FE6226"/>
    <w:pPr>
      <w:tabs>
        <w:tab w:val="center" w:pos="4680"/>
        <w:tab w:val="right" w:pos="9360"/>
      </w:tabs>
      <w:spacing w:after="0"/>
    </w:pPr>
  </w:style>
  <w:style w:type="character" w:customStyle="1" w:styleId="HeaderChar">
    <w:name w:val="Header Char"/>
    <w:basedOn w:val="DefaultParagraphFont"/>
    <w:link w:val="Header"/>
    <w:uiPriority w:val="99"/>
    <w:rsid w:val="00FE6226"/>
  </w:style>
  <w:style w:type="paragraph" w:styleId="Revision">
    <w:name w:val="Revision"/>
    <w:hidden/>
    <w:uiPriority w:val="99"/>
    <w:semiHidden/>
    <w:rsid w:val="00742769"/>
    <w:pPr>
      <w:spacing w:after="0"/>
    </w:pPr>
  </w:style>
  <w:style w:type="character" w:styleId="LineNumber">
    <w:name w:val="line number"/>
    <w:basedOn w:val="DefaultParagraphFont"/>
    <w:uiPriority w:val="99"/>
    <w:semiHidden/>
    <w:unhideWhenUsed/>
    <w:rsid w:val="00456C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0303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www.share-project.org/" TargetMode="External"/><Relationship Id="rId18" Type="http://schemas.microsoft.com/office/2011/relationships/commentsExtended" Target="commentsExtended.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mments" Target="comments.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g2aging.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2aging.org/" TargetMode="External"/><Relationship Id="rId23" Type="http://schemas.openxmlformats.org/officeDocument/2006/relationships/footer" Target="footer2.xml"/><Relationship Id="rId28" Type="http://schemas.microsoft.com/office/2018/08/relationships/commentsExtensible" Target="commentsExtensible.xml"/><Relationship Id="rId10" Type="http://schemas.openxmlformats.org/officeDocument/2006/relationships/image" Target="media/image2.pn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mailto:Vanessa.DiLego@oeaw.ac.at" TargetMode="External"/><Relationship Id="rId14" Type="http://schemas.openxmlformats.org/officeDocument/2006/relationships/hyperlink" Target="http://www.share-project.org/"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53D78BD-23A6-4698-8921-EFEB128189C7}">
  <we:reference id="wa104382081" version="1.46.0.0" store="en-US" storeType="OMEX"/>
  <we:alternateReferences>
    <we:reference id="wa104382081" version="1.46.0.0" store="" storeType="OMEX"/>
  </we:alternateReferences>
  <we:properties>
    <we:property name="MENDELEY_CITATIONS" valu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7bjLRHkb1eggY5HW+OJgZ7CK98w==">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107DDF6-A48E-4AE1-922C-55D6316EA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26613</Words>
  <Characters>151700</Characters>
  <Application>Microsoft Office Word</Application>
  <DocSecurity>0</DocSecurity>
  <Lines>1264</Lines>
  <Paragraphs>355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OEAW</Company>
  <LinksUpToDate>false</LinksUpToDate>
  <CharactersWithSpaces>177958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Shuler, Megan</dc:creator>
  <cp:keywords/>
  <dc:description/>
  <cp:lastModifiedBy>Di Lego Goncalves, Vanessa</cp:lastModifiedBy>
  <cp:revision>2</cp:revision>
  <dcterms:created xsi:type="dcterms:W3CDTF">2023-07-07T10:43:00Z</dcterms:created>
  <dcterms:modified xsi:type="dcterms:W3CDTF">2023-07-07T10:43:00Z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http://www.zotero.org/styles/demographic-research</vt:lpwstr>
  </property>
  <property fmtid="{D5CDD505-2E9C-101B-9397-08002B2CF9AE}" pid="13" name="Mendeley Recent Style Name 5_1">
    <vt:lpwstr>Demographic Research</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http://www.zotero.org/styles/pnas</vt:lpwstr>
  </property>
  <property fmtid="{D5CDD505-2E9C-101B-9397-08002B2CF9AE}" pid="17" name="Mendeley Recent Style Name 7_1">
    <vt:lpwstr>Proceedings of the National Academy of Sciences of the United States of America</vt:lpwstr>
  </property>
  <property fmtid="{D5CDD505-2E9C-101B-9397-08002B2CF9AE}" pid="18" name="Mendeley Recent Style Id 8_1">
    <vt:lpwstr>http://www.zotero.org/styles/springer-basic-author-date</vt:lpwstr>
  </property>
  <property fmtid="{D5CDD505-2E9C-101B-9397-08002B2CF9AE}" pid="19" name="Mendeley Recent Style Name 8_1">
    <vt:lpwstr>Springer - Basic (author-date)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74f4c020-339f-300e-9a0b-e86d4ce26fc6</vt:lpwstr>
  </property>
  <property fmtid="{D5CDD505-2E9C-101B-9397-08002B2CF9AE}" pid="24" name="Mendeley Citation Style_1">
    <vt:lpwstr>http://www.zotero.org/styles/pnas</vt:lpwstr>
  </property>
</Properties>
</file>